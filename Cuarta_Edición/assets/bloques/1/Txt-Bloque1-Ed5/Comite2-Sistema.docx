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28AE" w14:textId="77777777" w:rsidR="008A6EAB" w:rsidRPr="005F51D7" w:rsidRDefault="008A6EAB" w:rsidP="00E30840">
      <w:pPr>
        <w:spacing w:after="0" w:line="276" w:lineRule="auto"/>
        <w:jc w:val="center"/>
        <w:rPr>
          <w:rFonts w:ascii="Calibri" w:eastAsia="Calibri" w:hAnsi="Calibri"/>
          <w:b/>
          <w:bCs/>
          <w:color w:val="000000"/>
          <w:kern w:val="24"/>
          <w:sz w:val="24"/>
          <w:szCs w:val="24"/>
        </w:rPr>
      </w:pPr>
      <w:r w:rsidRPr="005F51D7">
        <w:rPr>
          <w:rFonts w:ascii="Calibri" w:eastAsia="Calibri" w:hAnsi="Calibri"/>
          <w:b/>
          <w:bCs/>
          <w:color w:val="000000"/>
          <w:kern w:val="24"/>
          <w:sz w:val="24"/>
          <w:szCs w:val="24"/>
        </w:rPr>
        <w:t xml:space="preserve">Sistema para el Registro de Certificación y Recertificación, </w:t>
      </w:r>
    </w:p>
    <w:p w14:paraId="0566AA6B" w14:textId="37E1A315" w:rsidR="008A6EAB" w:rsidRPr="005F51D7" w:rsidRDefault="008A6EAB" w:rsidP="00E30840">
      <w:pPr>
        <w:spacing w:after="0" w:line="276" w:lineRule="auto"/>
        <w:jc w:val="center"/>
        <w:rPr>
          <w:b/>
          <w:bCs/>
          <w:sz w:val="24"/>
          <w:szCs w:val="24"/>
        </w:rPr>
      </w:pPr>
      <w:r w:rsidRPr="005F51D7">
        <w:rPr>
          <w:rFonts w:ascii="Calibri" w:eastAsia="Calibri" w:hAnsi="Calibri"/>
          <w:b/>
          <w:bCs/>
          <w:color w:val="000000"/>
          <w:kern w:val="24"/>
          <w:sz w:val="24"/>
          <w:szCs w:val="24"/>
        </w:rPr>
        <w:t>SIRCERE-CONACEM</w:t>
      </w:r>
    </w:p>
    <w:p w14:paraId="19C354A9" w14:textId="46934DFA" w:rsidR="008A6EAB" w:rsidRPr="005F51D7" w:rsidRDefault="008A6EAB" w:rsidP="00E30840">
      <w:pPr>
        <w:spacing w:line="276" w:lineRule="auto"/>
        <w:jc w:val="both"/>
        <w:rPr>
          <w:sz w:val="24"/>
          <w:szCs w:val="24"/>
        </w:rPr>
      </w:pPr>
    </w:p>
    <w:p w14:paraId="1C2337AE" w14:textId="65C2680D" w:rsidR="005C180D" w:rsidRPr="005F51D7" w:rsidRDefault="005C180D" w:rsidP="00E30840">
      <w:pPr>
        <w:spacing w:after="0" w:line="276" w:lineRule="auto"/>
        <w:jc w:val="right"/>
        <w:rPr>
          <w:b/>
          <w:bCs/>
          <w:sz w:val="24"/>
          <w:szCs w:val="24"/>
        </w:rPr>
      </w:pPr>
      <w:r w:rsidRPr="005F51D7">
        <w:rPr>
          <w:b/>
          <w:bCs/>
          <w:sz w:val="24"/>
          <w:szCs w:val="24"/>
        </w:rPr>
        <w:t>Lic. Miguel Angel Vásquez Luna</w:t>
      </w:r>
    </w:p>
    <w:p w14:paraId="6E1EAD36" w14:textId="330296C3" w:rsidR="005C180D" w:rsidRPr="005F51D7" w:rsidRDefault="005C180D" w:rsidP="00E30840">
      <w:pPr>
        <w:spacing w:after="0" w:line="276" w:lineRule="auto"/>
        <w:jc w:val="right"/>
        <w:rPr>
          <w:sz w:val="24"/>
          <w:szCs w:val="24"/>
        </w:rPr>
      </w:pPr>
      <w:r w:rsidRPr="005F51D7">
        <w:rPr>
          <w:sz w:val="24"/>
          <w:szCs w:val="24"/>
        </w:rPr>
        <w:t>Secretario Técnico de CONACEM</w:t>
      </w:r>
    </w:p>
    <w:p w14:paraId="273C1235" w14:textId="77777777" w:rsidR="005C180D" w:rsidRPr="005F51D7" w:rsidRDefault="005C180D" w:rsidP="00E30840">
      <w:pPr>
        <w:spacing w:line="276" w:lineRule="auto"/>
        <w:jc w:val="both"/>
        <w:rPr>
          <w:sz w:val="24"/>
          <w:szCs w:val="24"/>
        </w:rPr>
      </w:pPr>
    </w:p>
    <w:p w14:paraId="47AFFBF6" w14:textId="70366AE3" w:rsidR="00E30840" w:rsidRPr="005F51D7" w:rsidRDefault="00EF15E4" w:rsidP="00E30840">
      <w:pPr>
        <w:spacing w:line="276" w:lineRule="auto"/>
        <w:jc w:val="both"/>
        <w:rPr>
          <w:rFonts w:ascii="Calibri" w:eastAsia="Calibri" w:hAnsi="Calibri"/>
          <w:color w:val="000000"/>
          <w:kern w:val="24"/>
          <w:sz w:val="24"/>
          <w:szCs w:val="24"/>
        </w:rPr>
      </w:pPr>
      <w:r w:rsidRPr="005F51D7">
        <w:rPr>
          <w:sz w:val="24"/>
          <w:szCs w:val="24"/>
        </w:rPr>
        <w:t>CONACEM</w:t>
      </w:r>
      <w:ins w:id="0" w:author="Microsoft Office User" w:date="2023-04-07T21:07:00Z">
        <w:r w:rsidR="005F51D7">
          <w:rPr>
            <w:sz w:val="24"/>
            <w:szCs w:val="24"/>
          </w:rPr>
          <w:t>,</w:t>
        </w:r>
      </w:ins>
      <w:r w:rsidR="00C369B1" w:rsidRPr="005F51D7">
        <w:rPr>
          <w:sz w:val="24"/>
          <w:szCs w:val="24"/>
        </w:rPr>
        <w:t xml:space="preserve"> en cumplimiento </w:t>
      </w:r>
      <w:r w:rsidR="00C51BCF" w:rsidRPr="005F51D7">
        <w:rPr>
          <w:sz w:val="24"/>
          <w:szCs w:val="24"/>
        </w:rPr>
        <w:t>de</w:t>
      </w:r>
      <w:r w:rsidR="00C369B1" w:rsidRPr="005F51D7">
        <w:rPr>
          <w:sz w:val="24"/>
          <w:szCs w:val="24"/>
        </w:rPr>
        <w:t xml:space="preserve"> su objeto social y</w:t>
      </w:r>
      <w:r w:rsidR="00923512" w:rsidRPr="005F51D7">
        <w:rPr>
          <w:sz w:val="24"/>
          <w:szCs w:val="24"/>
        </w:rPr>
        <w:t xml:space="preserve"> con el propósito de dotar herramientas informáticas </w:t>
      </w:r>
      <w:r w:rsidR="00C369B1" w:rsidRPr="005F51D7">
        <w:rPr>
          <w:sz w:val="24"/>
          <w:szCs w:val="24"/>
        </w:rPr>
        <w:t>para</w:t>
      </w:r>
      <w:r w:rsidR="00923512" w:rsidRPr="005F51D7">
        <w:rPr>
          <w:rFonts w:ascii="Calibri" w:eastAsia="Calibri" w:hAnsi="Calibri"/>
          <w:color w:val="000000"/>
          <w:kern w:val="24"/>
          <w:sz w:val="24"/>
          <w:szCs w:val="24"/>
        </w:rPr>
        <w:t xml:space="preserve"> contribuir en</w:t>
      </w:r>
      <w:r w:rsidR="00C369B1" w:rsidRPr="005F51D7">
        <w:rPr>
          <w:rFonts w:ascii="Calibri" w:eastAsia="Calibri" w:hAnsi="Calibri"/>
          <w:color w:val="000000"/>
          <w:kern w:val="24"/>
          <w:sz w:val="24"/>
          <w:szCs w:val="24"/>
        </w:rPr>
        <w:t xml:space="preserve"> la mejora continua y el </w:t>
      </w:r>
      <w:r w:rsidR="00923512" w:rsidRPr="005F51D7">
        <w:rPr>
          <w:rFonts w:ascii="Calibri" w:eastAsia="Calibri" w:hAnsi="Calibri"/>
          <w:color w:val="000000"/>
          <w:kern w:val="24"/>
          <w:sz w:val="24"/>
          <w:szCs w:val="24"/>
        </w:rPr>
        <w:t xml:space="preserve">desempeño </w:t>
      </w:r>
      <w:r w:rsidR="00C369B1" w:rsidRPr="005F51D7">
        <w:rPr>
          <w:rFonts w:ascii="Calibri" w:eastAsia="Calibri" w:hAnsi="Calibri"/>
          <w:color w:val="000000"/>
          <w:kern w:val="24"/>
          <w:sz w:val="24"/>
          <w:szCs w:val="24"/>
        </w:rPr>
        <w:t>óptimo de</w:t>
      </w:r>
      <w:r w:rsidR="00923512" w:rsidRPr="005F51D7">
        <w:rPr>
          <w:rFonts w:ascii="Calibri" w:eastAsia="Calibri" w:hAnsi="Calibri"/>
          <w:color w:val="000000"/>
          <w:kern w:val="24"/>
          <w:sz w:val="24"/>
          <w:szCs w:val="24"/>
        </w:rPr>
        <w:t xml:space="preserve"> los </w:t>
      </w:r>
      <w:ins w:id="1" w:author="Microsoft Office User" w:date="2023-04-07T21:08:00Z">
        <w:r w:rsidR="005F51D7">
          <w:rPr>
            <w:rFonts w:ascii="Calibri" w:eastAsia="Calibri" w:hAnsi="Calibri"/>
            <w:color w:val="000000"/>
            <w:kern w:val="24"/>
            <w:sz w:val="24"/>
            <w:szCs w:val="24"/>
          </w:rPr>
          <w:t>C</w:t>
        </w:r>
      </w:ins>
      <w:del w:id="2" w:author="Microsoft Office User" w:date="2023-04-07T21:08:00Z">
        <w:r w:rsidR="00C369B1" w:rsidRPr="005F51D7" w:rsidDel="005F51D7">
          <w:rPr>
            <w:rFonts w:ascii="Calibri" w:eastAsia="Calibri" w:hAnsi="Calibri"/>
            <w:color w:val="000000"/>
            <w:kern w:val="24"/>
            <w:sz w:val="24"/>
            <w:szCs w:val="24"/>
          </w:rPr>
          <w:delText>c</w:delText>
        </w:r>
      </w:del>
      <w:r w:rsidR="00923512" w:rsidRPr="005F51D7">
        <w:rPr>
          <w:rFonts w:ascii="Calibri" w:eastAsia="Calibri" w:hAnsi="Calibri"/>
          <w:color w:val="000000"/>
          <w:kern w:val="24"/>
          <w:sz w:val="24"/>
          <w:szCs w:val="24"/>
        </w:rPr>
        <w:t xml:space="preserve">onsejos </w:t>
      </w:r>
      <w:r w:rsidR="00C369B1" w:rsidRPr="005F51D7">
        <w:rPr>
          <w:rFonts w:ascii="Calibri" w:eastAsia="Calibri" w:hAnsi="Calibri"/>
          <w:color w:val="000000"/>
          <w:kern w:val="24"/>
          <w:sz w:val="24"/>
          <w:szCs w:val="24"/>
        </w:rPr>
        <w:t xml:space="preserve">de </w:t>
      </w:r>
      <w:ins w:id="3" w:author="Microsoft Office User" w:date="2023-04-07T21:08:00Z">
        <w:r w:rsidR="005F51D7">
          <w:rPr>
            <w:rFonts w:ascii="Calibri" w:eastAsia="Calibri" w:hAnsi="Calibri"/>
            <w:color w:val="000000"/>
            <w:kern w:val="24"/>
            <w:sz w:val="24"/>
            <w:szCs w:val="24"/>
          </w:rPr>
          <w:t>E</w:t>
        </w:r>
      </w:ins>
      <w:del w:id="4" w:author="Microsoft Office User" w:date="2023-04-07T21:08:00Z">
        <w:r w:rsidR="00C369B1" w:rsidRPr="005F51D7" w:rsidDel="005F51D7">
          <w:rPr>
            <w:rFonts w:ascii="Calibri" w:eastAsia="Calibri" w:hAnsi="Calibri"/>
            <w:color w:val="000000"/>
            <w:kern w:val="24"/>
            <w:sz w:val="24"/>
            <w:szCs w:val="24"/>
          </w:rPr>
          <w:delText>e</w:delText>
        </w:r>
      </w:del>
      <w:r w:rsidR="00C369B1" w:rsidRPr="005F51D7">
        <w:rPr>
          <w:rFonts w:ascii="Calibri" w:eastAsia="Calibri" w:hAnsi="Calibri"/>
          <w:color w:val="000000"/>
          <w:kern w:val="24"/>
          <w:sz w:val="24"/>
          <w:szCs w:val="24"/>
        </w:rPr>
        <w:t xml:space="preserve">specialidades </w:t>
      </w:r>
      <w:ins w:id="5" w:author="Microsoft Office User" w:date="2023-04-07T21:08:00Z">
        <w:r w:rsidR="005F51D7">
          <w:rPr>
            <w:rFonts w:ascii="Calibri" w:eastAsia="Calibri" w:hAnsi="Calibri"/>
            <w:color w:val="000000"/>
            <w:kern w:val="24"/>
            <w:sz w:val="24"/>
            <w:szCs w:val="24"/>
          </w:rPr>
          <w:t>M</w:t>
        </w:r>
      </w:ins>
      <w:del w:id="6" w:author="Microsoft Office User" w:date="2023-04-07T21:08:00Z">
        <w:r w:rsidR="00C369B1" w:rsidRPr="005F51D7" w:rsidDel="005F51D7">
          <w:rPr>
            <w:rFonts w:ascii="Calibri" w:eastAsia="Calibri" w:hAnsi="Calibri"/>
            <w:color w:val="000000"/>
            <w:kern w:val="24"/>
            <w:sz w:val="24"/>
            <w:szCs w:val="24"/>
          </w:rPr>
          <w:delText>m</w:delText>
        </w:r>
      </w:del>
      <w:r w:rsidR="00C369B1" w:rsidRPr="005F51D7">
        <w:rPr>
          <w:rFonts w:ascii="Calibri" w:eastAsia="Calibri" w:hAnsi="Calibri"/>
          <w:color w:val="000000"/>
          <w:kern w:val="24"/>
          <w:sz w:val="24"/>
          <w:szCs w:val="24"/>
        </w:rPr>
        <w:t>édicas</w:t>
      </w:r>
      <w:ins w:id="7" w:author="Microsoft Office User" w:date="2023-04-07T21:08:00Z">
        <w:r w:rsidR="005F51D7">
          <w:rPr>
            <w:rFonts w:ascii="Calibri" w:eastAsia="Calibri" w:hAnsi="Calibri"/>
            <w:color w:val="000000"/>
            <w:kern w:val="24"/>
            <w:sz w:val="24"/>
            <w:szCs w:val="24"/>
          </w:rPr>
          <w:t>,</w:t>
        </w:r>
      </w:ins>
      <w:r w:rsidR="00237EC4" w:rsidRPr="005F51D7">
        <w:rPr>
          <w:rFonts w:ascii="Calibri" w:eastAsia="Calibri" w:hAnsi="Calibri"/>
          <w:color w:val="000000"/>
          <w:kern w:val="24"/>
          <w:sz w:val="24"/>
          <w:szCs w:val="24"/>
        </w:rPr>
        <w:t xml:space="preserve"> </w:t>
      </w:r>
      <w:r w:rsidR="00E30840" w:rsidRPr="005F51D7">
        <w:rPr>
          <w:rFonts w:ascii="Calibri" w:eastAsia="Calibri" w:hAnsi="Calibri"/>
          <w:color w:val="000000"/>
          <w:kern w:val="24"/>
          <w:sz w:val="24"/>
          <w:szCs w:val="24"/>
        </w:rPr>
        <w:t xml:space="preserve">presentó en la Asamblea General el </w:t>
      </w:r>
      <w:r w:rsidR="00E30840" w:rsidRPr="005F51D7">
        <w:rPr>
          <w:rFonts w:ascii="Calibri" w:eastAsia="Calibri" w:hAnsi="Calibri"/>
          <w:b/>
          <w:bCs/>
          <w:color w:val="000000"/>
          <w:kern w:val="24"/>
          <w:sz w:val="24"/>
          <w:szCs w:val="24"/>
        </w:rPr>
        <w:t>Sistema para el Registro de Certificación y Recertificación, SIRCERE</w:t>
      </w:r>
      <w:r w:rsidR="004143E1" w:rsidRPr="005F51D7">
        <w:rPr>
          <w:rFonts w:ascii="Calibri" w:eastAsia="Calibri" w:hAnsi="Calibri"/>
          <w:b/>
          <w:bCs/>
          <w:color w:val="000000"/>
          <w:kern w:val="24"/>
          <w:sz w:val="24"/>
          <w:szCs w:val="24"/>
        </w:rPr>
        <w:t>.</w:t>
      </w:r>
    </w:p>
    <w:p w14:paraId="6D15FA10" w14:textId="25BBFF26" w:rsidR="00B42508" w:rsidRPr="005F51D7" w:rsidRDefault="00237EC4" w:rsidP="00E30840">
      <w:pPr>
        <w:spacing w:line="276" w:lineRule="auto"/>
        <w:jc w:val="both"/>
        <w:rPr>
          <w:rFonts w:ascii="Calibri" w:eastAsia="Calibri" w:hAnsi="Calibri"/>
          <w:color w:val="000000"/>
          <w:kern w:val="24"/>
          <w:sz w:val="24"/>
          <w:szCs w:val="24"/>
        </w:rPr>
      </w:pPr>
      <w:r w:rsidRPr="005F51D7">
        <w:rPr>
          <w:rFonts w:ascii="Calibri" w:eastAsia="Calibri" w:hAnsi="Calibri"/>
          <w:color w:val="000000"/>
          <w:kern w:val="24"/>
          <w:sz w:val="24"/>
          <w:szCs w:val="24"/>
        </w:rPr>
        <w:t>Esta plataforma</w:t>
      </w:r>
      <w:r w:rsidR="00E30840" w:rsidRPr="005F51D7">
        <w:rPr>
          <w:rFonts w:ascii="Calibri" w:eastAsia="Calibri" w:hAnsi="Calibri"/>
          <w:color w:val="000000"/>
          <w:kern w:val="24"/>
          <w:sz w:val="24"/>
          <w:szCs w:val="24"/>
        </w:rPr>
        <w:t xml:space="preserve"> </w:t>
      </w:r>
      <w:r w:rsidR="00683C36" w:rsidRPr="005F51D7">
        <w:rPr>
          <w:rFonts w:ascii="Calibri" w:eastAsia="Calibri" w:hAnsi="Calibri"/>
          <w:color w:val="000000"/>
          <w:kern w:val="24"/>
          <w:sz w:val="24"/>
          <w:szCs w:val="24"/>
        </w:rPr>
        <w:t xml:space="preserve">es una </w:t>
      </w:r>
      <w:r w:rsidR="00AF46F5" w:rsidRPr="005F51D7">
        <w:rPr>
          <w:rFonts w:ascii="Calibri" w:eastAsia="Calibri" w:hAnsi="Calibri"/>
          <w:color w:val="000000"/>
          <w:kern w:val="24"/>
          <w:sz w:val="24"/>
          <w:szCs w:val="24"/>
        </w:rPr>
        <w:t xml:space="preserve">herramienta </w:t>
      </w:r>
      <w:r w:rsidR="00683C36" w:rsidRPr="005F51D7">
        <w:rPr>
          <w:rFonts w:ascii="Calibri" w:eastAsia="Calibri" w:hAnsi="Calibri"/>
          <w:color w:val="000000"/>
          <w:kern w:val="24"/>
          <w:sz w:val="24"/>
          <w:szCs w:val="24"/>
        </w:rPr>
        <w:t xml:space="preserve">eficaz y amigable que permitirá unificar y homologar la información que procesan los 47 </w:t>
      </w:r>
      <w:ins w:id="8" w:author="Microsoft Office User" w:date="2023-04-07T21:08:00Z">
        <w:r w:rsidR="005F51D7">
          <w:rPr>
            <w:rFonts w:ascii="Calibri" w:eastAsia="Calibri" w:hAnsi="Calibri"/>
            <w:color w:val="000000"/>
            <w:kern w:val="24"/>
            <w:sz w:val="24"/>
            <w:szCs w:val="24"/>
          </w:rPr>
          <w:t>C</w:t>
        </w:r>
      </w:ins>
      <w:del w:id="9" w:author="Microsoft Office User" w:date="2023-04-07T21:08:00Z">
        <w:r w:rsidR="0027722B" w:rsidRPr="005F51D7" w:rsidDel="005F51D7">
          <w:rPr>
            <w:rFonts w:ascii="Calibri" w:eastAsia="Calibri" w:hAnsi="Calibri"/>
            <w:color w:val="000000"/>
            <w:kern w:val="24"/>
            <w:sz w:val="24"/>
            <w:szCs w:val="24"/>
          </w:rPr>
          <w:delText>c</w:delText>
        </w:r>
      </w:del>
      <w:r w:rsidR="00683C36" w:rsidRPr="005F51D7">
        <w:rPr>
          <w:rFonts w:ascii="Calibri" w:eastAsia="Calibri" w:hAnsi="Calibri"/>
          <w:color w:val="000000"/>
          <w:kern w:val="24"/>
          <w:sz w:val="24"/>
          <w:szCs w:val="24"/>
        </w:rPr>
        <w:t>onsejos</w:t>
      </w:r>
      <w:r w:rsidR="008A7C11" w:rsidRPr="005F51D7">
        <w:rPr>
          <w:rFonts w:ascii="Calibri" w:eastAsia="Calibri" w:hAnsi="Calibri"/>
          <w:color w:val="000000"/>
          <w:kern w:val="24"/>
          <w:sz w:val="24"/>
          <w:szCs w:val="24"/>
        </w:rPr>
        <w:t xml:space="preserve"> de </w:t>
      </w:r>
      <w:ins w:id="10" w:author="Microsoft Office User" w:date="2023-04-07T21:08:00Z">
        <w:r w:rsidR="005F51D7">
          <w:rPr>
            <w:rFonts w:ascii="Calibri" w:eastAsia="Calibri" w:hAnsi="Calibri"/>
            <w:color w:val="000000"/>
            <w:kern w:val="24"/>
            <w:sz w:val="24"/>
            <w:szCs w:val="24"/>
          </w:rPr>
          <w:t>Es</w:t>
        </w:r>
      </w:ins>
      <w:del w:id="11" w:author="Microsoft Office User" w:date="2023-04-07T21:08:00Z">
        <w:r w:rsidR="008A7C11" w:rsidRPr="005F51D7" w:rsidDel="005F51D7">
          <w:rPr>
            <w:rFonts w:ascii="Calibri" w:eastAsia="Calibri" w:hAnsi="Calibri"/>
            <w:color w:val="000000"/>
            <w:kern w:val="24"/>
            <w:sz w:val="24"/>
            <w:szCs w:val="24"/>
          </w:rPr>
          <w:delText>es</w:delText>
        </w:r>
      </w:del>
      <w:r w:rsidR="008A7C11" w:rsidRPr="005F51D7">
        <w:rPr>
          <w:rFonts w:ascii="Calibri" w:eastAsia="Calibri" w:hAnsi="Calibri"/>
          <w:color w:val="000000"/>
          <w:kern w:val="24"/>
          <w:sz w:val="24"/>
          <w:szCs w:val="24"/>
        </w:rPr>
        <w:t xml:space="preserve">pecialidades </w:t>
      </w:r>
      <w:ins w:id="12" w:author="Microsoft Office User" w:date="2023-04-07T21:08:00Z">
        <w:r w:rsidR="005F51D7">
          <w:rPr>
            <w:rFonts w:ascii="Calibri" w:eastAsia="Calibri" w:hAnsi="Calibri"/>
            <w:color w:val="000000"/>
            <w:kern w:val="24"/>
            <w:sz w:val="24"/>
            <w:szCs w:val="24"/>
          </w:rPr>
          <w:t>M</w:t>
        </w:r>
      </w:ins>
      <w:del w:id="13" w:author="Microsoft Office User" w:date="2023-04-07T21:08:00Z">
        <w:r w:rsidR="008A7C11" w:rsidRPr="005F51D7" w:rsidDel="005F51D7">
          <w:rPr>
            <w:rFonts w:ascii="Calibri" w:eastAsia="Calibri" w:hAnsi="Calibri"/>
            <w:color w:val="000000"/>
            <w:kern w:val="24"/>
            <w:sz w:val="24"/>
            <w:szCs w:val="24"/>
          </w:rPr>
          <w:delText>m</w:delText>
        </w:r>
      </w:del>
      <w:r w:rsidR="008A7C11" w:rsidRPr="005F51D7">
        <w:rPr>
          <w:rFonts w:ascii="Calibri" w:eastAsia="Calibri" w:hAnsi="Calibri"/>
          <w:color w:val="000000"/>
          <w:kern w:val="24"/>
          <w:sz w:val="24"/>
          <w:szCs w:val="24"/>
        </w:rPr>
        <w:t>édicas</w:t>
      </w:r>
      <w:r w:rsidR="00683C36" w:rsidRPr="005F51D7">
        <w:rPr>
          <w:rFonts w:ascii="Calibri" w:eastAsia="Calibri" w:hAnsi="Calibri"/>
          <w:color w:val="000000"/>
          <w:kern w:val="24"/>
          <w:sz w:val="24"/>
          <w:szCs w:val="24"/>
        </w:rPr>
        <w:t xml:space="preserve"> </w:t>
      </w:r>
      <w:r w:rsidR="008A7C11" w:rsidRPr="005F51D7">
        <w:rPr>
          <w:rFonts w:ascii="Calibri" w:eastAsia="Calibri" w:hAnsi="Calibri"/>
          <w:color w:val="000000"/>
          <w:kern w:val="24"/>
          <w:sz w:val="24"/>
          <w:szCs w:val="24"/>
        </w:rPr>
        <w:t xml:space="preserve">que cuentan con idoneidad por este Comité, además </w:t>
      </w:r>
      <w:r w:rsidR="00C40AAD" w:rsidRPr="005F51D7">
        <w:rPr>
          <w:rFonts w:ascii="Calibri" w:eastAsia="Calibri" w:hAnsi="Calibri"/>
          <w:color w:val="000000"/>
          <w:kern w:val="24"/>
          <w:sz w:val="24"/>
          <w:szCs w:val="24"/>
        </w:rPr>
        <w:t xml:space="preserve">con </w:t>
      </w:r>
      <w:r w:rsidRPr="005F51D7">
        <w:rPr>
          <w:rFonts w:ascii="Calibri" w:eastAsia="Calibri" w:hAnsi="Calibri"/>
          <w:color w:val="000000"/>
          <w:kern w:val="24"/>
          <w:sz w:val="24"/>
          <w:szCs w:val="24"/>
        </w:rPr>
        <w:t>SIRCERE</w:t>
      </w:r>
      <w:r w:rsidR="00683C36" w:rsidRPr="005F51D7">
        <w:rPr>
          <w:sz w:val="24"/>
          <w:szCs w:val="24"/>
        </w:rPr>
        <w:t xml:space="preserve"> </w:t>
      </w:r>
      <w:r w:rsidR="00E30840" w:rsidRPr="005F51D7">
        <w:rPr>
          <w:sz w:val="24"/>
          <w:szCs w:val="24"/>
        </w:rPr>
        <w:t>se podrá</w:t>
      </w:r>
      <w:r w:rsidR="00B42508" w:rsidRPr="005F51D7">
        <w:rPr>
          <w:sz w:val="24"/>
          <w:szCs w:val="24"/>
        </w:rPr>
        <w:t xml:space="preserve"> contar con información actualizada y verificada </w:t>
      </w:r>
      <w:r w:rsidR="00E30840" w:rsidRPr="005F51D7">
        <w:rPr>
          <w:sz w:val="24"/>
          <w:szCs w:val="24"/>
        </w:rPr>
        <w:t>de</w:t>
      </w:r>
      <w:r w:rsidR="00B42508" w:rsidRPr="005F51D7">
        <w:rPr>
          <w:sz w:val="24"/>
          <w:szCs w:val="24"/>
        </w:rPr>
        <w:t xml:space="preserve"> los médicos especialistas registrados</w:t>
      </w:r>
      <w:r w:rsidR="00DD2A4A" w:rsidRPr="005F51D7">
        <w:rPr>
          <w:sz w:val="24"/>
          <w:szCs w:val="24"/>
        </w:rPr>
        <w:t>;</w:t>
      </w:r>
      <w:r w:rsidR="00B42508" w:rsidRPr="005F51D7">
        <w:rPr>
          <w:sz w:val="24"/>
          <w:szCs w:val="24"/>
        </w:rPr>
        <w:t xml:space="preserve"> </w:t>
      </w:r>
      <w:r w:rsidR="00DD2A4A" w:rsidRPr="005F51D7">
        <w:rPr>
          <w:sz w:val="24"/>
          <w:szCs w:val="24"/>
        </w:rPr>
        <w:t>e</w:t>
      </w:r>
      <w:r w:rsidR="00B42508" w:rsidRPr="005F51D7">
        <w:rPr>
          <w:sz w:val="24"/>
          <w:szCs w:val="24"/>
        </w:rPr>
        <w:t>sto permitirá llevar a cabo procesos de certificación y recertificación más eficientes</w:t>
      </w:r>
      <w:r w:rsidR="00683C36" w:rsidRPr="005F51D7">
        <w:rPr>
          <w:sz w:val="24"/>
          <w:szCs w:val="24"/>
        </w:rPr>
        <w:t xml:space="preserve"> y</w:t>
      </w:r>
      <w:r w:rsidR="00B42508" w:rsidRPr="005F51D7">
        <w:rPr>
          <w:sz w:val="24"/>
          <w:szCs w:val="24"/>
        </w:rPr>
        <w:t xml:space="preserve"> con mayor calidad</w:t>
      </w:r>
      <w:r w:rsidR="00683C36" w:rsidRPr="005F51D7">
        <w:rPr>
          <w:sz w:val="24"/>
          <w:szCs w:val="24"/>
        </w:rPr>
        <w:t xml:space="preserve">, </w:t>
      </w:r>
      <w:r w:rsidR="00C51BCF" w:rsidRPr="005F51D7">
        <w:rPr>
          <w:sz w:val="24"/>
          <w:szCs w:val="24"/>
        </w:rPr>
        <w:t>así como</w:t>
      </w:r>
      <w:r w:rsidR="00683C36" w:rsidRPr="005F51D7">
        <w:rPr>
          <w:rFonts w:ascii="Calibri" w:eastAsia="Calibri" w:hAnsi="Calibri"/>
          <w:color w:val="000000"/>
          <w:kern w:val="24"/>
          <w:sz w:val="24"/>
          <w:szCs w:val="24"/>
        </w:rPr>
        <w:t xml:space="preserve"> abonar en la transparencia y confiabilidad de estos procesos.</w:t>
      </w:r>
    </w:p>
    <w:p w14:paraId="3C12720C" w14:textId="497FC1A7" w:rsidR="004143E1" w:rsidRPr="005F51D7" w:rsidRDefault="00237EC4" w:rsidP="008A6EAB">
      <w:pPr>
        <w:spacing w:line="276" w:lineRule="auto"/>
        <w:jc w:val="both"/>
        <w:rPr>
          <w:sz w:val="24"/>
          <w:szCs w:val="24"/>
        </w:rPr>
      </w:pPr>
      <w:r w:rsidRPr="005F51D7">
        <w:rPr>
          <w:sz w:val="24"/>
          <w:szCs w:val="24"/>
        </w:rPr>
        <w:t>Con esta iniciativa</w:t>
      </w:r>
      <w:r w:rsidR="00611C3A" w:rsidRPr="005F51D7">
        <w:rPr>
          <w:sz w:val="24"/>
          <w:szCs w:val="24"/>
        </w:rPr>
        <w:t>,</w:t>
      </w:r>
      <w:r w:rsidRPr="005F51D7">
        <w:rPr>
          <w:sz w:val="24"/>
          <w:szCs w:val="24"/>
        </w:rPr>
        <w:t xml:space="preserve"> </w:t>
      </w:r>
      <w:del w:id="14" w:author="Microsoft Office User" w:date="2023-04-07T21:09:00Z">
        <w:r w:rsidRPr="005F51D7" w:rsidDel="005F51D7">
          <w:rPr>
            <w:sz w:val="24"/>
            <w:szCs w:val="24"/>
          </w:rPr>
          <w:delText xml:space="preserve">la cual fue </w:delText>
        </w:r>
      </w:del>
      <w:r w:rsidRPr="005F51D7">
        <w:rPr>
          <w:sz w:val="24"/>
          <w:szCs w:val="24"/>
        </w:rPr>
        <w:t xml:space="preserve">aprobada en la Asamblea General, los </w:t>
      </w:r>
      <w:ins w:id="15" w:author="Microsoft Office User" w:date="2023-04-07T21:09:00Z">
        <w:r w:rsidR="005F51D7">
          <w:rPr>
            <w:sz w:val="24"/>
            <w:szCs w:val="24"/>
          </w:rPr>
          <w:t>C</w:t>
        </w:r>
      </w:ins>
      <w:del w:id="16" w:author="Microsoft Office User" w:date="2023-04-07T21:09:00Z">
        <w:r w:rsidRPr="005F51D7" w:rsidDel="005F51D7">
          <w:rPr>
            <w:sz w:val="24"/>
            <w:szCs w:val="24"/>
          </w:rPr>
          <w:delText>c</w:delText>
        </w:r>
      </w:del>
      <w:r w:rsidRPr="005F51D7">
        <w:rPr>
          <w:sz w:val="24"/>
          <w:szCs w:val="24"/>
        </w:rPr>
        <w:t xml:space="preserve">onsejos de </w:t>
      </w:r>
      <w:ins w:id="17" w:author="Microsoft Office User" w:date="2023-04-07T21:09:00Z">
        <w:r w:rsidR="005F51D7">
          <w:rPr>
            <w:sz w:val="24"/>
            <w:szCs w:val="24"/>
          </w:rPr>
          <w:t>E</w:t>
        </w:r>
      </w:ins>
      <w:del w:id="18" w:author="Microsoft Office User" w:date="2023-04-07T21:09:00Z">
        <w:r w:rsidRPr="005F51D7" w:rsidDel="005F51D7">
          <w:rPr>
            <w:sz w:val="24"/>
            <w:szCs w:val="24"/>
          </w:rPr>
          <w:delText>e</w:delText>
        </w:r>
      </w:del>
      <w:r w:rsidRPr="005F51D7">
        <w:rPr>
          <w:sz w:val="24"/>
          <w:szCs w:val="24"/>
        </w:rPr>
        <w:t xml:space="preserve">specialidades </w:t>
      </w:r>
      <w:ins w:id="19" w:author="Microsoft Office User" w:date="2023-04-07T21:09:00Z">
        <w:r w:rsidR="005F51D7">
          <w:rPr>
            <w:sz w:val="24"/>
            <w:szCs w:val="24"/>
          </w:rPr>
          <w:t>M</w:t>
        </w:r>
      </w:ins>
      <w:del w:id="20" w:author="Microsoft Office User" w:date="2023-04-07T21:09:00Z">
        <w:r w:rsidRPr="005F51D7" w:rsidDel="005F51D7">
          <w:rPr>
            <w:sz w:val="24"/>
            <w:szCs w:val="24"/>
          </w:rPr>
          <w:delText>m</w:delText>
        </w:r>
      </w:del>
      <w:r w:rsidRPr="005F51D7">
        <w:rPr>
          <w:sz w:val="24"/>
          <w:szCs w:val="24"/>
        </w:rPr>
        <w:t xml:space="preserve">édicas y CONACEM </w:t>
      </w:r>
      <w:r w:rsidR="00C51BCF" w:rsidRPr="005F51D7">
        <w:rPr>
          <w:sz w:val="24"/>
          <w:szCs w:val="24"/>
        </w:rPr>
        <w:t>trabajar</w:t>
      </w:r>
      <w:ins w:id="21" w:author="Microsoft Office User" w:date="2023-04-07T21:09:00Z">
        <w:r w:rsidR="005F51D7">
          <w:rPr>
            <w:sz w:val="24"/>
            <w:szCs w:val="24"/>
          </w:rPr>
          <w:t>á</w:t>
        </w:r>
      </w:ins>
      <w:del w:id="22" w:author="Microsoft Office User" w:date="2023-04-07T21:09:00Z">
        <w:r w:rsidR="00C51BCF" w:rsidRPr="005F51D7" w:rsidDel="005F51D7">
          <w:rPr>
            <w:sz w:val="24"/>
            <w:szCs w:val="24"/>
          </w:rPr>
          <w:delText>a</w:delText>
        </w:r>
      </w:del>
      <w:r w:rsidR="00C51BCF" w:rsidRPr="005F51D7">
        <w:rPr>
          <w:sz w:val="24"/>
          <w:szCs w:val="24"/>
        </w:rPr>
        <w:t>n durante los próximos dos años en realizar</w:t>
      </w:r>
      <w:r w:rsidR="00611C3A" w:rsidRPr="005F51D7">
        <w:rPr>
          <w:sz w:val="24"/>
          <w:szCs w:val="24"/>
        </w:rPr>
        <w:t xml:space="preserve"> los procesos de inter</w:t>
      </w:r>
      <w:r w:rsidR="004143E1" w:rsidRPr="005F51D7">
        <w:rPr>
          <w:sz w:val="24"/>
          <w:szCs w:val="24"/>
        </w:rPr>
        <w:t>operabilidad</w:t>
      </w:r>
      <w:r w:rsidR="00C51BCF" w:rsidRPr="005F51D7">
        <w:rPr>
          <w:sz w:val="24"/>
          <w:szCs w:val="24"/>
        </w:rPr>
        <w:t xml:space="preserve"> necesari</w:t>
      </w:r>
      <w:r w:rsidR="00611C3A" w:rsidRPr="005F51D7">
        <w:rPr>
          <w:sz w:val="24"/>
          <w:szCs w:val="24"/>
        </w:rPr>
        <w:t>o</w:t>
      </w:r>
      <w:r w:rsidR="00C51BCF" w:rsidRPr="005F51D7">
        <w:rPr>
          <w:sz w:val="24"/>
          <w:szCs w:val="24"/>
        </w:rPr>
        <w:t>s a los sistemas con</w:t>
      </w:r>
      <w:ins w:id="23" w:author="Microsoft Office User" w:date="2023-04-07T21:09:00Z">
        <w:r w:rsidR="005F51D7">
          <w:rPr>
            <w:sz w:val="24"/>
            <w:szCs w:val="24"/>
          </w:rPr>
          <w:t xml:space="preserve"> los</w:t>
        </w:r>
      </w:ins>
      <w:r w:rsidR="00C51BCF" w:rsidRPr="005F51D7">
        <w:rPr>
          <w:sz w:val="24"/>
          <w:szCs w:val="24"/>
        </w:rPr>
        <w:t xml:space="preserve"> que cuentan algunos de los </w:t>
      </w:r>
      <w:ins w:id="24" w:author="Microsoft Office User" w:date="2023-04-07T21:09:00Z">
        <w:r w:rsidR="005F51D7">
          <w:rPr>
            <w:sz w:val="24"/>
            <w:szCs w:val="24"/>
          </w:rPr>
          <w:t>C</w:t>
        </w:r>
      </w:ins>
      <w:del w:id="25" w:author="Microsoft Office User" w:date="2023-04-07T21:09:00Z">
        <w:r w:rsidR="00C51BCF" w:rsidRPr="005F51D7" w:rsidDel="005F51D7">
          <w:rPr>
            <w:sz w:val="24"/>
            <w:szCs w:val="24"/>
          </w:rPr>
          <w:delText>c</w:delText>
        </w:r>
      </w:del>
      <w:r w:rsidR="00C51BCF" w:rsidRPr="005F51D7">
        <w:rPr>
          <w:sz w:val="24"/>
          <w:szCs w:val="24"/>
        </w:rPr>
        <w:t xml:space="preserve">onsejos así como </w:t>
      </w:r>
      <w:r w:rsidR="004143E1" w:rsidRPr="005F51D7">
        <w:rPr>
          <w:sz w:val="24"/>
          <w:szCs w:val="24"/>
        </w:rPr>
        <w:t>la implementación de SIRCERE en aquellos que aún no cuentan con una plataforma de registro en línea.</w:t>
      </w:r>
    </w:p>
    <w:p w14:paraId="5F6B016C" w14:textId="2AAE1C0A" w:rsidR="00B42508" w:rsidRPr="005F51D7" w:rsidRDefault="00B42508" w:rsidP="008A6EAB">
      <w:pPr>
        <w:spacing w:line="276" w:lineRule="auto"/>
        <w:jc w:val="both"/>
        <w:rPr>
          <w:sz w:val="24"/>
          <w:szCs w:val="24"/>
        </w:rPr>
      </w:pPr>
      <w:r w:rsidRPr="005F51D7">
        <w:rPr>
          <w:sz w:val="24"/>
          <w:szCs w:val="24"/>
        </w:rPr>
        <w:t xml:space="preserve">En </w:t>
      </w:r>
      <w:r w:rsidR="008C6A4B" w:rsidRPr="005F51D7">
        <w:rPr>
          <w:sz w:val="24"/>
          <w:szCs w:val="24"/>
        </w:rPr>
        <w:t>resumen,</w:t>
      </w:r>
      <w:r w:rsidR="00DD2A4A" w:rsidRPr="005F51D7">
        <w:rPr>
          <w:sz w:val="24"/>
          <w:szCs w:val="24"/>
        </w:rPr>
        <w:t xml:space="preserve"> </w:t>
      </w:r>
      <w:r w:rsidR="00FD208B" w:rsidRPr="005F51D7">
        <w:rPr>
          <w:rFonts w:ascii="Calibri" w:eastAsia="Calibri" w:hAnsi="Calibri"/>
          <w:color w:val="000000"/>
          <w:kern w:val="24"/>
          <w:sz w:val="24"/>
          <w:szCs w:val="24"/>
        </w:rPr>
        <w:t>SIRCERE</w:t>
      </w:r>
      <w:r w:rsidRPr="005F51D7">
        <w:rPr>
          <w:sz w:val="24"/>
          <w:szCs w:val="24"/>
        </w:rPr>
        <w:t xml:space="preserve"> es una iniciativa </w:t>
      </w:r>
      <w:r w:rsidR="007F08FF" w:rsidRPr="005F51D7">
        <w:rPr>
          <w:sz w:val="24"/>
          <w:szCs w:val="24"/>
        </w:rPr>
        <w:t xml:space="preserve">de mejora continua para realizar de manera más eficiente los procesos </w:t>
      </w:r>
      <w:r w:rsidRPr="005F51D7">
        <w:rPr>
          <w:sz w:val="24"/>
          <w:szCs w:val="24"/>
        </w:rPr>
        <w:t xml:space="preserve">de certificación y recertificación de los médicos especialistas en México. </w:t>
      </w:r>
    </w:p>
    <w:p w14:paraId="41938F6B" w14:textId="14A6995B" w:rsidR="00E31BF2" w:rsidRPr="005F51D7" w:rsidRDefault="00613575" w:rsidP="008A6EAB">
      <w:pPr>
        <w:spacing w:line="276" w:lineRule="auto"/>
        <w:rPr>
          <w:b/>
          <w:bCs/>
          <w:sz w:val="24"/>
          <w:szCs w:val="24"/>
        </w:rPr>
      </w:pPr>
      <w:r w:rsidRPr="005F51D7">
        <w:rPr>
          <w:b/>
          <w:bCs/>
          <w:sz w:val="24"/>
          <w:szCs w:val="24"/>
        </w:rPr>
        <w:t xml:space="preserve">Beneficios para los </w:t>
      </w:r>
      <w:r w:rsidR="00E31BF2" w:rsidRPr="005F51D7">
        <w:rPr>
          <w:b/>
          <w:bCs/>
          <w:sz w:val="24"/>
          <w:szCs w:val="24"/>
        </w:rPr>
        <w:t>médicos especialistas:</w:t>
      </w:r>
    </w:p>
    <w:p w14:paraId="5BB1E386" w14:textId="19462955" w:rsidR="00E31BF2" w:rsidRPr="005F51D7" w:rsidRDefault="00E31BF2" w:rsidP="00973005">
      <w:pPr>
        <w:pStyle w:val="Prrafodelista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F51D7">
        <w:rPr>
          <w:sz w:val="24"/>
          <w:szCs w:val="24"/>
        </w:rPr>
        <w:t xml:space="preserve">Simplificación de los procesos de certificación y </w:t>
      </w:r>
      <w:r w:rsidR="00973005" w:rsidRPr="005F51D7">
        <w:rPr>
          <w:sz w:val="24"/>
          <w:szCs w:val="24"/>
        </w:rPr>
        <w:t>recertificación, así como el</w:t>
      </w:r>
      <w:r w:rsidRPr="005F51D7">
        <w:rPr>
          <w:sz w:val="24"/>
          <w:szCs w:val="24"/>
        </w:rPr>
        <w:t xml:space="preserve"> seguimiento </w:t>
      </w:r>
      <w:r w:rsidR="00973005" w:rsidRPr="005F51D7">
        <w:rPr>
          <w:sz w:val="24"/>
          <w:szCs w:val="24"/>
        </w:rPr>
        <w:t>de</w:t>
      </w:r>
      <w:r w:rsidR="00613575" w:rsidRPr="005F51D7">
        <w:rPr>
          <w:sz w:val="24"/>
          <w:szCs w:val="24"/>
        </w:rPr>
        <w:t xml:space="preserve"> su</w:t>
      </w:r>
      <w:r w:rsidRPr="005F51D7">
        <w:rPr>
          <w:sz w:val="24"/>
          <w:szCs w:val="24"/>
        </w:rPr>
        <w:t xml:space="preserve"> </w:t>
      </w:r>
      <w:r w:rsidR="00613575" w:rsidRPr="005F51D7">
        <w:rPr>
          <w:sz w:val="24"/>
          <w:szCs w:val="24"/>
        </w:rPr>
        <w:t>registro</w:t>
      </w:r>
      <w:r w:rsidRPr="005F51D7">
        <w:rPr>
          <w:sz w:val="24"/>
          <w:szCs w:val="24"/>
        </w:rPr>
        <w:t>.</w:t>
      </w:r>
    </w:p>
    <w:p w14:paraId="09209754" w14:textId="7FD80B9C" w:rsidR="00E31BF2" w:rsidRPr="005F51D7" w:rsidRDefault="00E31BF2" w:rsidP="00973005">
      <w:pPr>
        <w:pStyle w:val="Prrafodelista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F51D7">
        <w:rPr>
          <w:sz w:val="24"/>
          <w:szCs w:val="24"/>
        </w:rPr>
        <w:t>Acceso a información actualizada</w:t>
      </w:r>
      <w:r w:rsidR="00973005" w:rsidRPr="005F51D7">
        <w:rPr>
          <w:sz w:val="24"/>
          <w:szCs w:val="24"/>
        </w:rPr>
        <w:t xml:space="preserve"> referente a</w:t>
      </w:r>
      <w:r w:rsidRPr="005F51D7">
        <w:rPr>
          <w:sz w:val="24"/>
          <w:szCs w:val="24"/>
        </w:rPr>
        <w:t xml:space="preserve"> los procesos de certificación y recertificación</w:t>
      </w:r>
      <w:r w:rsidR="00973005" w:rsidRPr="005F51D7">
        <w:rPr>
          <w:sz w:val="24"/>
          <w:szCs w:val="24"/>
        </w:rPr>
        <w:t>.</w:t>
      </w:r>
    </w:p>
    <w:p w14:paraId="18BCC544" w14:textId="60D7B299" w:rsidR="00E31BF2" w:rsidRPr="005F51D7" w:rsidRDefault="00E31BF2" w:rsidP="00973005">
      <w:pPr>
        <w:pStyle w:val="Prrafodelista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F51D7">
        <w:rPr>
          <w:sz w:val="24"/>
          <w:szCs w:val="24"/>
        </w:rPr>
        <w:t>Mayor transparencia</w:t>
      </w:r>
      <w:r w:rsidR="00973005" w:rsidRPr="005F51D7">
        <w:rPr>
          <w:sz w:val="24"/>
          <w:szCs w:val="24"/>
        </w:rPr>
        <w:t xml:space="preserve"> </w:t>
      </w:r>
      <w:r w:rsidRPr="005F51D7">
        <w:rPr>
          <w:sz w:val="24"/>
          <w:szCs w:val="24"/>
        </w:rPr>
        <w:t>a información detallada sobre su historial de certificación y recertificación</w:t>
      </w:r>
      <w:r w:rsidR="00613575" w:rsidRPr="005F51D7">
        <w:rPr>
          <w:sz w:val="24"/>
          <w:szCs w:val="24"/>
        </w:rPr>
        <w:t>.</w:t>
      </w:r>
    </w:p>
    <w:p w14:paraId="4E2E95C3" w14:textId="60C9B429" w:rsidR="00613575" w:rsidRPr="005F51D7" w:rsidRDefault="00E31BF2" w:rsidP="008A6EAB">
      <w:pPr>
        <w:pStyle w:val="Prrafodelista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F51D7">
        <w:rPr>
          <w:sz w:val="24"/>
          <w:szCs w:val="24"/>
        </w:rPr>
        <w:t xml:space="preserve">Facilidad de acceso a la </w:t>
      </w:r>
      <w:r w:rsidR="00973005" w:rsidRPr="005F51D7">
        <w:rPr>
          <w:sz w:val="24"/>
          <w:szCs w:val="24"/>
        </w:rPr>
        <w:t>plataforma</w:t>
      </w:r>
      <w:r w:rsidRPr="005F51D7">
        <w:rPr>
          <w:sz w:val="24"/>
          <w:szCs w:val="24"/>
        </w:rPr>
        <w:t xml:space="preserve"> desde cualquier lugar con acceso a internet</w:t>
      </w:r>
      <w:r w:rsidR="00973005" w:rsidRPr="005F51D7">
        <w:rPr>
          <w:sz w:val="24"/>
          <w:szCs w:val="24"/>
        </w:rPr>
        <w:t>.</w:t>
      </w:r>
    </w:p>
    <w:p w14:paraId="535A8E62" w14:textId="77777777" w:rsidR="005F51D7" w:rsidRDefault="005F51D7" w:rsidP="008A6EAB">
      <w:pPr>
        <w:spacing w:line="276" w:lineRule="auto"/>
        <w:rPr>
          <w:b/>
          <w:bCs/>
          <w:sz w:val="24"/>
          <w:szCs w:val="24"/>
        </w:rPr>
      </w:pPr>
    </w:p>
    <w:p w14:paraId="4A1EDB51" w14:textId="77777777" w:rsidR="005F51D7" w:rsidRDefault="005F51D7" w:rsidP="008A6EAB">
      <w:pPr>
        <w:spacing w:line="276" w:lineRule="auto"/>
        <w:rPr>
          <w:b/>
          <w:bCs/>
          <w:sz w:val="24"/>
          <w:szCs w:val="24"/>
        </w:rPr>
      </w:pPr>
    </w:p>
    <w:p w14:paraId="1CA5BB53" w14:textId="78EA89F7" w:rsidR="00E31BF2" w:rsidRPr="005F51D7" w:rsidRDefault="00613575" w:rsidP="008A6EAB">
      <w:pPr>
        <w:spacing w:line="276" w:lineRule="auto"/>
        <w:rPr>
          <w:b/>
          <w:bCs/>
          <w:sz w:val="24"/>
          <w:szCs w:val="24"/>
        </w:rPr>
      </w:pPr>
      <w:r w:rsidRPr="005F51D7">
        <w:rPr>
          <w:b/>
          <w:bCs/>
          <w:sz w:val="24"/>
          <w:szCs w:val="24"/>
        </w:rPr>
        <w:lastRenderedPageBreak/>
        <w:t xml:space="preserve">Beneficios para los </w:t>
      </w:r>
      <w:ins w:id="26" w:author="Microsoft Office User" w:date="2023-04-07T21:11:00Z">
        <w:r w:rsidR="005F51D7">
          <w:rPr>
            <w:b/>
            <w:bCs/>
            <w:sz w:val="24"/>
            <w:szCs w:val="24"/>
          </w:rPr>
          <w:t>C</w:t>
        </w:r>
      </w:ins>
      <w:del w:id="27" w:author="Microsoft Office User" w:date="2023-04-07T21:11:00Z">
        <w:r w:rsidR="00E31BF2" w:rsidRPr="005F51D7" w:rsidDel="005F51D7">
          <w:rPr>
            <w:b/>
            <w:bCs/>
            <w:sz w:val="24"/>
            <w:szCs w:val="24"/>
          </w:rPr>
          <w:delText>c</w:delText>
        </w:r>
      </w:del>
      <w:r w:rsidR="00E31BF2" w:rsidRPr="005F51D7">
        <w:rPr>
          <w:b/>
          <w:bCs/>
          <w:sz w:val="24"/>
          <w:szCs w:val="24"/>
        </w:rPr>
        <w:t xml:space="preserve">onsejos de </w:t>
      </w:r>
      <w:ins w:id="28" w:author="Microsoft Office User" w:date="2023-04-07T21:11:00Z">
        <w:r w:rsidR="005F51D7">
          <w:rPr>
            <w:b/>
            <w:bCs/>
            <w:sz w:val="24"/>
            <w:szCs w:val="24"/>
          </w:rPr>
          <w:t>E</w:t>
        </w:r>
      </w:ins>
      <w:del w:id="29" w:author="Microsoft Office User" w:date="2023-04-07T21:11:00Z">
        <w:r w:rsidR="00E31BF2" w:rsidRPr="005F51D7" w:rsidDel="005F51D7">
          <w:rPr>
            <w:b/>
            <w:bCs/>
            <w:sz w:val="24"/>
            <w:szCs w:val="24"/>
          </w:rPr>
          <w:delText>e</w:delText>
        </w:r>
      </w:del>
      <w:r w:rsidR="00E31BF2" w:rsidRPr="005F51D7">
        <w:rPr>
          <w:b/>
          <w:bCs/>
          <w:sz w:val="24"/>
          <w:szCs w:val="24"/>
        </w:rPr>
        <w:t xml:space="preserve">specialidades </w:t>
      </w:r>
      <w:ins w:id="30" w:author="Microsoft Office User" w:date="2023-04-07T21:11:00Z">
        <w:r w:rsidR="005F51D7">
          <w:rPr>
            <w:b/>
            <w:bCs/>
            <w:sz w:val="24"/>
            <w:szCs w:val="24"/>
          </w:rPr>
          <w:t>M</w:t>
        </w:r>
      </w:ins>
      <w:del w:id="31" w:author="Microsoft Office User" w:date="2023-04-07T21:11:00Z">
        <w:r w:rsidR="00E31BF2" w:rsidRPr="005F51D7" w:rsidDel="005F51D7">
          <w:rPr>
            <w:b/>
            <w:bCs/>
            <w:sz w:val="24"/>
            <w:szCs w:val="24"/>
          </w:rPr>
          <w:delText>m</w:delText>
        </w:r>
      </w:del>
      <w:r w:rsidR="00E31BF2" w:rsidRPr="005F51D7">
        <w:rPr>
          <w:b/>
          <w:bCs/>
          <w:sz w:val="24"/>
          <w:szCs w:val="24"/>
        </w:rPr>
        <w:t>édicas:</w:t>
      </w:r>
    </w:p>
    <w:p w14:paraId="0F453E08" w14:textId="5907EB62" w:rsidR="00E31BF2" w:rsidRPr="005F51D7" w:rsidRDefault="00E31BF2" w:rsidP="00186B58">
      <w:pPr>
        <w:pStyle w:val="Prrafodelista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5F51D7">
        <w:rPr>
          <w:sz w:val="24"/>
          <w:szCs w:val="24"/>
        </w:rPr>
        <w:t xml:space="preserve">Mayor eficiencia </w:t>
      </w:r>
      <w:r w:rsidR="0077242D" w:rsidRPr="005F51D7">
        <w:rPr>
          <w:sz w:val="24"/>
          <w:szCs w:val="24"/>
        </w:rPr>
        <w:t xml:space="preserve">y control </w:t>
      </w:r>
      <w:r w:rsidRPr="005F51D7">
        <w:rPr>
          <w:sz w:val="24"/>
          <w:szCs w:val="24"/>
        </w:rPr>
        <w:t>en la gestión de procesos de certificación y recertificación</w:t>
      </w:r>
      <w:r w:rsidR="0077242D" w:rsidRPr="005F51D7">
        <w:rPr>
          <w:sz w:val="24"/>
          <w:szCs w:val="24"/>
        </w:rPr>
        <w:t>.</w:t>
      </w:r>
    </w:p>
    <w:p w14:paraId="5D335FFD" w14:textId="28A8CBA2" w:rsidR="00E31BF2" w:rsidRPr="005F51D7" w:rsidRDefault="00E31BF2" w:rsidP="00186B58">
      <w:pPr>
        <w:pStyle w:val="Prrafodelista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5F51D7">
        <w:rPr>
          <w:sz w:val="24"/>
          <w:szCs w:val="24"/>
        </w:rPr>
        <w:t>Homologación y unificación de los procesos de certificación</w:t>
      </w:r>
      <w:r w:rsidR="0027722B" w:rsidRPr="005F51D7">
        <w:rPr>
          <w:sz w:val="24"/>
          <w:szCs w:val="24"/>
        </w:rPr>
        <w:t>,</w:t>
      </w:r>
      <w:r w:rsidR="0077242D" w:rsidRPr="005F51D7">
        <w:rPr>
          <w:sz w:val="24"/>
          <w:szCs w:val="24"/>
        </w:rPr>
        <w:t xml:space="preserve"> </w:t>
      </w:r>
      <w:r w:rsidRPr="005F51D7">
        <w:rPr>
          <w:sz w:val="24"/>
          <w:szCs w:val="24"/>
        </w:rPr>
        <w:t>lo que reducirá la variabilidad en los procesos y mejorará la calidad de la certificación.</w:t>
      </w:r>
    </w:p>
    <w:p w14:paraId="026F3522" w14:textId="2E7F3A9D" w:rsidR="00E31BF2" w:rsidRPr="005F51D7" w:rsidRDefault="00E31BF2" w:rsidP="00186B58">
      <w:pPr>
        <w:pStyle w:val="Prrafodelista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5F51D7">
        <w:rPr>
          <w:sz w:val="24"/>
          <w:szCs w:val="24"/>
        </w:rPr>
        <w:t>Facilidad para la revisión de la información de los médicos especialistas</w:t>
      </w:r>
      <w:r w:rsidR="0077242D" w:rsidRPr="005F51D7">
        <w:rPr>
          <w:sz w:val="24"/>
          <w:szCs w:val="24"/>
        </w:rPr>
        <w:t xml:space="preserve"> al contar con toda</w:t>
      </w:r>
      <w:r w:rsidRPr="005F51D7">
        <w:rPr>
          <w:sz w:val="24"/>
          <w:szCs w:val="24"/>
        </w:rPr>
        <w:t xml:space="preserve"> </w:t>
      </w:r>
      <w:del w:id="32" w:author="Microsoft Office User" w:date="2023-04-07T21:11:00Z">
        <w:r w:rsidRPr="005F51D7" w:rsidDel="005F51D7">
          <w:rPr>
            <w:sz w:val="24"/>
            <w:szCs w:val="24"/>
          </w:rPr>
          <w:delText xml:space="preserve">la </w:delText>
        </w:r>
      </w:del>
      <w:ins w:id="33" w:author="Microsoft Office User" w:date="2023-04-07T21:11:00Z">
        <w:r w:rsidR="005F51D7">
          <w:rPr>
            <w:sz w:val="24"/>
            <w:szCs w:val="24"/>
          </w:rPr>
          <w:t>su</w:t>
        </w:r>
        <w:r w:rsidR="005F51D7" w:rsidRPr="005F51D7">
          <w:rPr>
            <w:sz w:val="24"/>
            <w:szCs w:val="24"/>
          </w:rPr>
          <w:t xml:space="preserve"> </w:t>
        </w:r>
      </w:ins>
      <w:r w:rsidRPr="005F51D7">
        <w:rPr>
          <w:sz w:val="24"/>
          <w:szCs w:val="24"/>
        </w:rPr>
        <w:t xml:space="preserve">información </w:t>
      </w:r>
      <w:del w:id="34" w:author="Microsoft Office User" w:date="2023-04-07T21:11:00Z">
        <w:r w:rsidRPr="005F51D7" w:rsidDel="005F51D7">
          <w:rPr>
            <w:sz w:val="24"/>
            <w:szCs w:val="24"/>
          </w:rPr>
          <w:delText xml:space="preserve">de </w:delText>
        </w:r>
        <w:r w:rsidR="00613575" w:rsidRPr="005F51D7" w:rsidDel="005F51D7">
          <w:rPr>
            <w:sz w:val="24"/>
            <w:szCs w:val="24"/>
          </w:rPr>
          <w:delText>sus</w:delText>
        </w:r>
        <w:r w:rsidRPr="005F51D7" w:rsidDel="005F51D7">
          <w:rPr>
            <w:sz w:val="24"/>
            <w:szCs w:val="24"/>
          </w:rPr>
          <w:delText xml:space="preserve"> médicos especialistas registrados </w:delText>
        </w:r>
      </w:del>
      <w:r w:rsidRPr="005F51D7">
        <w:rPr>
          <w:sz w:val="24"/>
          <w:szCs w:val="24"/>
        </w:rPr>
        <w:t>en la plataforma</w:t>
      </w:r>
      <w:r w:rsidR="005B4F62" w:rsidRPr="005F51D7">
        <w:rPr>
          <w:sz w:val="24"/>
          <w:szCs w:val="24"/>
        </w:rPr>
        <w:t>.</w:t>
      </w:r>
    </w:p>
    <w:p w14:paraId="0609EAC9" w14:textId="2439BF9B" w:rsidR="00E31BF2" w:rsidRPr="005F51D7" w:rsidRDefault="00E31BF2" w:rsidP="008A6EAB">
      <w:pPr>
        <w:pStyle w:val="Prrafodelista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5F51D7">
        <w:rPr>
          <w:sz w:val="24"/>
          <w:szCs w:val="24"/>
        </w:rPr>
        <w:t>Estadísticas e información consolidada</w:t>
      </w:r>
      <w:r w:rsidR="0077242D" w:rsidRPr="005F51D7">
        <w:rPr>
          <w:sz w:val="24"/>
          <w:szCs w:val="24"/>
        </w:rPr>
        <w:t xml:space="preserve"> que</w:t>
      </w:r>
      <w:r w:rsidRPr="005F51D7">
        <w:rPr>
          <w:sz w:val="24"/>
          <w:szCs w:val="24"/>
        </w:rPr>
        <w:t xml:space="preserve"> permit</w:t>
      </w:r>
      <w:r w:rsidR="0077242D" w:rsidRPr="005F51D7">
        <w:rPr>
          <w:sz w:val="24"/>
          <w:szCs w:val="24"/>
        </w:rPr>
        <w:t>a</w:t>
      </w:r>
      <w:r w:rsidRPr="005F51D7">
        <w:rPr>
          <w:sz w:val="24"/>
          <w:szCs w:val="24"/>
        </w:rPr>
        <w:t xml:space="preserve"> la toma de decisiones informadas y basadas en datos.</w:t>
      </w:r>
    </w:p>
    <w:p w14:paraId="4580D5FE" w14:textId="5F78CB3B" w:rsidR="00E31BF2" w:rsidRPr="005F51D7" w:rsidRDefault="00613575" w:rsidP="008A6EAB">
      <w:pPr>
        <w:spacing w:line="276" w:lineRule="auto"/>
        <w:rPr>
          <w:b/>
          <w:bCs/>
          <w:sz w:val="24"/>
          <w:szCs w:val="24"/>
        </w:rPr>
      </w:pPr>
      <w:r w:rsidRPr="005F51D7">
        <w:rPr>
          <w:b/>
          <w:bCs/>
          <w:sz w:val="24"/>
          <w:szCs w:val="24"/>
        </w:rPr>
        <w:t xml:space="preserve">Beneficios para </w:t>
      </w:r>
      <w:r w:rsidR="00E31BF2" w:rsidRPr="005F51D7">
        <w:rPr>
          <w:b/>
          <w:bCs/>
          <w:sz w:val="24"/>
          <w:szCs w:val="24"/>
        </w:rPr>
        <w:t>CONACEM:</w:t>
      </w:r>
    </w:p>
    <w:p w14:paraId="367AF2FB" w14:textId="77777777" w:rsidR="00264A6C" w:rsidRPr="005F51D7" w:rsidRDefault="0077242D" w:rsidP="00186B58">
      <w:pPr>
        <w:pStyle w:val="Prrafodelista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5F51D7">
        <w:rPr>
          <w:sz w:val="24"/>
          <w:szCs w:val="24"/>
        </w:rPr>
        <w:t>Homologación de la información de los médicos especialistas y los procesos de certificación y recertificación</w:t>
      </w:r>
      <w:r w:rsidR="00264A6C" w:rsidRPr="005F51D7">
        <w:rPr>
          <w:sz w:val="24"/>
          <w:szCs w:val="24"/>
        </w:rPr>
        <w:t>.</w:t>
      </w:r>
      <w:r w:rsidRPr="005F51D7">
        <w:rPr>
          <w:sz w:val="24"/>
          <w:szCs w:val="24"/>
        </w:rPr>
        <w:t xml:space="preserve"> </w:t>
      </w:r>
    </w:p>
    <w:p w14:paraId="3671310D" w14:textId="40618644" w:rsidR="00E31BF2" w:rsidRPr="005F51D7" w:rsidRDefault="00264A6C" w:rsidP="00186B58">
      <w:pPr>
        <w:pStyle w:val="Prrafodelista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5F51D7">
        <w:rPr>
          <w:sz w:val="24"/>
          <w:szCs w:val="24"/>
        </w:rPr>
        <w:t>G</w:t>
      </w:r>
      <w:r w:rsidR="00E31BF2" w:rsidRPr="005F51D7">
        <w:rPr>
          <w:sz w:val="24"/>
          <w:szCs w:val="24"/>
        </w:rPr>
        <w:t>eneración de estadísticas e información de valor para la toma de decisiones.</w:t>
      </w:r>
    </w:p>
    <w:p w14:paraId="79E4643D" w14:textId="37F93AE1" w:rsidR="00E31BF2" w:rsidRPr="005F51D7" w:rsidRDefault="00E31BF2" w:rsidP="00186B58">
      <w:pPr>
        <w:pStyle w:val="Prrafodelista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5F51D7">
        <w:rPr>
          <w:sz w:val="24"/>
          <w:szCs w:val="24"/>
        </w:rPr>
        <w:t>Fortalecimiento institucional de CONACEM y su capacidad de gestión, lo que contribuirá a su posicionamiento en la certificación de los médicos especialistas en México.</w:t>
      </w:r>
    </w:p>
    <w:p w14:paraId="509D2B65" w14:textId="77777777" w:rsidR="003034FC" w:rsidRDefault="003034FC"/>
    <w:sectPr w:rsidR="003034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973CA"/>
    <w:multiLevelType w:val="hybridMultilevel"/>
    <w:tmpl w:val="D1821B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F5C55"/>
    <w:multiLevelType w:val="hybridMultilevel"/>
    <w:tmpl w:val="D3E6AC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3735E"/>
    <w:multiLevelType w:val="hybridMultilevel"/>
    <w:tmpl w:val="372CE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683993">
    <w:abstractNumId w:val="0"/>
  </w:num>
  <w:num w:numId="2" w16cid:durableId="1213007616">
    <w:abstractNumId w:val="1"/>
  </w:num>
  <w:num w:numId="3" w16cid:durableId="60353868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F2"/>
    <w:rsid w:val="00186B58"/>
    <w:rsid w:val="00237EC4"/>
    <w:rsid w:val="00264A6C"/>
    <w:rsid w:val="0027722B"/>
    <w:rsid w:val="003034FC"/>
    <w:rsid w:val="004143E1"/>
    <w:rsid w:val="005B4F62"/>
    <w:rsid w:val="005C180D"/>
    <w:rsid w:val="005D2316"/>
    <w:rsid w:val="005F51D7"/>
    <w:rsid w:val="00611C3A"/>
    <w:rsid w:val="00613575"/>
    <w:rsid w:val="00683C36"/>
    <w:rsid w:val="0077242D"/>
    <w:rsid w:val="007F08FF"/>
    <w:rsid w:val="008A6EAB"/>
    <w:rsid w:val="008A7C11"/>
    <w:rsid w:val="008C6A4B"/>
    <w:rsid w:val="00923512"/>
    <w:rsid w:val="009500B3"/>
    <w:rsid w:val="00973005"/>
    <w:rsid w:val="0099753D"/>
    <w:rsid w:val="00AF46F5"/>
    <w:rsid w:val="00B42508"/>
    <w:rsid w:val="00BB3F77"/>
    <w:rsid w:val="00C369B1"/>
    <w:rsid w:val="00C40AAD"/>
    <w:rsid w:val="00C51BCF"/>
    <w:rsid w:val="00DD2A4A"/>
    <w:rsid w:val="00E107C6"/>
    <w:rsid w:val="00E30840"/>
    <w:rsid w:val="00E31BF2"/>
    <w:rsid w:val="00EF15E4"/>
    <w:rsid w:val="00FD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5AC4"/>
  <w15:chartTrackingRefBased/>
  <w15:docId w15:val="{8ED8769F-DF07-4E74-9C29-489C4FE7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B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005"/>
    <w:pPr>
      <w:ind w:left="720"/>
      <w:contextualSpacing/>
    </w:pPr>
  </w:style>
  <w:style w:type="paragraph" w:styleId="Revisin">
    <w:name w:val="Revision"/>
    <w:hidden/>
    <w:uiPriority w:val="99"/>
    <w:semiHidden/>
    <w:rsid w:val="005F51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2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valuna</dc:creator>
  <cp:keywords/>
  <dc:description/>
  <cp:lastModifiedBy>Microsoft Office User</cp:lastModifiedBy>
  <cp:revision>9</cp:revision>
  <cp:lastPrinted>2023-04-04T20:38:00Z</cp:lastPrinted>
  <dcterms:created xsi:type="dcterms:W3CDTF">2023-03-31T20:45:00Z</dcterms:created>
  <dcterms:modified xsi:type="dcterms:W3CDTF">2023-04-08T03:12:00Z</dcterms:modified>
</cp:coreProperties>
</file>