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91F8" w14:textId="77777777" w:rsidR="00F316FF" w:rsidRDefault="00445B93" w:rsidP="00445B93">
      <w:pPr>
        <w:rPr>
          <w:ins w:id="0" w:author="Microsoft Office User" w:date="2023-04-07T20:35:00Z"/>
          <w:rFonts w:ascii="Arial" w:hAnsi="Arial" w:cs="Arial"/>
          <w:sz w:val="24"/>
          <w:szCs w:val="24"/>
        </w:rPr>
      </w:pPr>
      <w:r w:rsidRPr="00C57564">
        <w:rPr>
          <w:rFonts w:ascii="Arial" w:hAnsi="Arial" w:cs="Arial"/>
          <w:sz w:val="24"/>
          <w:szCs w:val="24"/>
        </w:rPr>
        <w:t xml:space="preserve">EDITORIAL </w:t>
      </w:r>
    </w:p>
    <w:p w14:paraId="4B545243" w14:textId="03F4C29C" w:rsidR="00445B93" w:rsidRPr="00C57564" w:rsidRDefault="00445B93" w:rsidP="00445B93">
      <w:pPr>
        <w:rPr>
          <w:rFonts w:ascii="Arial" w:hAnsi="Arial" w:cs="Arial"/>
          <w:sz w:val="24"/>
          <w:szCs w:val="24"/>
        </w:rPr>
      </w:pPr>
      <w:del w:id="1" w:author="Microsoft Office User" w:date="2023-04-07T20:35:00Z">
        <w:r w:rsidRPr="00C57564" w:rsidDel="00F316FF">
          <w:rPr>
            <w:rFonts w:ascii="Arial" w:hAnsi="Arial" w:cs="Arial"/>
            <w:sz w:val="24"/>
            <w:szCs w:val="24"/>
          </w:rPr>
          <w:delText>(CERTEZA 5)</w:delText>
        </w:r>
        <w:r w:rsidR="00C57564" w:rsidRPr="00C57564" w:rsidDel="00F316FF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C57564" w:rsidRPr="00C57564">
        <w:rPr>
          <w:rFonts w:ascii="Arial" w:hAnsi="Arial" w:cs="Arial"/>
          <w:b/>
          <w:bCs/>
          <w:sz w:val="24"/>
          <w:szCs w:val="24"/>
        </w:rPr>
        <w:t>Dr. José Ignacio Santos</w:t>
      </w:r>
    </w:p>
    <w:p w14:paraId="5A62BE8E" w14:textId="77777777" w:rsidR="00F365B0" w:rsidRDefault="00F365B0" w:rsidP="00445B93"/>
    <w:p w14:paraId="76D790B6" w14:textId="14A2B178" w:rsidR="009A6245" w:rsidRPr="00C57564" w:rsidRDefault="009A6245" w:rsidP="00C57564">
      <w:pPr>
        <w:jc w:val="both"/>
        <w:rPr>
          <w:rFonts w:ascii="Arial" w:hAnsi="Arial" w:cs="Arial"/>
          <w:sz w:val="24"/>
          <w:szCs w:val="24"/>
        </w:rPr>
      </w:pPr>
      <w:r w:rsidRPr="00C57564">
        <w:rPr>
          <w:rFonts w:ascii="Arial" w:hAnsi="Arial" w:cs="Arial"/>
          <w:sz w:val="24"/>
          <w:szCs w:val="24"/>
        </w:rPr>
        <w:t xml:space="preserve">Ha transcurrido la cuarta parte del 2023 y la evolución del Comité Normativo </w:t>
      </w:r>
      <w:r w:rsidR="0006757A" w:rsidRPr="00C57564">
        <w:rPr>
          <w:rFonts w:ascii="Arial" w:hAnsi="Arial" w:cs="Arial"/>
          <w:sz w:val="24"/>
          <w:szCs w:val="24"/>
        </w:rPr>
        <w:t>N</w:t>
      </w:r>
      <w:r w:rsidRPr="00C57564">
        <w:rPr>
          <w:rFonts w:ascii="Arial" w:hAnsi="Arial" w:cs="Arial"/>
          <w:sz w:val="24"/>
          <w:szCs w:val="24"/>
        </w:rPr>
        <w:t xml:space="preserve">acional de Consejos de Especialidades Médicas </w:t>
      </w:r>
      <w:r w:rsidR="00C57564">
        <w:rPr>
          <w:rFonts w:ascii="Arial" w:hAnsi="Arial" w:cs="Arial"/>
          <w:sz w:val="24"/>
          <w:szCs w:val="24"/>
        </w:rPr>
        <w:t>se mantiene</w:t>
      </w:r>
      <w:r w:rsidRPr="00C57564">
        <w:rPr>
          <w:rFonts w:ascii="Arial" w:hAnsi="Arial" w:cs="Arial"/>
          <w:sz w:val="24"/>
          <w:szCs w:val="24"/>
        </w:rPr>
        <w:t xml:space="preserve"> con la modernización de sus procesos en la certificación y re</w:t>
      </w:r>
      <w:del w:id="2" w:author="Microsoft Office User" w:date="2023-04-07T20:36:00Z">
        <w:r w:rsidRPr="00C57564" w:rsidDel="00F316FF">
          <w:rPr>
            <w:rFonts w:ascii="Arial" w:hAnsi="Arial" w:cs="Arial"/>
            <w:sz w:val="24"/>
            <w:szCs w:val="24"/>
          </w:rPr>
          <w:delText xml:space="preserve"> </w:delText>
        </w:r>
      </w:del>
      <w:r w:rsidRPr="00C57564">
        <w:rPr>
          <w:rFonts w:ascii="Arial" w:hAnsi="Arial" w:cs="Arial"/>
          <w:sz w:val="24"/>
          <w:szCs w:val="24"/>
        </w:rPr>
        <w:t xml:space="preserve">certificación, </w:t>
      </w:r>
      <w:ins w:id="3" w:author="Microsoft Office User" w:date="2023-04-07T20:36:00Z">
        <w:r w:rsidR="00F316FF">
          <w:rPr>
            <w:rFonts w:ascii="Arial" w:hAnsi="Arial" w:cs="Arial"/>
            <w:sz w:val="24"/>
            <w:szCs w:val="24"/>
          </w:rPr>
          <w:t>con</w:t>
        </w:r>
      </w:ins>
      <w:r w:rsidRPr="00C57564">
        <w:rPr>
          <w:rFonts w:ascii="Arial" w:hAnsi="Arial" w:cs="Arial"/>
          <w:sz w:val="24"/>
          <w:szCs w:val="24"/>
        </w:rPr>
        <w:t xml:space="preserve"> el compromiso de los 47 Consejos con registro de idoneidad </w:t>
      </w:r>
      <w:r w:rsidR="0006757A" w:rsidRPr="00C57564">
        <w:rPr>
          <w:rFonts w:ascii="Arial" w:hAnsi="Arial" w:cs="Arial"/>
          <w:sz w:val="24"/>
          <w:szCs w:val="24"/>
        </w:rPr>
        <w:t xml:space="preserve">para continuar en esa línea ascendente </w:t>
      </w:r>
      <w:r w:rsidRPr="00C57564">
        <w:rPr>
          <w:rFonts w:ascii="Arial" w:hAnsi="Arial" w:cs="Arial"/>
          <w:sz w:val="24"/>
          <w:szCs w:val="24"/>
        </w:rPr>
        <w:t xml:space="preserve">y </w:t>
      </w:r>
      <w:del w:id="4" w:author="Microsoft Office User" w:date="2023-04-07T20:36:00Z">
        <w:r w:rsidRPr="00C57564" w:rsidDel="00F316FF">
          <w:rPr>
            <w:rFonts w:ascii="Arial" w:hAnsi="Arial" w:cs="Arial"/>
            <w:sz w:val="24"/>
            <w:szCs w:val="24"/>
          </w:rPr>
          <w:delText xml:space="preserve">en </w:delText>
        </w:r>
      </w:del>
      <w:ins w:id="5" w:author="Microsoft Office User" w:date="2023-04-07T20:36:00Z">
        <w:r w:rsidR="00F316FF">
          <w:rPr>
            <w:rFonts w:ascii="Arial" w:hAnsi="Arial" w:cs="Arial"/>
            <w:sz w:val="24"/>
            <w:szCs w:val="24"/>
          </w:rPr>
          <w:t>con</w:t>
        </w:r>
        <w:r w:rsidR="00F316FF" w:rsidRPr="00C57564">
          <w:rPr>
            <w:rFonts w:ascii="Arial" w:hAnsi="Arial" w:cs="Arial"/>
            <w:sz w:val="24"/>
            <w:szCs w:val="24"/>
          </w:rPr>
          <w:t xml:space="preserve"> </w:t>
        </w:r>
      </w:ins>
      <w:r w:rsidRPr="00C57564">
        <w:rPr>
          <w:rFonts w:ascii="Arial" w:hAnsi="Arial" w:cs="Arial"/>
          <w:sz w:val="24"/>
          <w:szCs w:val="24"/>
        </w:rPr>
        <w:t xml:space="preserve">el </w:t>
      </w:r>
      <w:r w:rsidR="0006757A" w:rsidRPr="00C57564">
        <w:rPr>
          <w:rFonts w:ascii="Arial" w:hAnsi="Arial" w:cs="Arial"/>
          <w:sz w:val="24"/>
          <w:szCs w:val="24"/>
        </w:rPr>
        <w:t>crecimiento en el número</w:t>
      </w:r>
      <w:r w:rsidRPr="00C57564">
        <w:rPr>
          <w:rFonts w:ascii="Arial" w:hAnsi="Arial" w:cs="Arial"/>
          <w:sz w:val="24"/>
          <w:szCs w:val="24"/>
        </w:rPr>
        <w:t xml:space="preserve"> de médicos especializados que dan una atención </w:t>
      </w:r>
      <w:del w:id="6" w:author="Microsoft Office User" w:date="2023-04-07T20:36:00Z">
        <w:r w:rsidRPr="00C57564" w:rsidDel="00F316FF">
          <w:rPr>
            <w:rFonts w:ascii="Arial" w:hAnsi="Arial" w:cs="Arial"/>
            <w:sz w:val="24"/>
            <w:szCs w:val="24"/>
          </w:rPr>
          <w:delText xml:space="preserve">con </w:delText>
        </w:r>
      </w:del>
      <w:ins w:id="7" w:author="Microsoft Office User" w:date="2023-04-07T20:36:00Z">
        <w:r w:rsidR="00F316FF">
          <w:rPr>
            <w:rFonts w:ascii="Arial" w:hAnsi="Arial" w:cs="Arial"/>
            <w:sz w:val="24"/>
            <w:szCs w:val="24"/>
          </w:rPr>
          <w:t>de</w:t>
        </w:r>
        <w:r w:rsidR="00F316FF" w:rsidRPr="00C57564">
          <w:rPr>
            <w:rFonts w:ascii="Arial" w:hAnsi="Arial" w:cs="Arial"/>
            <w:sz w:val="24"/>
            <w:szCs w:val="24"/>
          </w:rPr>
          <w:t xml:space="preserve"> </w:t>
        </w:r>
      </w:ins>
      <w:r w:rsidRPr="00C57564">
        <w:rPr>
          <w:rFonts w:ascii="Arial" w:hAnsi="Arial" w:cs="Arial"/>
          <w:sz w:val="24"/>
          <w:szCs w:val="24"/>
        </w:rPr>
        <w:t>calidad garantizada, gracias a su actualización constante en técnicas, conocimientos y habilidades que garanticen los mejores tratamientos para la salud de sus pacientes</w:t>
      </w:r>
    </w:p>
    <w:p w14:paraId="4F20CCC7" w14:textId="31DC8CA5" w:rsidR="002B4C0A" w:rsidRPr="00C57564" w:rsidRDefault="002B4C0A" w:rsidP="00C57564">
      <w:pPr>
        <w:jc w:val="both"/>
        <w:rPr>
          <w:rFonts w:ascii="Arial" w:hAnsi="Arial" w:cs="Arial"/>
          <w:sz w:val="24"/>
          <w:szCs w:val="24"/>
        </w:rPr>
      </w:pPr>
      <w:r w:rsidRPr="00C57564">
        <w:rPr>
          <w:rFonts w:ascii="Arial" w:hAnsi="Arial" w:cs="Arial"/>
          <w:sz w:val="24"/>
          <w:szCs w:val="24"/>
        </w:rPr>
        <w:t xml:space="preserve">En el </w:t>
      </w:r>
      <w:commentRangeStart w:id="8"/>
      <w:r w:rsidRPr="00C57564">
        <w:rPr>
          <w:rFonts w:ascii="Arial" w:hAnsi="Arial" w:cs="Arial"/>
          <w:sz w:val="24"/>
          <w:szCs w:val="24"/>
        </w:rPr>
        <w:t>número 5</w:t>
      </w:r>
      <w:commentRangeEnd w:id="8"/>
      <w:r w:rsidR="00972C67">
        <w:rPr>
          <w:rStyle w:val="Refdecomentario"/>
        </w:rPr>
        <w:commentReference w:id="8"/>
      </w:r>
      <w:r w:rsidRPr="00C57564">
        <w:rPr>
          <w:rFonts w:ascii="Arial" w:hAnsi="Arial" w:cs="Arial"/>
          <w:sz w:val="24"/>
          <w:szCs w:val="24"/>
        </w:rPr>
        <w:t xml:space="preserve"> de nuestra revista CERTEZA</w:t>
      </w:r>
      <w:ins w:id="9" w:author="Microsoft Office User" w:date="2023-04-07T20:38:00Z">
        <w:r w:rsidR="00F316FF">
          <w:rPr>
            <w:rFonts w:ascii="Arial" w:hAnsi="Arial" w:cs="Arial"/>
            <w:sz w:val="24"/>
            <w:szCs w:val="24"/>
          </w:rPr>
          <w:t>,</w:t>
        </w:r>
      </w:ins>
      <w:r w:rsidRPr="00C57564">
        <w:rPr>
          <w:rFonts w:ascii="Arial" w:hAnsi="Arial" w:cs="Arial"/>
          <w:sz w:val="24"/>
          <w:szCs w:val="24"/>
        </w:rPr>
        <w:t xml:space="preserve"> podrán encontrar una semblanza de lo que fue la XXVIII Asamblea General del CONACEM, realizada en el mes de marzo, que contó con la participación, siempre entusiasta y comprometida de los 47 Consejos. Tuvimos la oportunidad de presentar el trabajo realizado </w:t>
      </w:r>
      <w:del w:id="10" w:author="Microsoft Office User" w:date="2023-04-07T20:38:00Z">
        <w:r w:rsidRPr="00C57564" w:rsidDel="00F316FF">
          <w:rPr>
            <w:rFonts w:ascii="Arial" w:hAnsi="Arial" w:cs="Arial"/>
            <w:sz w:val="24"/>
            <w:szCs w:val="24"/>
          </w:rPr>
          <w:delText>en el año</w:delText>
        </w:r>
      </w:del>
      <w:ins w:id="11" w:author="Microsoft Office User" w:date="2023-04-07T20:38:00Z">
        <w:r w:rsidR="00F316FF">
          <w:rPr>
            <w:rFonts w:ascii="Arial" w:hAnsi="Arial" w:cs="Arial"/>
            <w:sz w:val="24"/>
            <w:szCs w:val="24"/>
          </w:rPr>
          <w:t>durante el</w:t>
        </w:r>
      </w:ins>
      <w:r w:rsidRPr="00C57564">
        <w:rPr>
          <w:rFonts w:ascii="Arial" w:hAnsi="Arial" w:cs="Arial"/>
          <w:sz w:val="24"/>
          <w:szCs w:val="24"/>
        </w:rPr>
        <w:t xml:space="preserve"> 2022 con total y absoluta transparencia.</w:t>
      </w:r>
      <w:r w:rsidR="00C02357" w:rsidRPr="00C57564">
        <w:rPr>
          <w:rFonts w:ascii="Arial" w:hAnsi="Arial" w:cs="Arial"/>
          <w:sz w:val="24"/>
          <w:szCs w:val="24"/>
        </w:rPr>
        <w:t xml:space="preserve"> Gracias a todos por su respaldo y muy grata asistencia.</w:t>
      </w:r>
    </w:p>
    <w:p w14:paraId="2486E34D" w14:textId="64D7CF32" w:rsidR="002B4C0A" w:rsidRPr="00C57564" w:rsidRDefault="002B4C0A" w:rsidP="00C57564">
      <w:pPr>
        <w:jc w:val="both"/>
        <w:rPr>
          <w:rFonts w:ascii="Arial" w:hAnsi="Arial" w:cs="Arial"/>
          <w:sz w:val="24"/>
          <w:szCs w:val="24"/>
        </w:rPr>
      </w:pPr>
      <w:r w:rsidRPr="00C57564">
        <w:rPr>
          <w:rFonts w:ascii="Arial" w:hAnsi="Arial" w:cs="Arial"/>
          <w:sz w:val="24"/>
          <w:szCs w:val="24"/>
        </w:rPr>
        <w:t xml:space="preserve">Damos la bienvenida a la colaboración del Comité Normativo Nacional de Medicina General, (CONAMEGE, A.C.), </w:t>
      </w:r>
      <w:r w:rsidR="00C02357" w:rsidRPr="00C57564">
        <w:rPr>
          <w:rFonts w:ascii="Arial" w:hAnsi="Arial" w:cs="Arial"/>
          <w:sz w:val="24"/>
          <w:szCs w:val="24"/>
        </w:rPr>
        <w:t xml:space="preserve">con nuestra revista, ya que a partir de este número podremos saber más de la labor fundamental </w:t>
      </w:r>
      <w:r w:rsidRPr="00C57564">
        <w:rPr>
          <w:rFonts w:ascii="Arial" w:hAnsi="Arial" w:cs="Arial"/>
          <w:sz w:val="24"/>
          <w:szCs w:val="24"/>
        </w:rPr>
        <w:t>que realiza para robustecer la práctica</w:t>
      </w:r>
      <w:r w:rsidR="00C02357" w:rsidRPr="00C57564">
        <w:rPr>
          <w:rFonts w:ascii="Arial" w:hAnsi="Arial" w:cs="Arial"/>
          <w:sz w:val="24"/>
          <w:szCs w:val="24"/>
        </w:rPr>
        <w:t xml:space="preserve"> de la atención primaria de la salud en nuestro país, mediante la certificación de sus médicos.</w:t>
      </w:r>
    </w:p>
    <w:p w14:paraId="19EBFFE5" w14:textId="20C24E3B" w:rsidR="00C02357" w:rsidRPr="00C57564" w:rsidRDefault="00C02357" w:rsidP="00C57564">
      <w:pPr>
        <w:jc w:val="both"/>
        <w:rPr>
          <w:rFonts w:ascii="Arial" w:hAnsi="Arial" w:cs="Arial"/>
          <w:sz w:val="24"/>
          <w:szCs w:val="24"/>
        </w:rPr>
      </w:pPr>
      <w:r w:rsidRPr="00C57564">
        <w:rPr>
          <w:rFonts w:ascii="Arial" w:hAnsi="Arial" w:cs="Arial"/>
          <w:sz w:val="24"/>
          <w:szCs w:val="24"/>
        </w:rPr>
        <w:t>Encontraremos en el contenido de este n</w:t>
      </w:r>
      <w:ins w:id="12" w:author="Microsoft Office User" w:date="2023-04-07T20:39:00Z">
        <w:r w:rsidR="00F316FF">
          <w:rPr>
            <w:rFonts w:ascii="Arial" w:hAnsi="Arial" w:cs="Arial"/>
            <w:sz w:val="24"/>
            <w:szCs w:val="24"/>
          </w:rPr>
          <w:t>ú</w:t>
        </w:r>
      </w:ins>
      <w:del w:id="13" w:author="Microsoft Office User" w:date="2023-04-07T20:39:00Z">
        <w:r w:rsidRPr="00C57564" w:rsidDel="00F316FF">
          <w:rPr>
            <w:rFonts w:ascii="Arial" w:hAnsi="Arial" w:cs="Arial"/>
            <w:sz w:val="24"/>
            <w:szCs w:val="24"/>
          </w:rPr>
          <w:delText>u</w:delText>
        </w:r>
      </w:del>
      <w:r w:rsidRPr="00C57564">
        <w:rPr>
          <w:rFonts w:ascii="Arial" w:hAnsi="Arial" w:cs="Arial"/>
          <w:sz w:val="24"/>
          <w:szCs w:val="24"/>
        </w:rPr>
        <w:t>mero también la colaboración de distintos Consejos de Especialidades Médicas que enriquecen la información que le presentamos pensando en su interés, como lector</w:t>
      </w:r>
      <w:del w:id="14" w:author="Microsoft Office User" w:date="2023-04-07T20:40:00Z">
        <w:r w:rsidRPr="00C57564" w:rsidDel="00F316FF">
          <w:rPr>
            <w:rFonts w:ascii="Arial" w:hAnsi="Arial" w:cs="Arial"/>
            <w:sz w:val="24"/>
            <w:szCs w:val="24"/>
          </w:rPr>
          <w:delText xml:space="preserve"> de buenos textos</w:delText>
        </w:r>
      </w:del>
      <w:r w:rsidRPr="00C57564">
        <w:rPr>
          <w:rFonts w:ascii="Arial" w:hAnsi="Arial" w:cs="Arial"/>
          <w:sz w:val="24"/>
          <w:szCs w:val="24"/>
        </w:rPr>
        <w:t>.</w:t>
      </w:r>
    </w:p>
    <w:p w14:paraId="39FF297B" w14:textId="01AFB210" w:rsidR="002B4C0A" w:rsidRPr="00C57564" w:rsidRDefault="002B4C0A" w:rsidP="00C57564">
      <w:pPr>
        <w:jc w:val="both"/>
        <w:rPr>
          <w:rFonts w:ascii="Arial" w:hAnsi="Arial" w:cs="Arial"/>
          <w:sz w:val="24"/>
          <w:szCs w:val="24"/>
        </w:rPr>
      </w:pPr>
      <w:r w:rsidRPr="002B4C0A">
        <w:rPr>
          <w:rFonts w:ascii="Arial" w:hAnsi="Arial" w:cs="Arial"/>
          <w:sz w:val="24"/>
          <w:szCs w:val="24"/>
        </w:rPr>
        <w:t xml:space="preserve">Como órgano auxiliar del gobierno federal, el CONACEM mantiene una estrecha </w:t>
      </w:r>
      <w:r w:rsidR="00C02357" w:rsidRPr="00C57564">
        <w:rPr>
          <w:rFonts w:ascii="Arial" w:hAnsi="Arial" w:cs="Arial"/>
          <w:sz w:val="24"/>
          <w:szCs w:val="24"/>
        </w:rPr>
        <w:t>cooperación</w:t>
      </w:r>
      <w:r w:rsidRPr="002B4C0A">
        <w:rPr>
          <w:rFonts w:ascii="Arial" w:hAnsi="Arial" w:cs="Arial"/>
          <w:sz w:val="24"/>
          <w:szCs w:val="24"/>
        </w:rPr>
        <w:t xml:space="preserve"> con las autoridades de las secretarías de Educación Pública y de Salud, en particular con la dirección general de Profesiones y con la dirección general de Calidad y Educación en Salud, respectivamente, quienes coinciden con el fortalecimiento de la medicina especializada en nuestro país. Así como con las comisiones de salud de las cámaras de senadores y de diputados</w:t>
      </w:r>
      <w:ins w:id="15" w:author="Microsoft Office User" w:date="2023-04-07T20:41:00Z">
        <w:r w:rsidR="00F316FF">
          <w:rPr>
            <w:rFonts w:ascii="Arial" w:hAnsi="Arial" w:cs="Arial"/>
            <w:sz w:val="24"/>
            <w:szCs w:val="24"/>
          </w:rPr>
          <w:t>,</w:t>
        </w:r>
      </w:ins>
      <w:r w:rsidRPr="002B4C0A">
        <w:rPr>
          <w:rFonts w:ascii="Arial" w:hAnsi="Arial" w:cs="Arial"/>
          <w:sz w:val="24"/>
          <w:szCs w:val="24"/>
        </w:rPr>
        <w:t xml:space="preserve"> quienes entienden la función del CONACEM en las tareas que le han sido conferidas y así nos lo han manifestado, para que México c</w:t>
      </w:r>
      <w:r w:rsidR="00C57564" w:rsidRPr="00C57564">
        <w:rPr>
          <w:rFonts w:ascii="Arial" w:hAnsi="Arial" w:cs="Arial"/>
          <w:sz w:val="24"/>
          <w:szCs w:val="24"/>
        </w:rPr>
        <w:t>ontin</w:t>
      </w:r>
      <w:ins w:id="16" w:author="Microsoft Office User" w:date="2023-04-07T20:41:00Z">
        <w:r w:rsidR="00F316FF">
          <w:rPr>
            <w:rFonts w:ascii="Arial" w:hAnsi="Arial" w:cs="Arial"/>
            <w:sz w:val="24"/>
            <w:szCs w:val="24"/>
          </w:rPr>
          <w:t>ú</w:t>
        </w:r>
      </w:ins>
      <w:del w:id="17" w:author="Microsoft Office User" w:date="2023-04-07T20:41:00Z">
        <w:r w:rsidR="00C57564" w:rsidRPr="00C57564" w:rsidDel="00F316FF">
          <w:rPr>
            <w:rFonts w:ascii="Arial" w:hAnsi="Arial" w:cs="Arial"/>
            <w:sz w:val="24"/>
            <w:szCs w:val="24"/>
          </w:rPr>
          <w:delText>u</w:delText>
        </w:r>
      </w:del>
      <w:r w:rsidR="00C57564" w:rsidRPr="00C57564">
        <w:rPr>
          <w:rFonts w:ascii="Arial" w:hAnsi="Arial" w:cs="Arial"/>
          <w:sz w:val="24"/>
          <w:szCs w:val="24"/>
        </w:rPr>
        <w:t xml:space="preserve">e </w:t>
      </w:r>
      <w:r w:rsidRPr="002B4C0A">
        <w:rPr>
          <w:rFonts w:ascii="Arial" w:hAnsi="Arial" w:cs="Arial"/>
          <w:sz w:val="24"/>
          <w:szCs w:val="24"/>
        </w:rPr>
        <w:t>con un organismo sólido que norme la práctica médica especializada y contribuya a proporcionar una atención con altos estándares de calidad y seguridad al paciente.</w:t>
      </w:r>
    </w:p>
    <w:p w14:paraId="0487F492" w14:textId="21725EB8" w:rsidR="00445B93" w:rsidRPr="00C57564" w:rsidDel="00F316FF" w:rsidRDefault="00C57564" w:rsidP="00C57564">
      <w:pPr>
        <w:jc w:val="both"/>
        <w:rPr>
          <w:del w:id="18" w:author="Microsoft Office User" w:date="2023-04-07T20:39:00Z"/>
          <w:rFonts w:ascii="Arial" w:hAnsi="Arial" w:cs="Arial"/>
          <w:b/>
          <w:bCs/>
          <w:sz w:val="24"/>
          <w:szCs w:val="24"/>
        </w:rPr>
      </w:pPr>
      <w:r w:rsidRPr="00C57564">
        <w:rPr>
          <w:rFonts w:ascii="Arial" w:hAnsi="Arial" w:cs="Arial"/>
          <w:sz w:val="24"/>
          <w:szCs w:val="24"/>
        </w:rPr>
        <w:t xml:space="preserve">Tengan toda la certeza </w:t>
      </w:r>
      <w:ins w:id="19" w:author="Microsoft Office User" w:date="2023-04-07T20:42:00Z">
        <w:r w:rsidR="006371E9">
          <w:rPr>
            <w:rFonts w:ascii="Arial" w:hAnsi="Arial" w:cs="Arial"/>
            <w:sz w:val="24"/>
            <w:szCs w:val="24"/>
          </w:rPr>
          <w:t xml:space="preserve">de </w:t>
        </w:r>
      </w:ins>
      <w:r w:rsidRPr="00C57564">
        <w:rPr>
          <w:rFonts w:ascii="Arial" w:hAnsi="Arial" w:cs="Arial"/>
          <w:sz w:val="24"/>
          <w:szCs w:val="24"/>
        </w:rPr>
        <w:t>que continuaremos con ese compromiso</w:t>
      </w:r>
      <w:r w:rsidR="00445B93" w:rsidRPr="00C57564">
        <w:rPr>
          <w:rFonts w:ascii="Arial" w:hAnsi="Arial" w:cs="Arial"/>
          <w:sz w:val="24"/>
          <w:szCs w:val="24"/>
        </w:rPr>
        <w:t xml:space="preserve"> social ineludible </w:t>
      </w:r>
      <w:r w:rsidR="00C02357" w:rsidRPr="00C57564">
        <w:rPr>
          <w:rFonts w:ascii="Arial" w:hAnsi="Arial" w:cs="Arial"/>
          <w:sz w:val="24"/>
          <w:szCs w:val="24"/>
        </w:rPr>
        <w:t xml:space="preserve">y contribuir a </w:t>
      </w:r>
      <w:r w:rsidR="00445B93" w:rsidRPr="00C57564">
        <w:rPr>
          <w:rFonts w:ascii="Arial" w:hAnsi="Arial" w:cs="Arial"/>
          <w:sz w:val="24"/>
          <w:szCs w:val="24"/>
        </w:rPr>
        <w:t xml:space="preserve">que la medicina mexicana </w:t>
      </w:r>
      <w:r w:rsidR="00C02357" w:rsidRPr="00C57564">
        <w:rPr>
          <w:rFonts w:ascii="Arial" w:hAnsi="Arial" w:cs="Arial"/>
          <w:sz w:val="24"/>
          <w:szCs w:val="24"/>
        </w:rPr>
        <w:t>permanezca siempre</w:t>
      </w:r>
      <w:r w:rsidR="00445B93" w:rsidRPr="00C57564">
        <w:rPr>
          <w:rFonts w:ascii="Arial" w:hAnsi="Arial" w:cs="Arial"/>
          <w:sz w:val="24"/>
          <w:szCs w:val="24"/>
        </w:rPr>
        <w:t xml:space="preserve"> a la vanguardia</w:t>
      </w:r>
      <w:r w:rsidRPr="00C57564">
        <w:rPr>
          <w:rFonts w:ascii="Arial" w:hAnsi="Arial" w:cs="Arial"/>
          <w:sz w:val="24"/>
          <w:szCs w:val="24"/>
        </w:rPr>
        <w:t>.</w:t>
      </w:r>
      <w:ins w:id="20" w:author="Microsoft Office User" w:date="2023-04-07T20:42:00Z">
        <w:r w:rsidR="006371E9">
          <w:rPr>
            <w:rFonts w:ascii="Arial" w:hAnsi="Arial" w:cs="Arial"/>
            <w:sz w:val="24"/>
            <w:szCs w:val="24"/>
          </w:rPr>
          <w:t xml:space="preserve"> </w:t>
        </w:r>
      </w:ins>
      <w:del w:id="21" w:author="Microsoft Office User" w:date="2023-04-07T20:42:00Z">
        <w:r w:rsidRPr="00C57564" w:rsidDel="006371E9">
          <w:rPr>
            <w:rFonts w:ascii="Arial" w:hAnsi="Arial" w:cs="Arial"/>
            <w:sz w:val="24"/>
            <w:szCs w:val="24"/>
          </w:rPr>
          <w:delText xml:space="preserve"> </w:delText>
        </w:r>
      </w:del>
      <w:r w:rsidRPr="00C57564">
        <w:rPr>
          <w:rFonts w:ascii="Arial" w:hAnsi="Arial" w:cs="Arial"/>
          <w:sz w:val="24"/>
          <w:szCs w:val="24"/>
        </w:rPr>
        <w:t>Muchas gracias.</w:t>
      </w:r>
    </w:p>
    <w:p w14:paraId="0195E51D" w14:textId="77777777" w:rsidR="00445B93" w:rsidRDefault="00445B93">
      <w:pPr>
        <w:jc w:val="both"/>
        <w:pPrChange w:id="22" w:author="Microsoft Office User" w:date="2023-04-07T20:39:00Z">
          <w:pPr/>
        </w:pPrChange>
      </w:pPr>
    </w:p>
    <w:sectPr w:rsidR="00445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Microsoft Office User" w:date="2023-04-07T21:16:00Z" w:initials="MOU">
    <w:p w14:paraId="19BE2E6B" w14:textId="65837AB7" w:rsidR="00972C67" w:rsidRDefault="00972C67">
      <w:pPr>
        <w:pStyle w:val="Textocomentario"/>
      </w:pPr>
      <w:r>
        <w:rPr>
          <w:rStyle w:val="Refdecomentario"/>
        </w:rPr>
        <w:annotationRef/>
      </w:r>
      <w:r>
        <w:t>El número anterior lo pusimos como 3-4?? Porque si no, este número sería el 4to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BE2E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B06A8" w16cex:dateUtc="2023-04-08T0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BE2E6B" w16cid:durableId="27DB06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B93"/>
    <w:rsid w:val="0006757A"/>
    <w:rsid w:val="002B4C0A"/>
    <w:rsid w:val="0039220F"/>
    <w:rsid w:val="00445B93"/>
    <w:rsid w:val="006371E9"/>
    <w:rsid w:val="00972C67"/>
    <w:rsid w:val="009A6245"/>
    <w:rsid w:val="00C02357"/>
    <w:rsid w:val="00C57564"/>
    <w:rsid w:val="00F316FF"/>
    <w:rsid w:val="00F3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6DB5"/>
  <w15:docId w15:val="{93EC80BC-CF62-4D9B-AF65-99D3B026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F316F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972C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2C6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2C6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2C6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2C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Marín Z</dc:creator>
  <cp:keywords/>
  <dc:description/>
  <cp:lastModifiedBy>Microsoft Office User</cp:lastModifiedBy>
  <cp:revision>5</cp:revision>
  <dcterms:created xsi:type="dcterms:W3CDTF">2023-03-21T16:36:00Z</dcterms:created>
  <dcterms:modified xsi:type="dcterms:W3CDTF">2023-04-08T03:16:00Z</dcterms:modified>
</cp:coreProperties>
</file>