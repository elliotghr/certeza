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1DCD" w14:textId="4D4AF37E" w:rsidR="00EB1D8B" w:rsidRPr="00DF58E3" w:rsidRDefault="00F0085E" w:rsidP="00DF58E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  <w:rPrChange w:id="0" w:author="Microsoft Office User" w:date="2023-04-07T20:47:00Z">
            <w:rPr>
              <w:rFonts w:ascii="Times New Roman" w:hAnsi="Times New Roman" w:cs="Times New Roman"/>
              <w:sz w:val="28"/>
              <w:szCs w:val="28"/>
              <w:lang w:val="es-ES"/>
            </w:rPr>
          </w:rPrChange>
        </w:rPr>
        <w:pPrChange w:id="1" w:author="Microsoft Office User" w:date="2023-04-07T20:47:00Z">
          <w:pPr>
            <w:spacing w:line="240" w:lineRule="auto"/>
          </w:pPr>
        </w:pPrChange>
      </w:pPr>
      <w:r w:rsidRPr="00DF58E3">
        <w:rPr>
          <w:rFonts w:ascii="Times New Roman" w:hAnsi="Times New Roman" w:cs="Times New Roman"/>
          <w:b/>
          <w:bCs/>
          <w:sz w:val="28"/>
          <w:szCs w:val="28"/>
          <w:lang w:val="es-ES"/>
          <w:rPrChange w:id="2" w:author="Microsoft Office User" w:date="2023-04-07T20:47:00Z">
            <w:rPr>
              <w:rFonts w:ascii="Times New Roman" w:hAnsi="Times New Roman" w:cs="Times New Roman"/>
              <w:sz w:val="28"/>
              <w:szCs w:val="28"/>
              <w:lang w:val="es-ES"/>
            </w:rPr>
          </w:rPrChange>
        </w:rPr>
        <w:t>RENOVACION DE IDONEIDAD</w:t>
      </w:r>
    </w:p>
    <w:p w14:paraId="4C7336CD" w14:textId="17A270BD" w:rsidR="0029423B" w:rsidRPr="00F62EF0" w:rsidRDefault="0029423B" w:rsidP="00A1083C">
      <w:pPr>
        <w:spacing w:line="24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4DCBB888" w14:textId="0A319069" w:rsidR="008E5EDF" w:rsidRPr="00DF58E3" w:rsidRDefault="00F62EF0" w:rsidP="00A1083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  <w:rPrChange w:id="3" w:author="Microsoft Office User" w:date="2023-04-07T20:48:00Z">
            <w:rPr>
              <w:rFonts w:ascii="Times New Roman" w:hAnsi="Times New Roman" w:cs="Times New Roman"/>
              <w:sz w:val="28"/>
              <w:szCs w:val="28"/>
              <w:lang w:val="es-ES"/>
            </w:rPr>
          </w:rPrChange>
        </w:rPr>
      </w:pPr>
      <w:r w:rsidRPr="00DF58E3">
        <w:rPr>
          <w:rFonts w:ascii="Times New Roman" w:hAnsi="Times New Roman" w:cs="Times New Roman"/>
          <w:b/>
          <w:bCs/>
          <w:sz w:val="28"/>
          <w:szCs w:val="28"/>
          <w:lang w:val="es-ES"/>
          <w:rPrChange w:id="4" w:author="Microsoft Office User" w:date="2023-04-07T20:48:00Z">
            <w:rPr>
              <w:rFonts w:ascii="Times New Roman" w:hAnsi="Times New Roman" w:cs="Times New Roman"/>
              <w:sz w:val="28"/>
              <w:szCs w:val="28"/>
              <w:lang w:val="es-ES"/>
            </w:rPr>
          </w:rPrChange>
        </w:rPr>
        <w:t>¿Q</w:t>
      </w:r>
      <w:r w:rsidR="00DF58E3" w:rsidRPr="00DF58E3">
        <w:rPr>
          <w:rFonts w:ascii="Times New Roman" w:hAnsi="Times New Roman" w:cs="Times New Roman"/>
          <w:b/>
          <w:bCs/>
          <w:sz w:val="28"/>
          <w:szCs w:val="28"/>
          <w:lang w:val="es-ES"/>
          <w:rPrChange w:id="5" w:author="Microsoft Office User" w:date="2023-04-07T20:48:00Z">
            <w:rPr>
              <w:rFonts w:ascii="Times New Roman" w:hAnsi="Times New Roman" w:cs="Times New Roman"/>
              <w:sz w:val="28"/>
              <w:szCs w:val="28"/>
              <w:lang w:val="es-ES"/>
            </w:rPr>
          </w:rPrChange>
        </w:rPr>
        <w:t>ué es la idoneidad</w:t>
      </w:r>
      <w:r w:rsidRPr="00DF58E3">
        <w:rPr>
          <w:rFonts w:ascii="Times New Roman" w:hAnsi="Times New Roman" w:cs="Times New Roman"/>
          <w:b/>
          <w:bCs/>
          <w:sz w:val="28"/>
          <w:szCs w:val="28"/>
          <w:lang w:val="es-ES"/>
          <w:rPrChange w:id="6" w:author="Microsoft Office User" w:date="2023-04-07T20:48:00Z">
            <w:rPr>
              <w:rFonts w:ascii="Times New Roman" w:hAnsi="Times New Roman" w:cs="Times New Roman"/>
              <w:sz w:val="28"/>
              <w:szCs w:val="28"/>
              <w:lang w:val="es-ES"/>
            </w:rPr>
          </w:rPrChange>
        </w:rPr>
        <w:t>?</w:t>
      </w:r>
    </w:p>
    <w:p w14:paraId="4F6399E6" w14:textId="5AF4C99D" w:rsidR="00A1083C" w:rsidRPr="00F62EF0" w:rsidRDefault="001669AD" w:rsidP="001669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62EF0">
        <w:rPr>
          <w:rFonts w:ascii="Times New Roman" w:hAnsi="Times New Roman" w:cs="Times New Roman"/>
          <w:sz w:val="28"/>
          <w:szCs w:val="28"/>
          <w:lang w:val="es-ES"/>
        </w:rPr>
        <w:t>La idoneidad otorgada a un Consejo</w:t>
      </w:r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de Especialidad Médica (CEM)</w:t>
      </w:r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es una calidad reconocida por el CONACEM, mediante la cual </w:t>
      </w:r>
      <w:ins w:id="7" w:author="Microsoft Office User" w:date="2023-04-07T20:48:00Z">
        <w:r w:rsidR="00DF58E3">
          <w:rPr>
            <w:rFonts w:ascii="Times New Roman" w:hAnsi="Times New Roman" w:cs="Times New Roman"/>
            <w:sz w:val="28"/>
            <w:szCs w:val="28"/>
            <w:lang w:val="es-ES"/>
          </w:rPr>
          <w:t xml:space="preserve">se </w:t>
        </w:r>
      </w:ins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considera a una asociación civil como una instancia colegiada compuesta por pares de cierta especialidad médica, que </w:t>
      </w:r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>reúne</w:t>
      </w:r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las formalidades y características requeridas para </w:t>
      </w:r>
      <w:del w:id="8" w:author="Microsoft Office User" w:date="2023-04-07T20:49:00Z">
        <w:r w:rsidR="00F62EF0"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 xml:space="preserve"> </w:delText>
        </w:r>
      </w:del>
      <w:del w:id="9" w:author="Microsoft Office User" w:date="2023-04-07T20:50:00Z">
        <w:r w:rsidR="00F62EF0"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>coadyuvar</w:delText>
        </w:r>
      </w:del>
      <w:ins w:id="10" w:author="Microsoft Office User" w:date="2023-04-07T20:50:00Z">
        <w:r w:rsidR="00DF58E3">
          <w:rPr>
            <w:rFonts w:ascii="Times New Roman" w:hAnsi="Times New Roman" w:cs="Times New Roman"/>
            <w:sz w:val="28"/>
            <w:szCs w:val="28"/>
            <w:lang w:val="es-ES"/>
          </w:rPr>
          <w:t>contribuir</w:t>
        </w:r>
      </w:ins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ins w:id="11" w:author="Microsoft Office User" w:date="2023-04-07T20:50:00Z">
        <w:r w:rsidR="00DF58E3">
          <w:rPr>
            <w:rFonts w:ascii="Times New Roman" w:hAnsi="Times New Roman" w:cs="Times New Roman"/>
            <w:sz w:val="28"/>
            <w:szCs w:val="28"/>
            <w:lang w:val="es-ES"/>
          </w:rPr>
          <w:t>a</w:t>
        </w:r>
      </w:ins>
      <w:del w:id="12" w:author="Microsoft Office User" w:date="2023-04-07T20:50:00Z">
        <w:r w:rsidR="00F62EF0"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 xml:space="preserve">con </w:delText>
        </w:r>
        <w:r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>e</w:delText>
        </w:r>
      </w:del>
      <w:r w:rsidRPr="00F62EF0">
        <w:rPr>
          <w:rFonts w:ascii="Times New Roman" w:hAnsi="Times New Roman" w:cs="Times New Roman"/>
          <w:sz w:val="28"/>
          <w:szCs w:val="28"/>
          <w:lang w:val="es-ES"/>
        </w:rPr>
        <w:t>l óptimo desempeño de su objeto social. El reconocimiento de idoneidad otorgad</w:t>
      </w:r>
      <w:ins w:id="13" w:author="Microsoft Office User" w:date="2023-04-07T20:50:00Z">
        <w:r w:rsidR="00DF58E3">
          <w:rPr>
            <w:rFonts w:ascii="Times New Roman" w:hAnsi="Times New Roman" w:cs="Times New Roman"/>
            <w:sz w:val="28"/>
            <w:szCs w:val="28"/>
            <w:lang w:val="es-ES"/>
          </w:rPr>
          <w:t>o</w:t>
        </w:r>
      </w:ins>
      <w:del w:id="14" w:author="Microsoft Office User" w:date="2023-04-07T20:50:00Z">
        <w:r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>a</w:delText>
        </w:r>
      </w:del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a un </w:t>
      </w:r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>CEM</w:t>
      </w:r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del w:id="15" w:author="Microsoft Office User" w:date="2023-04-07T20:50:00Z">
        <w:r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 xml:space="preserve">tendrá </w:delText>
        </w:r>
      </w:del>
      <w:ins w:id="16" w:author="Microsoft Office User" w:date="2023-04-07T20:50:00Z">
        <w:r w:rsidR="00DF58E3">
          <w:rPr>
            <w:rFonts w:ascii="Times New Roman" w:hAnsi="Times New Roman" w:cs="Times New Roman"/>
            <w:sz w:val="28"/>
            <w:szCs w:val="28"/>
            <w:lang w:val="es-ES"/>
          </w:rPr>
          <w:t>tiene</w:t>
        </w:r>
        <w:r w:rsidR="00DF58E3" w:rsidRPr="00F62EF0">
          <w:rPr>
            <w:rFonts w:ascii="Times New Roman" w:hAnsi="Times New Roman" w:cs="Times New Roman"/>
            <w:sz w:val="28"/>
            <w:szCs w:val="28"/>
            <w:lang w:val="es-ES"/>
          </w:rPr>
          <w:t xml:space="preserve"> </w:t>
        </w:r>
      </w:ins>
      <w:r w:rsidRPr="00F62EF0">
        <w:rPr>
          <w:rFonts w:ascii="Times New Roman" w:hAnsi="Times New Roman" w:cs="Times New Roman"/>
          <w:sz w:val="28"/>
          <w:szCs w:val="28"/>
          <w:lang w:val="es-ES"/>
        </w:rPr>
        <w:t>una vigencia de cinco años</w:t>
      </w:r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que puede ser</w:t>
      </w:r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renova</w:t>
      </w:r>
      <w:ins w:id="17" w:author="Microsoft Office User" w:date="2023-04-07T20:50:00Z">
        <w:r w:rsidR="00DF58E3">
          <w:rPr>
            <w:rFonts w:ascii="Times New Roman" w:hAnsi="Times New Roman" w:cs="Times New Roman"/>
            <w:sz w:val="28"/>
            <w:szCs w:val="28"/>
            <w:lang w:val="es-ES"/>
          </w:rPr>
          <w:t>da</w:t>
        </w:r>
      </w:ins>
      <w:del w:id="18" w:author="Microsoft Office User" w:date="2023-04-07T20:50:00Z">
        <w:r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>ble</w:delText>
        </w:r>
      </w:del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por per</w:t>
      </w:r>
      <w:ins w:id="19" w:author="Microsoft Office User" w:date="2023-04-07T20:50:00Z">
        <w:r w:rsidR="00DF58E3">
          <w:rPr>
            <w:rFonts w:ascii="Times New Roman" w:hAnsi="Times New Roman" w:cs="Times New Roman"/>
            <w:sz w:val="28"/>
            <w:szCs w:val="28"/>
            <w:lang w:val="es-ES"/>
          </w:rPr>
          <w:t>i</w:t>
        </w:r>
      </w:ins>
      <w:del w:id="20" w:author="Microsoft Office User" w:date="2023-04-07T20:50:00Z">
        <w:r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>í</w:delText>
        </w:r>
      </w:del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odos iguales si dicho </w:t>
      </w:r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>CEM</w:t>
      </w:r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cumpl</w:t>
      </w:r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>e</w:t>
      </w:r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del w:id="21" w:author="Microsoft Office User" w:date="2023-04-07T20:50:00Z">
        <w:r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 xml:space="preserve">con </w:delText>
        </w:r>
      </w:del>
      <w:r w:rsidRPr="00F62EF0">
        <w:rPr>
          <w:rFonts w:ascii="Times New Roman" w:hAnsi="Times New Roman" w:cs="Times New Roman"/>
          <w:sz w:val="28"/>
          <w:szCs w:val="28"/>
          <w:lang w:val="es-ES"/>
        </w:rPr>
        <w:t>l</w:t>
      </w:r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>o</w:t>
      </w:r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s </w:t>
      </w:r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requisitos y </w:t>
      </w:r>
      <w:r w:rsidRPr="00F62EF0">
        <w:rPr>
          <w:rFonts w:ascii="Times New Roman" w:hAnsi="Times New Roman" w:cs="Times New Roman"/>
          <w:sz w:val="28"/>
          <w:szCs w:val="28"/>
          <w:lang w:val="es-ES"/>
        </w:rPr>
        <w:t>obligaciones que le corresponden.</w:t>
      </w:r>
    </w:p>
    <w:p w14:paraId="03ABC2A7" w14:textId="77777777" w:rsidR="00A1083C" w:rsidRPr="00F62EF0" w:rsidRDefault="00A1083C" w:rsidP="00A1083C">
      <w:pPr>
        <w:spacing w:line="24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56C57699" w14:textId="1149D144" w:rsidR="008E5EDF" w:rsidRPr="00DF58E3" w:rsidRDefault="00F62EF0" w:rsidP="00A1083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  <w:rPrChange w:id="22" w:author="Microsoft Office User" w:date="2023-04-07T20:50:00Z">
            <w:rPr>
              <w:rFonts w:ascii="Times New Roman" w:hAnsi="Times New Roman" w:cs="Times New Roman"/>
              <w:sz w:val="28"/>
              <w:szCs w:val="28"/>
              <w:lang w:val="es-ES"/>
            </w:rPr>
          </w:rPrChange>
        </w:rPr>
      </w:pPr>
      <w:r w:rsidRPr="00DF58E3">
        <w:rPr>
          <w:rFonts w:ascii="Times New Roman" w:hAnsi="Times New Roman" w:cs="Times New Roman"/>
          <w:b/>
          <w:bCs/>
          <w:sz w:val="28"/>
          <w:szCs w:val="28"/>
          <w:lang w:val="es-ES"/>
          <w:rPrChange w:id="23" w:author="Microsoft Office User" w:date="2023-04-07T20:50:00Z">
            <w:rPr>
              <w:rFonts w:ascii="Times New Roman" w:hAnsi="Times New Roman" w:cs="Times New Roman"/>
              <w:sz w:val="28"/>
              <w:szCs w:val="28"/>
              <w:lang w:val="es-ES"/>
            </w:rPr>
          </w:rPrChange>
        </w:rPr>
        <w:t>¿Q</w:t>
      </w:r>
      <w:r w:rsidR="00DF58E3" w:rsidRPr="00DF58E3">
        <w:rPr>
          <w:rFonts w:ascii="Times New Roman" w:hAnsi="Times New Roman" w:cs="Times New Roman"/>
          <w:b/>
          <w:bCs/>
          <w:sz w:val="28"/>
          <w:szCs w:val="28"/>
          <w:lang w:val="es-ES"/>
          <w:rPrChange w:id="24" w:author="Microsoft Office User" w:date="2023-04-07T20:50:00Z">
            <w:rPr>
              <w:rFonts w:ascii="Times New Roman" w:hAnsi="Times New Roman" w:cs="Times New Roman"/>
              <w:sz w:val="28"/>
              <w:szCs w:val="28"/>
              <w:lang w:val="es-ES"/>
            </w:rPr>
          </w:rPrChange>
        </w:rPr>
        <w:t>ué significa contar con la idoneidad</w:t>
      </w:r>
      <w:r w:rsidRPr="00DF58E3">
        <w:rPr>
          <w:rFonts w:ascii="Times New Roman" w:hAnsi="Times New Roman" w:cs="Times New Roman"/>
          <w:b/>
          <w:bCs/>
          <w:sz w:val="28"/>
          <w:szCs w:val="28"/>
          <w:lang w:val="es-ES"/>
          <w:rPrChange w:id="25" w:author="Microsoft Office User" w:date="2023-04-07T20:50:00Z">
            <w:rPr>
              <w:rFonts w:ascii="Times New Roman" w:hAnsi="Times New Roman" w:cs="Times New Roman"/>
              <w:sz w:val="28"/>
              <w:szCs w:val="28"/>
              <w:lang w:val="es-ES"/>
            </w:rPr>
          </w:rPrChange>
        </w:rPr>
        <w:t>?</w:t>
      </w:r>
    </w:p>
    <w:p w14:paraId="2751880B" w14:textId="40CE6626" w:rsidR="008E5EDF" w:rsidRDefault="00AA17EA" w:rsidP="00A108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del w:id="26" w:author="Microsoft Office User" w:date="2023-04-07T20:51:00Z">
        <w:r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>El contar</w:delText>
        </w:r>
      </w:del>
      <w:ins w:id="27" w:author="Microsoft Office User" w:date="2023-04-07T20:51:00Z">
        <w:r w:rsidR="00DF58E3">
          <w:rPr>
            <w:rFonts w:ascii="Times New Roman" w:hAnsi="Times New Roman" w:cs="Times New Roman"/>
            <w:sz w:val="28"/>
            <w:szCs w:val="28"/>
            <w:lang w:val="es-ES"/>
          </w:rPr>
          <w:t>Contar</w:t>
        </w:r>
      </w:ins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con la</w:t>
      </w:r>
      <w:r w:rsidR="008E5EDF"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idoneidad </w:t>
      </w:r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convierte a los </w:t>
      </w:r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>CEM</w:t>
      </w:r>
      <w:del w:id="28" w:author="Microsoft Office User" w:date="2023-04-07T20:51:00Z">
        <w:r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>s</w:delText>
        </w:r>
      </w:del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en </w:t>
      </w:r>
      <w:del w:id="29" w:author="Microsoft Office User" w:date="2023-04-07T20:51:00Z">
        <w:r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 xml:space="preserve">coadyuvantes </w:delText>
        </w:r>
      </w:del>
      <w:ins w:id="30" w:author="Microsoft Office User" w:date="2023-04-07T20:51:00Z">
        <w:r w:rsidR="00DF58E3">
          <w:rPr>
            <w:rFonts w:ascii="Times New Roman" w:hAnsi="Times New Roman" w:cs="Times New Roman"/>
            <w:sz w:val="28"/>
            <w:szCs w:val="28"/>
            <w:lang w:val="es-ES"/>
          </w:rPr>
          <w:t>aliados</w:t>
        </w:r>
        <w:r w:rsidR="00DF58E3" w:rsidRPr="00F62EF0">
          <w:rPr>
            <w:rFonts w:ascii="Times New Roman" w:hAnsi="Times New Roman" w:cs="Times New Roman"/>
            <w:sz w:val="28"/>
            <w:szCs w:val="28"/>
            <w:lang w:val="es-ES"/>
          </w:rPr>
          <w:t xml:space="preserve"> </w:t>
        </w:r>
      </w:ins>
      <w:r w:rsidRPr="00F62EF0">
        <w:rPr>
          <w:rFonts w:ascii="Times New Roman" w:hAnsi="Times New Roman" w:cs="Times New Roman"/>
          <w:sz w:val="28"/>
          <w:szCs w:val="28"/>
          <w:lang w:val="es-ES"/>
        </w:rPr>
        <w:t>de</w:t>
      </w:r>
      <w:r w:rsidR="005254C7"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l </w:t>
      </w:r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CONACEM en </w:t>
      </w:r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>los</w:t>
      </w:r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proceso</w:t>
      </w:r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>s</w:t>
      </w:r>
      <w:r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de certificación</w:t>
      </w:r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y recertificación</w:t>
      </w:r>
      <w:ins w:id="31" w:author="Microsoft Office User" w:date="2023-04-07T20:51:00Z">
        <w:r w:rsidR="00DF58E3">
          <w:rPr>
            <w:rFonts w:ascii="Times New Roman" w:hAnsi="Times New Roman" w:cs="Times New Roman"/>
            <w:sz w:val="28"/>
            <w:szCs w:val="28"/>
            <w:lang w:val="es-ES"/>
          </w:rPr>
          <w:t>,</w:t>
        </w:r>
      </w:ins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y lo</w:t>
      </w:r>
      <w:r w:rsidR="00E469BE"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s </w:t>
      </w:r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>compromete</w:t>
      </w:r>
      <w:r w:rsidR="00E469BE"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del w:id="32" w:author="Microsoft Office User" w:date="2023-04-07T20:51:00Z">
        <w:r w:rsidR="00E469BE"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 xml:space="preserve">a </w:delText>
        </w:r>
        <w:r w:rsidR="00730B23"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>tener procesos de certificación</w:delText>
        </w:r>
        <w:r w:rsidR="00F62EF0"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 xml:space="preserve"> y recertificación</w:delText>
        </w:r>
        <w:r w:rsidR="00730B23"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 xml:space="preserve"> que</w:delText>
        </w:r>
      </w:del>
      <w:ins w:id="33" w:author="Microsoft Office User" w:date="2023-04-07T20:51:00Z">
        <w:r w:rsidR="00DF58E3">
          <w:rPr>
            <w:rFonts w:ascii="Times New Roman" w:hAnsi="Times New Roman" w:cs="Times New Roman"/>
            <w:sz w:val="28"/>
            <w:szCs w:val="28"/>
            <w:lang w:val="es-ES"/>
          </w:rPr>
          <w:t>a que estos procesos</w:t>
        </w:r>
      </w:ins>
      <w:r w:rsidR="00730B23"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brinden certeza a la población de que en el momento en que requieran de un médico especialista certificado, </w:t>
      </w:r>
      <w:ins w:id="34" w:author="Microsoft Office User" w:date="2023-04-07T20:51:00Z">
        <w:r w:rsidR="00DF58E3">
          <w:rPr>
            <w:rFonts w:ascii="Times New Roman" w:hAnsi="Times New Roman" w:cs="Times New Roman"/>
            <w:sz w:val="28"/>
            <w:szCs w:val="28"/>
            <w:lang w:val="es-ES"/>
          </w:rPr>
          <w:t>e</w:t>
        </w:r>
      </w:ins>
      <w:del w:id="35" w:author="Microsoft Office User" w:date="2023-04-07T20:51:00Z">
        <w:r w:rsidR="00730B23" w:rsidRPr="00F62EF0" w:rsidDel="00DF58E3">
          <w:rPr>
            <w:rFonts w:ascii="Times New Roman" w:hAnsi="Times New Roman" w:cs="Times New Roman"/>
            <w:sz w:val="28"/>
            <w:szCs w:val="28"/>
            <w:lang w:val="es-ES"/>
          </w:rPr>
          <w:delText>é</w:delText>
        </w:r>
      </w:del>
      <w:r w:rsidR="00730B23"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ste </w:t>
      </w:r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>cuente con los conocimientos, habilidades, destrezas, aptitudes y calificación de la pericia que se requiere</w:t>
      </w:r>
      <w:ins w:id="36" w:author="Microsoft Office User" w:date="2023-04-07T20:51:00Z">
        <w:r w:rsidR="00DF58E3">
          <w:rPr>
            <w:rFonts w:ascii="Times New Roman" w:hAnsi="Times New Roman" w:cs="Times New Roman"/>
            <w:sz w:val="28"/>
            <w:szCs w:val="28"/>
            <w:lang w:val="es-ES"/>
          </w:rPr>
          <w:t>n</w:t>
        </w:r>
      </w:ins>
      <w:r w:rsidR="00F62EF0" w:rsidRPr="00F62EF0">
        <w:rPr>
          <w:rFonts w:ascii="Times New Roman" w:hAnsi="Times New Roman" w:cs="Times New Roman"/>
          <w:sz w:val="28"/>
          <w:szCs w:val="28"/>
          <w:lang w:val="es-ES"/>
        </w:rPr>
        <w:t xml:space="preserve"> para el ejercicio de su especialidad. </w:t>
      </w:r>
      <w:r w:rsidR="00730B23" w:rsidRPr="00F62EF0">
        <w:rPr>
          <w:rFonts w:ascii="Times New Roman" w:hAnsi="Times New Roman" w:cs="Times New Roman"/>
          <w:sz w:val="28"/>
          <w:szCs w:val="28"/>
          <w:lang w:val="es-ES"/>
        </w:rPr>
        <w:t>Lo anterior contribuye a promover y proteger el derecho a la salud de la población mexicana.</w:t>
      </w:r>
    </w:p>
    <w:p w14:paraId="7E759D4A" w14:textId="6CE23D69" w:rsidR="00F62EF0" w:rsidRDefault="00F62EF0" w:rsidP="00A108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tbl>
      <w:tblPr>
        <w:tblStyle w:val="Tablaconcuadrcula1"/>
        <w:tblpPr w:leftFromText="141" w:rightFromText="141" w:vertAnchor="text" w:tblpY="1"/>
        <w:tblOverlap w:val="never"/>
        <w:tblW w:w="5000" w:type="pct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423"/>
      </w:tblGrid>
      <w:tr w:rsidR="00970DD3" w:rsidRPr="00B0644C" w14:paraId="38ACE78A" w14:textId="77777777" w:rsidTr="00970DD3">
        <w:trPr>
          <w:trHeight w:val="74"/>
          <w:tblHeader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AC1F60" w14:textId="0A730E6C" w:rsidR="00970DD3" w:rsidRPr="00B0644C" w:rsidRDefault="00970DD3" w:rsidP="00DF58E3">
            <w:pPr>
              <w:jc w:val="center"/>
              <w:rPr>
                <w:rFonts w:ascii="Calibri" w:eastAsia="Calibri" w:hAnsi="Calibri" w:cs="Calibri"/>
                <w:b/>
                <w:bCs/>
                <w:color w:val="002060"/>
                <w:sz w:val="24"/>
                <w:szCs w:val="24"/>
                <w:lang w:val="es-MX"/>
              </w:rPr>
              <w:pPrChange w:id="37" w:author="Microsoft Office User" w:date="2023-04-07T20:52:00Z">
                <w:pPr>
                  <w:framePr w:hSpace="141" w:wrap="around" w:vAnchor="text" w:hAnchor="text" w:y="1"/>
                  <w:suppressOverlap/>
                </w:pPr>
              </w:pPrChange>
            </w:pPr>
            <w:del w:id="38" w:author="Microsoft Office User" w:date="2023-04-07T20:52:00Z">
              <w:r w:rsidRPr="00B0644C" w:rsidDel="00DF58E3">
                <w:rPr>
                  <w:rFonts w:ascii="Calibri" w:eastAsia="Calibri" w:hAnsi="Calibri" w:cs="Calibri"/>
                  <w:b/>
                  <w:bCs/>
                  <w:color w:val="002060"/>
                  <w:sz w:val="24"/>
                  <w:szCs w:val="24"/>
                  <w:lang w:val="es-MX"/>
                </w:rPr>
                <w:delText>Título del procedimiento:</w:delText>
              </w:r>
              <w:r w:rsidR="00B0644C" w:rsidDel="00DF58E3">
                <w:rPr>
                  <w:rFonts w:ascii="Calibri" w:eastAsia="Calibri" w:hAnsi="Calibri" w:cs="Calibri"/>
                  <w:b/>
                  <w:bCs/>
                  <w:color w:val="002060"/>
                  <w:sz w:val="24"/>
                  <w:szCs w:val="24"/>
                  <w:lang w:val="es-MX"/>
                </w:rPr>
                <w:delText xml:space="preserve"> </w:delText>
              </w:r>
            </w:del>
            <w:r w:rsidR="00B0644C">
              <w:rPr>
                <w:rFonts w:ascii="Calibri" w:eastAsia="Calibri" w:hAnsi="Calibri" w:cs="Calibri"/>
                <w:b/>
                <w:bCs/>
                <w:color w:val="002060"/>
                <w:sz w:val="24"/>
                <w:szCs w:val="24"/>
                <w:lang w:val="es-MX"/>
              </w:rPr>
              <w:t>Renovación de idoneidad</w:t>
            </w:r>
          </w:p>
        </w:tc>
      </w:tr>
      <w:tr w:rsidR="00970DD3" w:rsidRPr="00B0644C" w14:paraId="310397CF" w14:textId="77777777" w:rsidTr="00970DD3">
        <w:trPr>
          <w:trHeight w:val="74"/>
          <w:tblHeader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3B707F" w14:textId="77777777" w:rsidR="00970DD3" w:rsidRPr="00B0644C" w:rsidRDefault="00970DD3" w:rsidP="00CD123C">
            <w:pPr>
              <w:jc w:val="center"/>
              <w:rPr>
                <w:rFonts w:ascii="Calibri" w:eastAsia="Calibri" w:hAnsi="Calibri" w:cs="Calibri"/>
                <w:b/>
                <w:bCs/>
                <w:color w:val="002060"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b/>
                <w:bCs/>
                <w:color w:val="002060"/>
                <w:sz w:val="24"/>
                <w:szCs w:val="24"/>
                <w:lang w:val="es-MX"/>
              </w:rPr>
              <w:t xml:space="preserve">Actividad </w:t>
            </w:r>
          </w:p>
        </w:tc>
      </w:tr>
      <w:tr w:rsidR="00970DD3" w:rsidRPr="00B0644C" w14:paraId="1F620D93" w14:textId="77777777" w:rsidTr="00970DD3">
        <w:trPr>
          <w:trHeight w:val="74"/>
          <w:tblHeader/>
        </w:trPr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E3A19C" w14:textId="77777777" w:rsidR="00970DD3" w:rsidRPr="00B0644C" w:rsidRDefault="00970DD3" w:rsidP="00CD123C">
            <w:pPr>
              <w:jc w:val="center"/>
              <w:rPr>
                <w:rFonts w:ascii="Calibri" w:eastAsia="Calibri" w:hAnsi="Calibri" w:cs="Calibri"/>
                <w:b/>
                <w:bCs/>
                <w:color w:val="002060"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b/>
                <w:bCs/>
                <w:color w:val="002060"/>
                <w:sz w:val="24"/>
                <w:szCs w:val="24"/>
                <w:lang w:val="es-MX"/>
              </w:rPr>
              <w:t>¿Quién lo hace?</w:t>
            </w:r>
          </w:p>
        </w:tc>
        <w:tc>
          <w:tcPr>
            <w:tcW w:w="3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BBCD77" w14:textId="77777777" w:rsidR="00970DD3" w:rsidRPr="00B0644C" w:rsidRDefault="00970DD3" w:rsidP="00CD123C">
            <w:pPr>
              <w:jc w:val="center"/>
              <w:rPr>
                <w:rFonts w:ascii="Calibri" w:eastAsia="Calibri" w:hAnsi="Calibri" w:cs="Calibri"/>
                <w:b/>
                <w:bCs/>
                <w:color w:val="002060"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b/>
                <w:bCs/>
                <w:color w:val="002060"/>
                <w:sz w:val="24"/>
                <w:szCs w:val="24"/>
                <w:lang w:val="es-MX"/>
              </w:rPr>
              <w:t>¿Qué hace y cómo lo hace?</w:t>
            </w:r>
          </w:p>
        </w:tc>
      </w:tr>
      <w:tr w:rsidR="00970DD3" w:rsidRPr="00B0644C" w14:paraId="7D2E778D" w14:textId="77777777" w:rsidTr="00970DD3">
        <w:trPr>
          <w:trHeight w:val="939"/>
        </w:trPr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14:paraId="0FAF87AA" w14:textId="30B07168" w:rsidR="00970DD3" w:rsidRPr="00B0644C" w:rsidRDefault="00970DD3" w:rsidP="00CD123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J</w:t>
            </w:r>
            <w:r w:rsidR="00DF58E3"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unta de gobierno</w:t>
            </w:r>
          </w:p>
        </w:tc>
        <w:tc>
          <w:tcPr>
            <w:tcW w:w="3638" w:type="pct"/>
            <w:tcBorders>
              <w:top w:val="single" w:sz="4" w:space="0" w:color="auto"/>
              <w:bottom w:val="single" w:sz="4" w:space="0" w:color="auto"/>
            </w:tcBorders>
          </w:tcPr>
          <w:p w14:paraId="5BF42E44" w14:textId="017B8CA4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Instruye al Secretario Técnico para </w:t>
            </w:r>
            <w:del w:id="39" w:author="Microsoft Office User" w:date="2023-04-07T20:55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que proceda a</w:delText>
              </w:r>
            </w:del>
            <w:ins w:id="40" w:author="Microsoft Office User" w:date="2023-04-07T20:55:00Z">
              <w:r w:rsidR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que</w:t>
              </w:r>
            </w:ins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emit</w:t>
            </w:r>
            <w:ins w:id="41" w:author="Microsoft Office User" w:date="2023-04-07T20:55:00Z">
              <w:r w:rsidR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a</w:t>
              </w:r>
            </w:ins>
            <w:del w:id="42" w:author="Microsoft Office User" w:date="2023-04-07T20:55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ir</w:delText>
              </w:r>
            </w:del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el recordatorio conforme al artículo 20 de los estatutos</w:t>
            </w:r>
            <w:r w:rsidR="00B0644C"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de este Comité</w:t>
            </w: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.</w:t>
            </w:r>
          </w:p>
        </w:tc>
      </w:tr>
      <w:tr w:rsidR="00970DD3" w:rsidRPr="00B0644C" w14:paraId="15DA61E7" w14:textId="77777777" w:rsidTr="00970DD3">
        <w:trPr>
          <w:trHeight w:val="1001"/>
        </w:trPr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14:paraId="7AAD5F0B" w14:textId="01EE3A11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S</w:t>
            </w:r>
            <w:r w:rsidR="00DF58E3"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ecretario técnico</w:t>
            </w:r>
          </w:p>
        </w:tc>
        <w:tc>
          <w:tcPr>
            <w:tcW w:w="3638" w:type="pct"/>
            <w:tcBorders>
              <w:top w:val="single" w:sz="4" w:space="0" w:color="auto"/>
              <w:bottom w:val="single" w:sz="4" w:space="0" w:color="auto"/>
            </w:tcBorders>
          </w:tcPr>
          <w:p w14:paraId="68242EE4" w14:textId="4AC1A14B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Envía </w:t>
            </w:r>
            <w:del w:id="43" w:author="Microsoft Office User" w:date="2023-04-07T20:55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los </w:delText>
              </w:r>
            </w:del>
            <w:ins w:id="44" w:author="Microsoft Office User" w:date="2023-04-07T20:55:00Z">
              <w:r w:rsidR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el</w:t>
              </w:r>
              <w:r w:rsidR="00DF58E3" w:rsidRPr="00B0644C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 xml:space="preserve"> </w:t>
              </w:r>
            </w:ins>
            <w:r w:rsidRPr="00B0644C">
              <w:rPr>
                <w:rFonts w:ascii="Calibri" w:eastAsia="Calibri" w:hAnsi="Calibri" w:cs="Calibri"/>
                <w:noProof/>
                <w:sz w:val="24"/>
                <w:szCs w:val="24"/>
                <w:lang w:val="es-MX"/>
              </w:rPr>
              <w:t>recordatorio</w:t>
            </w:r>
            <w:del w:id="45" w:author="Microsoft Office User" w:date="2023-04-07T20:55:00Z">
              <w:r w:rsidRPr="00B0644C" w:rsidDel="00DF58E3">
                <w:rPr>
                  <w:rFonts w:ascii="Calibri" w:eastAsia="Calibri" w:hAnsi="Calibri" w:cs="Calibri"/>
                  <w:noProof/>
                  <w:sz w:val="24"/>
                  <w:szCs w:val="24"/>
                  <w:lang w:val="es-MX"/>
                </w:rPr>
                <w:delText>s</w:delText>
              </w:r>
            </w:del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a </w:t>
            </w:r>
            <w:r w:rsidRPr="00B0644C">
              <w:rPr>
                <w:rFonts w:ascii="Calibri" w:eastAsia="Calibri" w:hAnsi="Calibri" w:cs="Calibri"/>
                <w:noProof/>
                <w:sz w:val="24"/>
                <w:szCs w:val="24"/>
                <w:lang w:val="es-MX"/>
              </w:rPr>
              <w:t>cada</w:t>
            </w: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</w:t>
            </w:r>
            <w:r w:rsid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CEM</w:t>
            </w: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por correo electrónico, adjuntando los requisitos a satisfacer en un plazo de 30 días naturales.</w:t>
            </w:r>
          </w:p>
        </w:tc>
      </w:tr>
      <w:tr w:rsidR="00970DD3" w:rsidRPr="00B0644C" w14:paraId="7860EBAB" w14:textId="77777777" w:rsidTr="00970DD3">
        <w:trPr>
          <w:trHeight w:val="1031"/>
        </w:trPr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14:paraId="75EA9B0E" w14:textId="7A7FC720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S</w:t>
            </w:r>
            <w:r w:rsidR="00DF58E3"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upervisor de calidad</w:t>
            </w:r>
          </w:p>
        </w:tc>
        <w:tc>
          <w:tcPr>
            <w:tcW w:w="3638" w:type="pct"/>
            <w:tcBorders>
              <w:top w:val="single" w:sz="4" w:space="0" w:color="auto"/>
              <w:bottom w:val="single" w:sz="4" w:space="0" w:color="auto"/>
            </w:tcBorders>
          </w:tcPr>
          <w:p w14:paraId="444B5482" w14:textId="1CB5CC08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1.</w:t>
            </w:r>
            <w:ins w:id="46" w:author="Microsoft Office User" w:date="2023-04-07T20:53:00Z">
              <w:r w:rsidR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 xml:space="preserve"> </w:t>
              </w:r>
            </w:ins>
            <w:del w:id="47" w:author="Microsoft Office User" w:date="2023-04-07T20:53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-</w:delText>
              </w:r>
            </w:del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Recibe la documentación entregada por los </w:t>
            </w:r>
            <w:r w:rsid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CEM</w:t>
            </w:r>
            <w:ins w:id="48" w:author="Microsoft Office User" w:date="2023-04-07T20:53:00Z">
              <w:r w:rsidR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 xml:space="preserve"> </w:t>
              </w:r>
            </w:ins>
            <w:del w:id="49" w:author="Microsoft Office User" w:date="2023-04-07T20:53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s </w:delText>
              </w:r>
            </w:del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y valida que se encuentre completa, en forma física y digital.</w:t>
            </w:r>
          </w:p>
          <w:p w14:paraId="18F5D2C6" w14:textId="77777777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</w:p>
          <w:p w14:paraId="29A3BDB6" w14:textId="6E00F749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lastRenderedPageBreak/>
              <w:t>2.</w:t>
            </w:r>
            <w:del w:id="50" w:author="Microsoft Office User" w:date="2023-04-07T20:53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-</w:delText>
              </w:r>
            </w:del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Si la documentación se encuentra incompleta</w:t>
            </w:r>
            <w:ins w:id="51" w:author="Microsoft Office User" w:date="2023-04-07T20:53:00Z">
              <w:r w:rsidR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,</w:t>
              </w:r>
            </w:ins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</w:t>
            </w:r>
            <w:del w:id="52" w:author="Microsoft Office User" w:date="2023-04-07T20:56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en ese momento se les hace la observación vía correo electrónico para</w:delText>
              </w:r>
            </w:del>
            <w:ins w:id="53" w:author="Microsoft Office User" w:date="2023-04-07T20:56:00Z">
              <w:r w:rsidR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solicita que la completen</w:t>
              </w:r>
            </w:ins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</w:t>
            </w:r>
            <w:del w:id="54" w:author="Microsoft Office User" w:date="2023-04-07T20:56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que </w:delText>
              </w:r>
            </w:del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a la brevedad</w:t>
            </w:r>
            <w:del w:id="55" w:author="Microsoft Office User" w:date="2023-04-07T20:56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 la complementen</w:delText>
              </w:r>
            </w:del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.</w:t>
            </w:r>
          </w:p>
          <w:p w14:paraId="09B1C969" w14:textId="77777777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</w:p>
          <w:p w14:paraId="04886FE7" w14:textId="20C964DC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3.</w:t>
            </w:r>
            <w:del w:id="56" w:author="Microsoft Office User" w:date="2023-04-07T20:53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-</w:delText>
              </w:r>
            </w:del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Transcurrido el plazo de 30 días naturales se </w:t>
            </w:r>
            <w:del w:id="57" w:author="Microsoft Office User" w:date="2023-04-07T20:56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cierra </w:delText>
              </w:r>
            </w:del>
            <w:ins w:id="58" w:author="Microsoft Office User" w:date="2023-04-07T20:56:00Z">
              <w:r w:rsidR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detiene</w:t>
              </w:r>
              <w:r w:rsidR="00DF58E3" w:rsidRPr="00B0644C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 xml:space="preserve"> </w:t>
              </w:r>
            </w:ins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la </w:t>
            </w:r>
            <w:del w:id="59" w:author="Microsoft Office User" w:date="2023-04-07T20:56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etapa de </w:delText>
              </w:r>
            </w:del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recepción de documentos</w:t>
            </w:r>
            <w:ins w:id="60" w:author="Microsoft Office User" w:date="2023-04-07T20:56:00Z">
              <w:r w:rsidR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 xml:space="preserve"> y</w:t>
              </w:r>
            </w:ins>
            <w:del w:id="61" w:author="Microsoft Office User" w:date="2023-04-07T20:56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.</w:delText>
              </w:r>
            </w:del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</w:t>
            </w:r>
            <w:ins w:id="62" w:author="Microsoft Office User" w:date="2023-04-07T20:57:00Z">
              <w:r w:rsidR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s</w:t>
              </w:r>
            </w:ins>
            <w:del w:id="63" w:author="Microsoft Office User" w:date="2023-04-07T20:57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S</w:delText>
              </w:r>
            </w:del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e envía reporte</w:t>
            </w:r>
            <w:ins w:id="64" w:author="Microsoft Office User" w:date="2023-04-07T20:57:00Z">
              <w:r w:rsidR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 xml:space="preserve"> de los CEM que enviaron completo</w:t>
              </w:r>
            </w:ins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al Secretario Técnico</w:t>
            </w:r>
            <w:del w:id="65" w:author="Microsoft Office User" w:date="2023-04-07T20:57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 de los </w:delText>
              </w:r>
              <w:r w:rsid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CEM</w:delText>
              </w:r>
            </w:del>
            <w:del w:id="66" w:author="Microsoft Office User" w:date="2023-04-07T20:53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s</w:delText>
              </w:r>
            </w:del>
            <w:del w:id="67" w:author="Microsoft Office User" w:date="2023-04-07T20:57:00Z">
              <w:r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 que entregaron en tiempo y forma la documentación</w:delText>
              </w:r>
            </w:del>
            <w:r w:rsidR="008F57ED">
              <w:rPr>
                <w:rFonts w:ascii="Calibri" w:eastAsia="Calibri" w:hAnsi="Calibri" w:cs="Calibri"/>
                <w:sz w:val="24"/>
                <w:szCs w:val="24"/>
                <w:lang w:val="es-MX"/>
              </w:rPr>
              <w:t>.</w:t>
            </w:r>
          </w:p>
        </w:tc>
      </w:tr>
      <w:tr w:rsidR="00970DD3" w:rsidRPr="00B0644C" w14:paraId="47EC1379" w14:textId="77777777" w:rsidTr="00970DD3">
        <w:trPr>
          <w:trHeight w:val="776"/>
        </w:trPr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14:paraId="393DEA92" w14:textId="4A313014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lastRenderedPageBreak/>
              <w:t>S</w:t>
            </w:r>
            <w:r w:rsidR="00DF58E3"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ecretario técnico</w:t>
            </w:r>
          </w:p>
        </w:tc>
        <w:tc>
          <w:tcPr>
            <w:tcW w:w="3638" w:type="pct"/>
            <w:tcBorders>
              <w:top w:val="single" w:sz="4" w:space="0" w:color="auto"/>
              <w:bottom w:val="single" w:sz="4" w:space="0" w:color="auto"/>
            </w:tcBorders>
          </w:tcPr>
          <w:p w14:paraId="175CA8CD" w14:textId="2992285F" w:rsidR="00970DD3" w:rsidRPr="00B0644C" w:rsidRDefault="0065109D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ins w:id="68" w:author="Microsoft Office User" w:date="2023-04-07T20:57:00Z">
              <w:r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 xml:space="preserve">Indica que </w:t>
              </w:r>
            </w:ins>
            <w:ins w:id="69" w:author="Microsoft Office User" w:date="2023-04-07T20:58:00Z">
              <w:r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 xml:space="preserve">el Jurídico y el Supervisor de Calidad  </w:t>
              </w:r>
              <w:r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 xml:space="preserve">pueden </w:t>
              </w:r>
            </w:ins>
            <w:ins w:id="70" w:author="Microsoft Office User" w:date="2023-04-07T20:57:00Z">
              <w:r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proceder a</w:t>
              </w:r>
            </w:ins>
            <w:ins w:id="71" w:author="Microsoft Office User" w:date="2023-04-07T20:58:00Z">
              <w:r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l análisis de documentción.</w:t>
              </w:r>
            </w:ins>
            <w:del w:id="72" w:author="Microsoft Office User" w:date="2023-04-07T20:58:00Z">
              <w:r w:rsidR="00970DD3" w:rsidRP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Instruye al Jurídico y al Supervisor de Calidad que</w:delText>
              </w:r>
            </w:del>
            <w:del w:id="73" w:author="Microsoft Office User" w:date="2023-04-07T20:57:00Z">
              <w:r w:rsidR="00970DD3" w:rsidRPr="00B0644C" w:rsidDel="00DF58E3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 se</w:delText>
              </w:r>
            </w:del>
            <w:del w:id="74" w:author="Microsoft Office User" w:date="2023-04-07T20:58:00Z">
              <w:r w:rsidR="00970DD3" w:rsidRP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 proceda al análisis de la documentación.</w:delText>
              </w:r>
            </w:del>
          </w:p>
        </w:tc>
      </w:tr>
      <w:tr w:rsidR="00970DD3" w:rsidRPr="00B0644C" w14:paraId="39178E74" w14:textId="77777777" w:rsidTr="00970DD3">
        <w:trPr>
          <w:trHeight w:val="892"/>
        </w:trPr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14:paraId="46B3D41C" w14:textId="10AC5ACB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J</w:t>
            </w:r>
            <w:r w:rsidR="00DF58E3"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 xml:space="preserve">urídico y </w:t>
            </w:r>
            <w:ins w:id="75" w:author="Microsoft Office User" w:date="2023-04-07T20:54:00Z">
              <w:r w:rsidR="00DF58E3">
                <w:rPr>
                  <w:rFonts w:ascii="Calibri" w:eastAsia="Calibri" w:hAnsi="Calibri" w:cs="Calibri"/>
                  <w:b/>
                  <w:bCs/>
                  <w:sz w:val="24"/>
                  <w:szCs w:val="24"/>
                  <w:lang w:val="es-MX"/>
                </w:rPr>
                <w:t>S</w:t>
              </w:r>
            </w:ins>
            <w:del w:id="76" w:author="Microsoft Office User" w:date="2023-04-07T20:54:00Z">
              <w:r w:rsidR="00DF58E3" w:rsidRPr="00B0644C" w:rsidDel="00DF58E3">
                <w:rPr>
                  <w:rFonts w:ascii="Calibri" w:eastAsia="Calibri" w:hAnsi="Calibri" w:cs="Calibri"/>
                  <w:b/>
                  <w:bCs/>
                  <w:sz w:val="24"/>
                  <w:szCs w:val="24"/>
                  <w:lang w:val="es-MX"/>
                </w:rPr>
                <w:delText>s</w:delText>
              </w:r>
            </w:del>
            <w:r w:rsidR="00DF58E3"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upervisor de calidad</w:t>
            </w:r>
          </w:p>
        </w:tc>
        <w:tc>
          <w:tcPr>
            <w:tcW w:w="3638" w:type="pct"/>
            <w:tcBorders>
              <w:top w:val="single" w:sz="4" w:space="0" w:color="auto"/>
              <w:bottom w:val="single" w:sz="4" w:space="0" w:color="auto"/>
            </w:tcBorders>
          </w:tcPr>
          <w:p w14:paraId="7BDD1720" w14:textId="77777777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1.</w:t>
            </w:r>
            <w:del w:id="77" w:author="Microsoft Office User" w:date="2023-04-07T20:58:00Z">
              <w:r w:rsidRP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-</w:delText>
              </w:r>
            </w:del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Analizan la documentación para corroborar que se encuentre armonizada con los estatutos de CONACEM y demás disposiciones jurídicas aplicables.</w:t>
            </w:r>
          </w:p>
          <w:p w14:paraId="6BCD2879" w14:textId="77777777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</w:p>
          <w:p w14:paraId="3896A1EB" w14:textId="61DB354D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2.</w:t>
            </w:r>
            <w:del w:id="78" w:author="Microsoft Office User" w:date="2023-04-07T20:58:00Z">
              <w:r w:rsidRP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-</w:delText>
              </w:r>
            </w:del>
            <w:del w:id="79" w:author="Microsoft Office User" w:date="2023-04-07T20:59:00Z">
              <w:r w:rsidRP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 Terminada la </w:delText>
              </w:r>
              <w:r w:rsidR="00B0644C" w:rsidRP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revisión</w:delText>
              </w:r>
              <w:r w:rsidRP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 se turna el reporte al Secretario Técnico con las inconsistencias detecta</w:delText>
              </w:r>
            </w:del>
            <w:ins w:id="80" w:author="Microsoft Office User" w:date="2023-04-07T20:59:00Z">
              <w:r w:rsidR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Entregan un reporte con las inconsistencias encontradas.</w:t>
              </w:r>
            </w:ins>
            <w:del w:id="81" w:author="Microsoft Office User" w:date="2023-04-07T20:59:00Z">
              <w:r w:rsidRP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das.</w:delText>
              </w:r>
            </w:del>
          </w:p>
        </w:tc>
      </w:tr>
      <w:tr w:rsidR="00970DD3" w:rsidRPr="00B0644C" w14:paraId="09C9DE67" w14:textId="77777777" w:rsidTr="00970DD3">
        <w:trPr>
          <w:trHeight w:val="1257"/>
        </w:trPr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14:paraId="57C0CE62" w14:textId="311458CA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S</w:t>
            </w:r>
            <w:r w:rsidR="00DF58E3"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ecretario técnico</w:t>
            </w:r>
            <w:ins w:id="82" w:author="Microsoft Office User" w:date="2023-04-07T20:54:00Z">
              <w:r w:rsidR="00DF58E3">
                <w:rPr>
                  <w:rFonts w:ascii="Calibri" w:eastAsia="Calibri" w:hAnsi="Calibri" w:cs="Calibri"/>
                  <w:b/>
                  <w:bCs/>
                  <w:sz w:val="24"/>
                  <w:szCs w:val="24"/>
                  <w:lang w:val="es-MX"/>
                </w:rPr>
                <w:t xml:space="preserve"> </w:t>
              </w:r>
            </w:ins>
            <w:r w:rsidR="00DF58E3"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 xml:space="preserve">/ </w:t>
            </w:r>
            <w:ins w:id="83" w:author="Microsoft Office User" w:date="2023-04-07T20:54:00Z">
              <w:r w:rsidR="00DF58E3">
                <w:rPr>
                  <w:rFonts w:ascii="Calibri" w:eastAsia="Calibri" w:hAnsi="Calibri" w:cs="Calibri"/>
                  <w:b/>
                  <w:bCs/>
                  <w:sz w:val="24"/>
                  <w:szCs w:val="24"/>
                  <w:lang w:val="es-MX"/>
                </w:rPr>
                <w:t>J</w:t>
              </w:r>
            </w:ins>
            <w:del w:id="84" w:author="Microsoft Office User" w:date="2023-04-07T20:54:00Z">
              <w:r w:rsidR="00DF58E3" w:rsidRPr="00B0644C" w:rsidDel="00DF58E3">
                <w:rPr>
                  <w:rFonts w:ascii="Calibri" w:eastAsia="Calibri" w:hAnsi="Calibri" w:cs="Calibri"/>
                  <w:b/>
                  <w:bCs/>
                  <w:sz w:val="24"/>
                  <w:szCs w:val="24"/>
                  <w:lang w:val="es-MX"/>
                </w:rPr>
                <w:delText>j</w:delText>
              </w:r>
            </w:del>
            <w:r w:rsidR="00DF58E3"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urídico</w:t>
            </w:r>
            <w:ins w:id="85" w:author="Microsoft Office User" w:date="2023-04-07T20:54:00Z">
              <w:r w:rsidR="00DF58E3">
                <w:rPr>
                  <w:rFonts w:ascii="Calibri" w:eastAsia="Calibri" w:hAnsi="Calibri" w:cs="Calibri"/>
                  <w:b/>
                  <w:bCs/>
                  <w:sz w:val="24"/>
                  <w:szCs w:val="24"/>
                  <w:lang w:val="es-MX"/>
                </w:rPr>
                <w:t xml:space="preserve"> </w:t>
              </w:r>
            </w:ins>
            <w:r w:rsidR="00DF58E3"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 xml:space="preserve">/ </w:t>
            </w:r>
            <w:ins w:id="86" w:author="Microsoft Office User" w:date="2023-04-07T20:54:00Z">
              <w:r w:rsidR="00DF58E3">
                <w:rPr>
                  <w:rFonts w:ascii="Calibri" w:eastAsia="Calibri" w:hAnsi="Calibri" w:cs="Calibri"/>
                  <w:b/>
                  <w:bCs/>
                  <w:sz w:val="24"/>
                  <w:szCs w:val="24"/>
                  <w:lang w:val="es-MX"/>
                </w:rPr>
                <w:t>S</w:t>
              </w:r>
            </w:ins>
            <w:del w:id="87" w:author="Microsoft Office User" w:date="2023-04-07T20:54:00Z">
              <w:r w:rsidR="00DF58E3" w:rsidRPr="00B0644C" w:rsidDel="00DF58E3">
                <w:rPr>
                  <w:rFonts w:ascii="Calibri" w:eastAsia="Calibri" w:hAnsi="Calibri" w:cs="Calibri"/>
                  <w:b/>
                  <w:bCs/>
                  <w:sz w:val="24"/>
                  <w:szCs w:val="24"/>
                  <w:lang w:val="es-MX"/>
                </w:rPr>
                <w:delText>s</w:delText>
              </w:r>
            </w:del>
            <w:r w:rsidR="00DF58E3"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upervisor de calidad</w:t>
            </w:r>
          </w:p>
        </w:tc>
        <w:tc>
          <w:tcPr>
            <w:tcW w:w="3638" w:type="pct"/>
            <w:tcBorders>
              <w:top w:val="single" w:sz="4" w:space="0" w:color="auto"/>
              <w:bottom w:val="single" w:sz="4" w:space="0" w:color="auto"/>
            </w:tcBorders>
          </w:tcPr>
          <w:p w14:paraId="7691CFD1" w14:textId="7EDF6B44" w:rsidR="00970DD3" w:rsidRDefault="0065109D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ins w:id="88" w:author="Microsoft Office User" w:date="2023-04-07T20:59:00Z">
              <w:r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 xml:space="preserve">1. </w:t>
              </w:r>
            </w:ins>
            <w:r w:rsidR="00970DD3"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Analizan de manera conjunta el reporte y las inconsistencias. Se proponen alternativas de solución.</w:t>
            </w:r>
          </w:p>
          <w:p w14:paraId="3A13FDDD" w14:textId="77777777" w:rsidR="00B0644C" w:rsidRDefault="00B0644C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</w:p>
          <w:p w14:paraId="1ABA6211" w14:textId="54F47B81" w:rsidR="00B0644C" w:rsidRPr="00B0644C" w:rsidRDefault="0065109D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ins w:id="89" w:author="Microsoft Office User" w:date="2023-04-07T20:59:00Z">
              <w:r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 xml:space="preserve">2. </w:t>
              </w:r>
            </w:ins>
            <w:del w:id="90" w:author="Microsoft Office User" w:date="2023-04-07T20:59:00Z">
              <w:r w:rsid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Se </w:delText>
              </w:r>
            </w:del>
            <w:ins w:id="91" w:author="Microsoft Office User" w:date="2023-04-07T20:59:00Z">
              <w:r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E</w:t>
              </w:r>
            </w:ins>
            <w:del w:id="92" w:author="Microsoft Office User" w:date="2023-04-07T20:59:00Z">
              <w:r w:rsid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e</w:delText>
              </w:r>
            </w:del>
            <w:r w:rsid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labora</w:t>
            </w:r>
            <w:ins w:id="93" w:author="Microsoft Office User" w:date="2023-04-07T20:59:00Z">
              <w:r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n</w:t>
              </w:r>
            </w:ins>
            <w:r w:rsid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un dictamen p</w:t>
            </w:r>
            <w:ins w:id="94" w:author="Microsoft Office User" w:date="2023-04-07T20:59:00Z">
              <w:r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ara</w:t>
              </w:r>
            </w:ins>
            <w:del w:id="95" w:author="Microsoft Office User" w:date="2023-04-07T20:59:00Z">
              <w:r w:rsid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or</w:delText>
              </w:r>
            </w:del>
            <w:r w:rsid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cada CEM.</w:t>
            </w:r>
          </w:p>
        </w:tc>
      </w:tr>
      <w:tr w:rsidR="00970DD3" w:rsidRPr="00B0644C" w14:paraId="6B45ECB9" w14:textId="77777777" w:rsidTr="00970DD3">
        <w:trPr>
          <w:trHeight w:val="1160"/>
        </w:trPr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14:paraId="2065CFCA" w14:textId="386808BB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S</w:t>
            </w:r>
            <w:r w:rsidR="00DF58E3"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ecretario técnico</w:t>
            </w:r>
          </w:p>
        </w:tc>
        <w:tc>
          <w:tcPr>
            <w:tcW w:w="3638" w:type="pct"/>
            <w:tcBorders>
              <w:top w:val="single" w:sz="4" w:space="0" w:color="auto"/>
              <w:bottom w:val="single" w:sz="4" w:space="0" w:color="auto"/>
            </w:tcBorders>
          </w:tcPr>
          <w:p w14:paraId="7CE13EF6" w14:textId="098C975C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1.</w:t>
            </w:r>
            <w:ins w:id="96" w:author="Microsoft Office User" w:date="2023-04-07T21:00:00Z">
              <w:r w:rsidR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 xml:space="preserve"> </w:t>
              </w:r>
            </w:ins>
            <w:del w:id="97" w:author="Microsoft Office User" w:date="2023-04-07T21:00:00Z">
              <w:r w:rsidRP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- Turna</w:delText>
              </w:r>
            </w:del>
            <w:ins w:id="98" w:author="Microsoft Office User" w:date="2023-04-07T21:00:00Z">
              <w:r w:rsidR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Entrega</w:t>
              </w:r>
            </w:ins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a la Junta de Gobierno el reporte final</w:t>
            </w:r>
            <w:r w:rsid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y los dictámenes correspondientes</w:t>
            </w:r>
            <w:del w:id="99" w:author="Microsoft Office User" w:date="2023-04-07T21:00:00Z">
              <w:r w:rsidRP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 para su conocimiento y validación</w:delText>
              </w:r>
            </w:del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.</w:t>
            </w:r>
          </w:p>
          <w:p w14:paraId="6839679D" w14:textId="77777777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</w:p>
          <w:p w14:paraId="7D48E2CC" w14:textId="7670C0D8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2.</w:t>
            </w:r>
            <w:del w:id="100" w:author="Microsoft Office User" w:date="2023-04-07T21:00:00Z">
              <w:r w:rsidRP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-</w:delText>
              </w:r>
            </w:del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</w:t>
            </w:r>
            <w:del w:id="101" w:author="Microsoft Office User" w:date="2023-04-07T21:00:00Z">
              <w:r w:rsidRP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Procede a enviar</w:delText>
              </w:r>
            </w:del>
            <w:ins w:id="102" w:author="Microsoft Office User" w:date="2023-04-07T21:00:00Z">
              <w:r w:rsidR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Envía</w:t>
              </w:r>
            </w:ins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a los Consejos el oficio con las inconsistencias detectadas para que</w:t>
            </w:r>
            <w:ins w:id="103" w:author="Microsoft Office User" w:date="2023-04-07T21:01:00Z">
              <w:r w:rsidR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,</w:t>
              </w:r>
            </w:ins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en un plazo de  </w:t>
            </w:r>
            <w:r w:rsidR="005F3B9F">
              <w:rPr>
                <w:rFonts w:ascii="Calibri" w:eastAsia="Calibri" w:hAnsi="Calibri" w:cs="Calibri"/>
                <w:sz w:val="24"/>
                <w:szCs w:val="24"/>
                <w:lang w:val="es-MX"/>
              </w:rPr>
              <w:t>15</w:t>
            </w: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días hábiles</w:t>
            </w:r>
            <w:ins w:id="104" w:author="Microsoft Office User" w:date="2023-04-07T21:01:00Z">
              <w:r w:rsidR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,</w:t>
              </w:r>
            </w:ins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</w:t>
            </w:r>
            <w:r w:rsidR="00DF6C79" w:rsidRPr="00DF6C79">
              <w:rPr>
                <w:rFonts w:ascii="Calibri" w:eastAsia="Calibri" w:hAnsi="Calibri" w:cs="Calibri"/>
                <w:sz w:val="24"/>
                <w:szCs w:val="24"/>
                <w:lang w:val="es-MX"/>
              </w:rPr>
              <w:t>informe</w:t>
            </w:r>
            <w:ins w:id="105" w:author="Microsoft Office User" w:date="2023-04-07T21:01:00Z">
              <w:r w:rsidR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n</w:t>
              </w:r>
            </w:ins>
            <w:r w:rsidR="00DF6C79" w:rsidRPr="00DF6C79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de manera puntual sobre las acciones que desarrollará</w:t>
            </w:r>
            <w:ins w:id="106" w:author="Microsoft Office User" w:date="2023-04-07T21:01:00Z">
              <w:r w:rsidR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n</w:t>
              </w:r>
            </w:ins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o manifiesten lo que a su derecho convenga.</w:t>
            </w:r>
          </w:p>
          <w:p w14:paraId="7031BA78" w14:textId="77777777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</w:p>
          <w:p w14:paraId="3ECB924B" w14:textId="51C7D454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3.</w:t>
            </w:r>
            <w:ins w:id="107" w:author="Microsoft Office User" w:date="2023-04-07T21:01:00Z">
              <w:r w:rsidR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 xml:space="preserve"> </w:t>
              </w:r>
            </w:ins>
            <w:del w:id="108" w:author="Microsoft Office User" w:date="2023-04-07T21:01:00Z">
              <w:r w:rsidRP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-Subsanados</w:delText>
              </w:r>
            </w:del>
            <w:ins w:id="109" w:author="Microsoft Office User" w:date="2023-04-07T21:01:00Z">
              <w:r w:rsidR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Atendidos</w:t>
              </w:r>
            </w:ins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los requisitos</w:t>
            </w:r>
            <w:ins w:id="110" w:author="Microsoft Office User" w:date="2023-04-07T21:01:00Z">
              <w:r w:rsidR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,</w:t>
              </w:r>
            </w:ins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presenta a la Junta de Gobierno el reporte final para que emitan </w:t>
            </w:r>
            <w:r w:rsid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la votación sobre </w:t>
            </w: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el dictamen respectivo</w:t>
            </w:r>
            <w:r w:rsid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de cada CEM</w:t>
            </w: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.</w:t>
            </w:r>
          </w:p>
        </w:tc>
      </w:tr>
      <w:tr w:rsidR="00970DD3" w:rsidRPr="00B0644C" w14:paraId="4930BF7D" w14:textId="77777777" w:rsidTr="00970DD3">
        <w:trPr>
          <w:trHeight w:val="1167"/>
        </w:trPr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14:paraId="74976825" w14:textId="74B46E25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J</w:t>
            </w:r>
            <w:r w:rsidR="0065109D"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 xml:space="preserve">unta de gobierno </w:t>
            </w:r>
          </w:p>
        </w:tc>
        <w:tc>
          <w:tcPr>
            <w:tcW w:w="3638" w:type="pct"/>
            <w:tcBorders>
              <w:top w:val="single" w:sz="4" w:space="0" w:color="auto"/>
              <w:bottom w:val="single" w:sz="4" w:space="0" w:color="auto"/>
            </w:tcBorders>
          </w:tcPr>
          <w:p w14:paraId="511415CF" w14:textId="6B9E85BC" w:rsidR="00802625" w:rsidRDefault="0065109D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ins w:id="111" w:author="Microsoft Office User" w:date="2023-04-07T21:02:00Z">
              <w:r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R</w:t>
              </w:r>
            </w:ins>
            <w:del w:id="112" w:author="Microsoft Office User" w:date="2023-04-07T21:02:00Z">
              <w:r w:rsidR="00802625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En reunión de Junta de Gobierno r</w:delText>
              </w:r>
            </w:del>
            <w:r w:rsidR="00802625">
              <w:rPr>
                <w:rFonts w:ascii="Calibri" w:eastAsia="Calibri" w:hAnsi="Calibri" w:cs="Calibri"/>
                <w:sz w:val="24"/>
                <w:szCs w:val="24"/>
                <w:lang w:val="es-MX"/>
              </w:rPr>
              <w:t>ealiza la votación correspondiente:</w:t>
            </w:r>
          </w:p>
          <w:p w14:paraId="6F8345DB" w14:textId="3951E372" w:rsidR="00970DD3" w:rsidRPr="00B0644C" w:rsidRDefault="0065109D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ins w:id="113" w:author="Microsoft Office User" w:date="2023-04-07T21:02:00Z">
              <w:r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A</w:t>
              </w:r>
            </w:ins>
            <w:del w:id="114" w:author="Microsoft Office User" w:date="2023-04-07T21:02:00Z">
              <w:r w:rsid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Se a</w:delText>
              </w:r>
            </w:del>
            <w:r w:rsidR="00970DD3"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vala</w:t>
            </w:r>
            <w:ins w:id="115" w:author="Microsoft Office User" w:date="2023-04-07T21:02:00Z">
              <w:r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n</w:t>
              </w:r>
            </w:ins>
            <w:r w:rsidR="00970DD3"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</w:t>
            </w:r>
            <w:r w:rsid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el </w:t>
            </w:r>
            <w:r w:rsidR="00970DD3"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dictamen. Emite</w:t>
            </w:r>
            <w:ins w:id="116" w:author="Microsoft Office User" w:date="2023-04-07T21:02:00Z">
              <w:r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n</w:t>
              </w:r>
            </w:ins>
            <w:r w:rsidR="00970DD3"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resolución favorable.</w:t>
            </w:r>
          </w:p>
          <w:p w14:paraId="1A1BCA7D" w14:textId="77777777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</w:p>
          <w:p w14:paraId="3733CE7D" w14:textId="2B2B1A0D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No avala</w:t>
            </w:r>
            <w:ins w:id="117" w:author="Microsoft Office User" w:date="2023-04-07T21:02:00Z">
              <w:r w:rsidR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n</w:t>
              </w:r>
            </w:ins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dictamen. Emite</w:t>
            </w:r>
            <w:ins w:id="118" w:author="Microsoft Office User" w:date="2023-04-07T21:02:00Z">
              <w:r w:rsidR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n</w:t>
              </w:r>
            </w:ins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resolución desfavorable y recomendaciones.</w:t>
            </w:r>
          </w:p>
        </w:tc>
      </w:tr>
      <w:tr w:rsidR="00970DD3" w:rsidRPr="00B0644C" w14:paraId="2A0B05D4" w14:textId="77777777" w:rsidTr="00970DD3">
        <w:trPr>
          <w:trHeight w:val="676"/>
        </w:trPr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14:paraId="6E2EF1A7" w14:textId="07A803B3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lastRenderedPageBreak/>
              <w:t>P</w:t>
            </w:r>
            <w:r w:rsidR="0065109D"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residencia</w:t>
            </w:r>
          </w:p>
        </w:tc>
        <w:tc>
          <w:tcPr>
            <w:tcW w:w="3638" w:type="pct"/>
            <w:tcBorders>
              <w:top w:val="single" w:sz="4" w:space="0" w:color="auto"/>
              <w:bottom w:val="single" w:sz="4" w:space="0" w:color="auto"/>
            </w:tcBorders>
          </w:tcPr>
          <w:p w14:paraId="19F98C4E" w14:textId="3D463EF2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del w:id="119" w:author="Microsoft Office User" w:date="2023-04-07T21:02:00Z">
              <w:r w:rsidRP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Turna </w:delText>
              </w:r>
            </w:del>
            <w:ins w:id="120" w:author="Microsoft Office User" w:date="2023-04-07T21:02:00Z">
              <w:r w:rsidR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Entrega</w:t>
              </w:r>
              <w:r w:rsidR="0065109D" w:rsidRPr="00B0644C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 xml:space="preserve"> </w:t>
              </w:r>
            </w:ins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al Secretario Técnico los dictámenes favorable</w:t>
            </w:r>
            <w:r w:rsidR="00802625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s para </w:t>
            </w:r>
            <w:r w:rsid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el registro en actas del CONACEM y</w:t>
            </w: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 para la expedición del certificado de idoneidad.</w:t>
            </w:r>
          </w:p>
          <w:p w14:paraId="158850E6" w14:textId="77777777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</w:p>
        </w:tc>
      </w:tr>
      <w:tr w:rsidR="00970DD3" w:rsidRPr="00B0644C" w14:paraId="786010C6" w14:textId="77777777" w:rsidTr="00970DD3">
        <w:trPr>
          <w:trHeight w:val="792"/>
        </w:trPr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14:paraId="03EB606C" w14:textId="77A176A0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S</w:t>
            </w:r>
            <w:r w:rsidR="0065109D"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ecretario técnico</w:t>
            </w:r>
          </w:p>
        </w:tc>
        <w:tc>
          <w:tcPr>
            <w:tcW w:w="3638" w:type="pct"/>
            <w:tcBorders>
              <w:top w:val="single" w:sz="4" w:space="0" w:color="auto"/>
              <w:bottom w:val="single" w:sz="4" w:space="0" w:color="auto"/>
            </w:tcBorders>
          </w:tcPr>
          <w:p w14:paraId="77DED0DE" w14:textId="76FEE36A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Informa por correo electrónico a los Consejos </w:t>
            </w:r>
            <w:ins w:id="121" w:author="Microsoft Office User" w:date="2023-04-07T21:03:00Z">
              <w:r w:rsidR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t>q</w:t>
              </w:r>
            </w:ins>
            <w:del w:id="122" w:author="Microsoft Office User" w:date="2023-04-07T21:03:00Z">
              <w:r w:rsidRP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que </w:delText>
              </w:r>
              <w:r w:rsid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>cumplieron</w:delText>
              </w:r>
              <w:r w:rsidRPr="00B0644C" w:rsidDel="0065109D">
                <w:rPr>
                  <w:rFonts w:ascii="Calibri" w:eastAsia="Calibri" w:hAnsi="Calibri" w:cs="Calibri"/>
                  <w:sz w:val="24"/>
                  <w:szCs w:val="24"/>
                  <w:lang w:val="es-MX"/>
                </w:rPr>
                <w:delText xml:space="preserve"> los requisitos de q</w:delText>
              </w:r>
            </w:del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 xml:space="preserve">ue es favorable otorgarles la </w:t>
            </w:r>
            <w:ins w:id="123" w:author="Microsoft Office User" w:date="2023-04-07T21:03:00Z">
              <w:r w:rsidR="0065109D">
                <w:rPr>
                  <w:rFonts w:ascii="Calibri" w:eastAsia="Calibri" w:hAnsi="Calibri" w:cs="Calibri"/>
                  <w:b/>
                  <w:bCs/>
                  <w:sz w:val="24"/>
                  <w:szCs w:val="24"/>
                  <w:lang w:val="es-MX"/>
                </w:rPr>
                <w:t>r</w:t>
              </w:r>
            </w:ins>
            <w:del w:id="124" w:author="Microsoft Office User" w:date="2023-04-07T21:03:00Z">
              <w:r w:rsidRPr="0065109D" w:rsidDel="0065109D">
                <w:rPr>
                  <w:rFonts w:ascii="Calibri" w:eastAsia="Calibri" w:hAnsi="Calibri" w:cs="Calibri"/>
                  <w:b/>
                  <w:bCs/>
                  <w:sz w:val="24"/>
                  <w:szCs w:val="24"/>
                  <w:lang w:val="es-MX"/>
                  <w:rPrChange w:id="125" w:author="Microsoft Office User" w:date="2023-04-07T21:03:00Z">
                    <w:rPr>
                      <w:rFonts w:ascii="Calibri" w:eastAsia="Calibri" w:hAnsi="Calibri" w:cs="Calibri"/>
                      <w:sz w:val="24"/>
                      <w:szCs w:val="24"/>
                      <w:lang w:val="es-MX"/>
                    </w:rPr>
                  </w:rPrChange>
                </w:rPr>
                <w:delText>R</w:delText>
              </w:r>
            </w:del>
            <w:r w:rsidRPr="0065109D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  <w:rPrChange w:id="126" w:author="Microsoft Office User" w:date="2023-04-07T21:03:00Z">
                  <w:rPr>
                    <w:rFonts w:ascii="Calibri" w:eastAsia="Calibri" w:hAnsi="Calibri" w:cs="Calibri"/>
                    <w:sz w:val="24"/>
                    <w:szCs w:val="24"/>
                    <w:lang w:val="es-MX"/>
                  </w:rPr>
                </w:rPrChange>
              </w:rPr>
              <w:t xml:space="preserve">enovación de </w:t>
            </w:r>
            <w:ins w:id="127" w:author="Microsoft Office User" w:date="2023-04-07T21:03:00Z">
              <w:r w:rsidR="0065109D">
                <w:rPr>
                  <w:rFonts w:ascii="Calibri" w:eastAsia="Calibri" w:hAnsi="Calibri" w:cs="Calibri"/>
                  <w:b/>
                  <w:bCs/>
                  <w:sz w:val="24"/>
                  <w:szCs w:val="24"/>
                  <w:lang w:val="es-MX"/>
                </w:rPr>
                <w:t>i</w:t>
              </w:r>
            </w:ins>
            <w:del w:id="128" w:author="Microsoft Office User" w:date="2023-04-07T21:03:00Z">
              <w:r w:rsidRPr="0065109D" w:rsidDel="0065109D">
                <w:rPr>
                  <w:rFonts w:ascii="Calibri" w:eastAsia="Calibri" w:hAnsi="Calibri" w:cs="Calibri"/>
                  <w:b/>
                  <w:bCs/>
                  <w:sz w:val="24"/>
                  <w:szCs w:val="24"/>
                  <w:lang w:val="es-MX"/>
                  <w:rPrChange w:id="129" w:author="Microsoft Office User" w:date="2023-04-07T21:03:00Z">
                    <w:rPr>
                      <w:rFonts w:ascii="Calibri" w:eastAsia="Calibri" w:hAnsi="Calibri" w:cs="Calibri"/>
                      <w:sz w:val="24"/>
                      <w:szCs w:val="24"/>
                      <w:lang w:val="es-MX"/>
                    </w:rPr>
                  </w:rPrChange>
                </w:rPr>
                <w:delText>I</w:delText>
              </w:r>
            </w:del>
            <w:r w:rsidRPr="0065109D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  <w:rPrChange w:id="130" w:author="Microsoft Office User" w:date="2023-04-07T21:03:00Z">
                  <w:rPr>
                    <w:rFonts w:ascii="Calibri" w:eastAsia="Calibri" w:hAnsi="Calibri" w:cs="Calibri"/>
                    <w:sz w:val="24"/>
                    <w:szCs w:val="24"/>
                    <w:lang w:val="es-MX"/>
                  </w:rPr>
                </w:rPrChange>
              </w:rPr>
              <w:t>doneidad</w:t>
            </w:r>
            <w:r w:rsidR="00802625">
              <w:rPr>
                <w:rFonts w:ascii="Calibri" w:eastAsia="Calibri" w:hAnsi="Calibri" w:cs="Calibri"/>
                <w:sz w:val="24"/>
                <w:szCs w:val="24"/>
                <w:lang w:val="es-MX"/>
              </w:rPr>
              <w:t>, así como las observaciones finales</w:t>
            </w:r>
            <w:r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.</w:t>
            </w:r>
          </w:p>
        </w:tc>
      </w:tr>
      <w:tr w:rsidR="00970DD3" w:rsidRPr="00B0644C" w14:paraId="04FABA8E" w14:textId="77777777" w:rsidTr="00970DD3">
        <w:trPr>
          <w:trHeight w:val="792"/>
        </w:trPr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14:paraId="18706415" w14:textId="63DD1A6D" w:rsidR="00970DD3" w:rsidRPr="00B0644C" w:rsidRDefault="00970DD3" w:rsidP="00CD123C">
            <w:pPr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</w:pPr>
            <w:r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J</w:t>
            </w:r>
            <w:r w:rsidR="0065109D" w:rsidRPr="00B0644C">
              <w:rPr>
                <w:rFonts w:ascii="Calibri" w:eastAsia="Calibri" w:hAnsi="Calibri" w:cs="Calibri"/>
                <w:b/>
                <w:bCs/>
                <w:sz w:val="24"/>
                <w:szCs w:val="24"/>
                <w:lang w:val="es-MX"/>
              </w:rPr>
              <w:t>unta de gobierno</w:t>
            </w:r>
          </w:p>
        </w:tc>
        <w:tc>
          <w:tcPr>
            <w:tcW w:w="3638" w:type="pct"/>
            <w:tcBorders>
              <w:top w:val="single" w:sz="4" w:space="0" w:color="auto"/>
              <w:bottom w:val="single" w:sz="4" w:space="0" w:color="auto"/>
            </w:tcBorders>
          </w:tcPr>
          <w:p w14:paraId="2ABC3FB0" w14:textId="0512E1E8" w:rsidR="00970DD3" w:rsidRPr="00B0644C" w:rsidRDefault="00802625" w:rsidP="00802625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MX"/>
              </w:rPr>
              <w:t>En Asamblea General e</w:t>
            </w:r>
            <w:r w:rsidR="00970DD3" w:rsidRPr="00B0644C">
              <w:rPr>
                <w:rFonts w:ascii="Calibri" w:eastAsia="Calibri" w:hAnsi="Calibri" w:cs="Calibri"/>
                <w:sz w:val="24"/>
                <w:szCs w:val="24"/>
                <w:lang w:val="es-MX"/>
              </w:rPr>
              <w:t>ntrega el certificado de idoneidad con vigencia de cinco años, antes de la expiración de la vigencia respectiva.</w:t>
            </w:r>
          </w:p>
        </w:tc>
      </w:tr>
    </w:tbl>
    <w:p w14:paraId="4AB4E422" w14:textId="77777777" w:rsidR="00F62EF0" w:rsidRPr="00F62EF0" w:rsidRDefault="00F62EF0" w:rsidP="00A108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sectPr w:rsidR="00F62EF0" w:rsidRPr="00F62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5E"/>
    <w:rsid w:val="001669AD"/>
    <w:rsid w:val="001A7B12"/>
    <w:rsid w:val="001B1BD7"/>
    <w:rsid w:val="001B1F86"/>
    <w:rsid w:val="001D6839"/>
    <w:rsid w:val="0029423B"/>
    <w:rsid w:val="002F7398"/>
    <w:rsid w:val="003321FF"/>
    <w:rsid w:val="003A3D72"/>
    <w:rsid w:val="0047353B"/>
    <w:rsid w:val="005254C7"/>
    <w:rsid w:val="00525F5D"/>
    <w:rsid w:val="00544B45"/>
    <w:rsid w:val="005877A8"/>
    <w:rsid w:val="0059075B"/>
    <w:rsid w:val="005F3B9F"/>
    <w:rsid w:val="006158F5"/>
    <w:rsid w:val="0065109D"/>
    <w:rsid w:val="00677E55"/>
    <w:rsid w:val="00730B23"/>
    <w:rsid w:val="00802625"/>
    <w:rsid w:val="008E5EDF"/>
    <w:rsid w:val="008F57ED"/>
    <w:rsid w:val="00970DD3"/>
    <w:rsid w:val="00A1083C"/>
    <w:rsid w:val="00A508D4"/>
    <w:rsid w:val="00AA17EA"/>
    <w:rsid w:val="00B0449D"/>
    <w:rsid w:val="00B0644C"/>
    <w:rsid w:val="00B3394E"/>
    <w:rsid w:val="00B34C14"/>
    <w:rsid w:val="00BD2577"/>
    <w:rsid w:val="00DF58E3"/>
    <w:rsid w:val="00DF6C79"/>
    <w:rsid w:val="00E469BE"/>
    <w:rsid w:val="00EB1D8B"/>
    <w:rsid w:val="00EE76E7"/>
    <w:rsid w:val="00F0085E"/>
    <w:rsid w:val="00F62EF0"/>
    <w:rsid w:val="00FA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7EB2"/>
  <w15:chartTrackingRefBased/>
  <w15:docId w15:val="{61E0CB5A-008E-4024-B1DB-09F31EEE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9AD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970D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970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DF58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Microsoft Office User</cp:lastModifiedBy>
  <cp:revision>7</cp:revision>
  <dcterms:created xsi:type="dcterms:W3CDTF">2023-04-05T21:25:00Z</dcterms:created>
  <dcterms:modified xsi:type="dcterms:W3CDTF">2023-04-08T03:03:00Z</dcterms:modified>
</cp:coreProperties>
</file>