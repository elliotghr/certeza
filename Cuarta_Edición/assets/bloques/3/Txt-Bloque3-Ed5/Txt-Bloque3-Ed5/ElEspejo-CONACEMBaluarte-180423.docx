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FC67" w14:textId="074FF2D4" w:rsidR="006539C4" w:rsidRPr="006539C4" w:rsidRDefault="006539C4" w:rsidP="006539C4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6539C4">
        <w:rPr>
          <w:rFonts w:ascii="Arial" w:hAnsi="Arial" w:cs="Arial"/>
          <w:b/>
          <w:bCs/>
          <w:sz w:val="24"/>
          <w:szCs w:val="24"/>
        </w:rPr>
        <w:t xml:space="preserve">EL CONACEM, BALUARTE DE LAS ESPECIALIDADES MÉDICAS </w:t>
      </w:r>
    </w:p>
    <w:p w14:paraId="276D76DD" w14:textId="77777777" w:rsidR="006539C4" w:rsidRDefault="006539C4" w:rsidP="006539C4">
      <w:pPr>
        <w:pStyle w:val="Sinespaciado"/>
        <w:jc w:val="right"/>
        <w:rPr>
          <w:rFonts w:ascii="Arial" w:hAnsi="Arial" w:cs="Arial"/>
          <w:b/>
          <w:bCs/>
          <w:sz w:val="24"/>
          <w:szCs w:val="24"/>
        </w:rPr>
      </w:pPr>
    </w:p>
    <w:p w14:paraId="299330AE" w14:textId="5E6A19D2" w:rsidR="0043260C" w:rsidRPr="006539C4" w:rsidRDefault="0043260C" w:rsidP="006539C4">
      <w:pPr>
        <w:pStyle w:val="Sinespaciado"/>
        <w:jc w:val="right"/>
        <w:rPr>
          <w:rFonts w:ascii="Arial" w:hAnsi="Arial" w:cs="Arial"/>
          <w:b/>
          <w:bCs/>
          <w:sz w:val="24"/>
          <w:szCs w:val="24"/>
        </w:rPr>
      </w:pPr>
      <w:r w:rsidRPr="006539C4">
        <w:rPr>
          <w:rFonts w:ascii="Arial" w:hAnsi="Arial" w:cs="Arial"/>
          <w:b/>
          <w:bCs/>
          <w:sz w:val="24"/>
          <w:szCs w:val="24"/>
        </w:rPr>
        <w:t xml:space="preserve">Diputado </w:t>
      </w:r>
      <w:r w:rsidR="00132C77" w:rsidRPr="006539C4">
        <w:rPr>
          <w:rFonts w:ascii="Arial" w:hAnsi="Arial" w:cs="Arial"/>
          <w:b/>
          <w:bCs/>
          <w:sz w:val="24"/>
          <w:szCs w:val="24"/>
        </w:rPr>
        <w:t xml:space="preserve">Emmanuel Reyes Carmona </w:t>
      </w:r>
    </w:p>
    <w:p w14:paraId="2635B8BE" w14:textId="37DCB832" w:rsidR="003034FC" w:rsidRPr="006539C4" w:rsidRDefault="00132C77" w:rsidP="006539C4">
      <w:pPr>
        <w:pStyle w:val="Sinespaciado"/>
        <w:jc w:val="right"/>
        <w:rPr>
          <w:rFonts w:ascii="Arial" w:hAnsi="Arial" w:cs="Arial"/>
          <w:sz w:val="24"/>
          <w:szCs w:val="24"/>
        </w:rPr>
      </w:pPr>
      <w:r w:rsidRPr="006539C4">
        <w:rPr>
          <w:rFonts w:ascii="Arial" w:hAnsi="Arial" w:cs="Arial"/>
          <w:sz w:val="24"/>
          <w:szCs w:val="24"/>
        </w:rPr>
        <w:t xml:space="preserve">Presidente de la Comisión de Salud de la Cámara de Diputados </w:t>
      </w:r>
    </w:p>
    <w:p w14:paraId="2BE3102B" w14:textId="40EFFC71" w:rsidR="00132C77" w:rsidRPr="006539C4" w:rsidRDefault="00132C77">
      <w:pPr>
        <w:rPr>
          <w:rFonts w:ascii="Arial" w:hAnsi="Arial" w:cs="Arial"/>
          <w:sz w:val="24"/>
          <w:szCs w:val="24"/>
        </w:rPr>
      </w:pPr>
    </w:p>
    <w:p w14:paraId="4065F731" w14:textId="2FDE6793" w:rsidR="001D3AC0" w:rsidRPr="006539C4" w:rsidRDefault="008766E6" w:rsidP="00F52DD0">
      <w:pPr>
        <w:jc w:val="both"/>
        <w:rPr>
          <w:rFonts w:ascii="Arial" w:hAnsi="Arial" w:cs="Arial"/>
          <w:sz w:val="24"/>
          <w:szCs w:val="24"/>
        </w:rPr>
      </w:pPr>
      <w:r w:rsidRPr="006539C4">
        <w:rPr>
          <w:rFonts w:ascii="Arial" w:hAnsi="Arial" w:cs="Arial"/>
          <w:sz w:val="24"/>
          <w:szCs w:val="24"/>
        </w:rPr>
        <w:t xml:space="preserve">La salud es un tema fundamental para nuestro país y es una prioridad para </w:t>
      </w:r>
      <w:del w:id="0" w:author="CORRECCIÓN DE ESTILO" w:date="2023-04-18T21:12:00Z">
        <w:r w:rsidRPr="006539C4" w:rsidDel="006539C4">
          <w:rPr>
            <w:rFonts w:ascii="Arial" w:hAnsi="Arial" w:cs="Arial"/>
            <w:sz w:val="24"/>
            <w:szCs w:val="24"/>
          </w:rPr>
          <w:delText xml:space="preserve">la </w:delText>
        </w:r>
      </w:del>
      <w:ins w:id="1" w:author="CORRECCIÓN DE ESTILO" w:date="2023-04-18T21:12:00Z">
        <w:r w:rsidR="006539C4">
          <w:rPr>
            <w:rFonts w:ascii="Arial" w:hAnsi="Arial" w:cs="Arial"/>
            <w:sz w:val="24"/>
            <w:szCs w:val="24"/>
          </w:rPr>
          <w:t>su</w:t>
        </w:r>
        <w:r w:rsidR="006539C4" w:rsidRPr="006539C4">
          <w:rPr>
            <w:rFonts w:ascii="Arial" w:hAnsi="Arial" w:cs="Arial"/>
            <w:sz w:val="24"/>
            <w:szCs w:val="24"/>
          </w:rPr>
          <w:t xml:space="preserve"> </w:t>
        </w:r>
      </w:ins>
      <w:r w:rsidRPr="006539C4">
        <w:rPr>
          <w:rFonts w:ascii="Arial" w:hAnsi="Arial" w:cs="Arial"/>
          <w:sz w:val="24"/>
          <w:szCs w:val="24"/>
        </w:rPr>
        <w:t>legislatura actual</w:t>
      </w:r>
      <w:del w:id="2" w:author="CORRECCIÓN DE ESTILO" w:date="2023-04-18T21:12:00Z">
        <w:r w:rsidRPr="006539C4" w:rsidDel="006539C4">
          <w:rPr>
            <w:rFonts w:ascii="Arial" w:hAnsi="Arial" w:cs="Arial"/>
            <w:sz w:val="24"/>
            <w:szCs w:val="24"/>
          </w:rPr>
          <w:delText xml:space="preserve"> en México</w:delText>
        </w:r>
      </w:del>
      <w:r w:rsidRPr="006539C4">
        <w:rPr>
          <w:rFonts w:ascii="Arial" w:hAnsi="Arial" w:cs="Arial"/>
          <w:sz w:val="24"/>
          <w:szCs w:val="24"/>
        </w:rPr>
        <w:t>.</w:t>
      </w:r>
    </w:p>
    <w:p w14:paraId="721BEB0E" w14:textId="32B8DAFC" w:rsidR="008766E6" w:rsidRPr="006539C4" w:rsidRDefault="008766E6" w:rsidP="00F52DD0">
      <w:pPr>
        <w:jc w:val="both"/>
        <w:rPr>
          <w:rFonts w:ascii="Arial" w:hAnsi="Arial" w:cs="Arial"/>
          <w:sz w:val="24"/>
          <w:szCs w:val="24"/>
        </w:rPr>
      </w:pPr>
      <w:r w:rsidRPr="006539C4">
        <w:rPr>
          <w:rFonts w:ascii="Arial" w:hAnsi="Arial" w:cs="Arial"/>
          <w:sz w:val="24"/>
          <w:szCs w:val="24"/>
        </w:rPr>
        <w:t xml:space="preserve">La atención médica de calidad es un derecho humano </w:t>
      </w:r>
      <w:r w:rsidR="00F52DD0" w:rsidRPr="006539C4">
        <w:rPr>
          <w:rFonts w:ascii="Arial" w:hAnsi="Arial" w:cs="Arial"/>
          <w:sz w:val="24"/>
          <w:szCs w:val="24"/>
        </w:rPr>
        <w:t>esencial</w:t>
      </w:r>
      <w:r w:rsidRPr="006539C4">
        <w:rPr>
          <w:rFonts w:ascii="Arial" w:hAnsi="Arial" w:cs="Arial"/>
          <w:sz w:val="24"/>
          <w:szCs w:val="24"/>
        </w:rPr>
        <w:t xml:space="preserve"> y es nuestro deber garantizar que toda la ciudadanía tenga el acceso a </w:t>
      </w:r>
      <w:del w:id="3" w:author="CORRECCIÓN DE ESTILO" w:date="2023-04-18T21:12:00Z">
        <w:r w:rsidRPr="006539C4" w:rsidDel="006539C4">
          <w:rPr>
            <w:rFonts w:ascii="Arial" w:hAnsi="Arial" w:cs="Arial"/>
            <w:sz w:val="24"/>
            <w:szCs w:val="24"/>
          </w:rPr>
          <w:delText xml:space="preserve">los </w:delText>
        </w:r>
      </w:del>
      <w:r w:rsidRPr="006539C4">
        <w:rPr>
          <w:rFonts w:ascii="Arial" w:hAnsi="Arial" w:cs="Arial"/>
          <w:sz w:val="24"/>
          <w:szCs w:val="24"/>
        </w:rPr>
        <w:t>servicios de salud de calidad; por eso estamos comprometidos en trabajar de la mano de las organizaciones de la sociedad civil como lo es el Comité Normativo nacional de Consejos de Especialidades Médicas</w:t>
      </w:r>
      <w:del w:id="4" w:author="CORRECCIÓN DE ESTILO" w:date="2023-04-18T21:13:00Z">
        <w:r w:rsidRPr="006539C4" w:rsidDel="006539C4">
          <w:rPr>
            <w:rFonts w:ascii="Arial" w:hAnsi="Arial" w:cs="Arial"/>
            <w:sz w:val="24"/>
            <w:szCs w:val="24"/>
          </w:rPr>
          <w:delText>,</w:delText>
        </w:r>
      </w:del>
      <w:r w:rsidRPr="006539C4">
        <w:rPr>
          <w:rFonts w:ascii="Arial" w:hAnsi="Arial" w:cs="Arial"/>
          <w:sz w:val="24"/>
          <w:szCs w:val="24"/>
        </w:rPr>
        <w:t xml:space="preserve"> </w:t>
      </w:r>
      <w:ins w:id="5" w:author="CORRECCIÓN DE ESTILO" w:date="2023-04-18T21:13:00Z">
        <w:r w:rsidR="006539C4">
          <w:rPr>
            <w:rFonts w:ascii="Arial" w:hAnsi="Arial" w:cs="Arial"/>
            <w:sz w:val="24"/>
            <w:szCs w:val="24"/>
          </w:rPr>
          <w:t>(</w:t>
        </w:r>
      </w:ins>
      <w:r w:rsidRPr="006539C4">
        <w:rPr>
          <w:rFonts w:ascii="Arial" w:hAnsi="Arial" w:cs="Arial"/>
          <w:sz w:val="24"/>
          <w:szCs w:val="24"/>
        </w:rPr>
        <w:t>CONACEM</w:t>
      </w:r>
      <w:ins w:id="6" w:author="CORRECCIÓN DE ESTILO" w:date="2023-04-18T21:13:00Z">
        <w:r w:rsidR="006539C4">
          <w:rPr>
            <w:rFonts w:ascii="Arial" w:hAnsi="Arial" w:cs="Arial"/>
            <w:sz w:val="24"/>
            <w:szCs w:val="24"/>
          </w:rPr>
          <w:t>)</w:t>
        </w:r>
      </w:ins>
      <w:r w:rsidRPr="006539C4">
        <w:rPr>
          <w:rFonts w:ascii="Arial" w:hAnsi="Arial" w:cs="Arial"/>
          <w:sz w:val="24"/>
          <w:szCs w:val="24"/>
        </w:rPr>
        <w:t xml:space="preserve">, que se dedica a mejorar la formación y la capacitación de las y </w:t>
      </w:r>
      <w:del w:id="7" w:author="CORRECCIÓN DE ESTILO" w:date="2023-04-18T21:13:00Z">
        <w:r w:rsidRPr="006539C4" w:rsidDel="006539C4">
          <w:rPr>
            <w:rFonts w:ascii="Arial" w:hAnsi="Arial" w:cs="Arial"/>
            <w:sz w:val="24"/>
            <w:szCs w:val="24"/>
          </w:rPr>
          <w:delText xml:space="preserve">de </w:delText>
        </w:r>
      </w:del>
      <w:r w:rsidRPr="006539C4">
        <w:rPr>
          <w:rFonts w:ascii="Arial" w:hAnsi="Arial" w:cs="Arial"/>
          <w:sz w:val="24"/>
          <w:szCs w:val="24"/>
        </w:rPr>
        <w:t>los profesionales de la salud de la medicina especializada.</w:t>
      </w:r>
    </w:p>
    <w:p w14:paraId="5D84C40B" w14:textId="472DE0CA" w:rsidR="008766E6" w:rsidRPr="006539C4" w:rsidRDefault="008766E6" w:rsidP="00F52DD0">
      <w:pPr>
        <w:jc w:val="both"/>
        <w:rPr>
          <w:rFonts w:ascii="Arial" w:hAnsi="Arial" w:cs="Arial"/>
          <w:sz w:val="24"/>
          <w:szCs w:val="24"/>
        </w:rPr>
      </w:pPr>
      <w:r w:rsidRPr="006539C4">
        <w:rPr>
          <w:rFonts w:ascii="Arial" w:hAnsi="Arial" w:cs="Arial"/>
          <w:sz w:val="24"/>
          <w:szCs w:val="24"/>
        </w:rPr>
        <w:t>El CONACEM es un líder de promoción de la excelencia académica en el campo de la medicina y ha jugado un papel importante en el fortalecimiento de las especialidades médicas en México; este Comité es el responsable de la certificación, pero también considero que es el baluarte, fundamento y brazo fuerte para las instituciones</w:t>
      </w:r>
      <w:ins w:id="8" w:author="CORRECCIÓN DE ESTILO" w:date="2023-04-18T21:13:00Z">
        <w:r w:rsidR="006539C4">
          <w:rPr>
            <w:rFonts w:ascii="Arial" w:hAnsi="Arial" w:cs="Arial"/>
            <w:sz w:val="24"/>
            <w:szCs w:val="24"/>
          </w:rPr>
          <w:t xml:space="preserve"> de salud</w:t>
        </w:r>
      </w:ins>
      <w:r w:rsidRPr="006539C4">
        <w:rPr>
          <w:rFonts w:ascii="Arial" w:hAnsi="Arial" w:cs="Arial"/>
          <w:sz w:val="24"/>
          <w:szCs w:val="24"/>
        </w:rPr>
        <w:t xml:space="preserve"> de nuestro país.</w:t>
      </w:r>
    </w:p>
    <w:p w14:paraId="77823821" w14:textId="7FC4D3E6" w:rsidR="00F52DD0" w:rsidRPr="006539C4" w:rsidRDefault="008766E6" w:rsidP="00F52DD0">
      <w:pPr>
        <w:jc w:val="both"/>
        <w:rPr>
          <w:rFonts w:ascii="Arial" w:hAnsi="Arial" w:cs="Arial"/>
          <w:sz w:val="24"/>
          <w:szCs w:val="24"/>
        </w:rPr>
      </w:pPr>
      <w:r w:rsidRPr="006539C4">
        <w:rPr>
          <w:rFonts w:ascii="Arial" w:hAnsi="Arial" w:cs="Arial"/>
          <w:sz w:val="24"/>
          <w:szCs w:val="24"/>
        </w:rPr>
        <w:t>A pesar de que han existido algunas amenazas por querer desaparecer al CONACEM</w:t>
      </w:r>
      <w:ins w:id="9" w:author="CORRECCIÓN DE ESTILO" w:date="2023-04-18T21:14:00Z">
        <w:r w:rsidR="006539C4">
          <w:rPr>
            <w:rFonts w:ascii="Arial" w:hAnsi="Arial" w:cs="Arial"/>
            <w:sz w:val="24"/>
            <w:szCs w:val="24"/>
          </w:rPr>
          <w:t>,</w:t>
        </w:r>
      </w:ins>
      <w:r w:rsidRPr="006539C4">
        <w:rPr>
          <w:rFonts w:ascii="Arial" w:hAnsi="Arial" w:cs="Arial"/>
          <w:sz w:val="24"/>
          <w:szCs w:val="24"/>
        </w:rPr>
        <w:t xml:space="preserve"> también es importante subrayar que tiene</w:t>
      </w:r>
      <w:ins w:id="10" w:author="CORRECCIÓN DE ESTILO" w:date="2023-04-18T21:14:00Z">
        <w:r w:rsidR="006539C4">
          <w:rPr>
            <w:rFonts w:ascii="Arial" w:hAnsi="Arial" w:cs="Arial"/>
            <w:sz w:val="24"/>
            <w:szCs w:val="24"/>
          </w:rPr>
          <w:t xml:space="preserve"> muchos</w:t>
        </w:r>
      </w:ins>
      <w:r w:rsidRPr="006539C4">
        <w:rPr>
          <w:rFonts w:ascii="Arial" w:hAnsi="Arial" w:cs="Arial"/>
          <w:sz w:val="24"/>
          <w:szCs w:val="24"/>
        </w:rPr>
        <w:t xml:space="preserve"> aliados y somos</w:t>
      </w:r>
      <w:r w:rsidR="00F52DD0" w:rsidRPr="006539C4">
        <w:rPr>
          <w:rFonts w:ascii="Arial" w:hAnsi="Arial" w:cs="Arial"/>
          <w:sz w:val="24"/>
          <w:szCs w:val="24"/>
        </w:rPr>
        <w:t xml:space="preserve"> </w:t>
      </w:r>
      <w:del w:id="11" w:author="CORRECCIÓN DE ESTILO" w:date="2023-04-18T21:14:00Z">
        <w:r w:rsidR="00F52DD0" w:rsidRPr="006539C4" w:rsidDel="006539C4">
          <w:rPr>
            <w:rFonts w:ascii="Arial" w:hAnsi="Arial" w:cs="Arial"/>
            <w:sz w:val="24"/>
            <w:szCs w:val="24"/>
          </w:rPr>
          <w:delText>aquellos</w:delText>
        </w:r>
        <w:r w:rsidRPr="006539C4" w:rsidDel="006539C4">
          <w:rPr>
            <w:rFonts w:ascii="Arial" w:hAnsi="Arial" w:cs="Arial"/>
            <w:sz w:val="24"/>
            <w:szCs w:val="24"/>
          </w:rPr>
          <w:delText xml:space="preserve"> </w:delText>
        </w:r>
      </w:del>
      <w:r w:rsidRPr="006539C4">
        <w:rPr>
          <w:rFonts w:ascii="Arial" w:hAnsi="Arial" w:cs="Arial"/>
          <w:sz w:val="24"/>
          <w:szCs w:val="24"/>
        </w:rPr>
        <w:t xml:space="preserve">quienes </w:t>
      </w:r>
      <w:r w:rsidR="00F52DD0" w:rsidRPr="006539C4">
        <w:rPr>
          <w:rFonts w:ascii="Arial" w:hAnsi="Arial" w:cs="Arial"/>
          <w:sz w:val="24"/>
          <w:szCs w:val="24"/>
        </w:rPr>
        <w:t>hoy vigilamos</w:t>
      </w:r>
      <w:r w:rsidRPr="006539C4">
        <w:rPr>
          <w:rFonts w:ascii="Arial" w:hAnsi="Arial" w:cs="Arial"/>
          <w:sz w:val="24"/>
          <w:szCs w:val="24"/>
        </w:rPr>
        <w:t xml:space="preserve"> y cuidamos que </w:t>
      </w:r>
      <w:del w:id="12" w:author="CORRECCIÓN DE ESTILO" w:date="2023-04-18T21:14:00Z">
        <w:r w:rsidR="00F52DD0" w:rsidRPr="006539C4" w:rsidDel="006539C4">
          <w:rPr>
            <w:rFonts w:ascii="Arial" w:hAnsi="Arial" w:cs="Arial"/>
            <w:sz w:val="24"/>
            <w:szCs w:val="24"/>
          </w:rPr>
          <w:delText>el CONACEM</w:delText>
        </w:r>
        <w:r w:rsidRPr="006539C4" w:rsidDel="006539C4">
          <w:rPr>
            <w:rFonts w:ascii="Arial" w:hAnsi="Arial" w:cs="Arial"/>
            <w:sz w:val="24"/>
            <w:szCs w:val="24"/>
          </w:rPr>
          <w:delText xml:space="preserve"> </w:delText>
        </w:r>
      </w:del>
      <w:r w:rsidRPr="006539C4">
        <w:rPr>
          <w:rFonts w:ascii="Arial" w:hAnsi="Arial" w:cs="Arial"/>
          <w:sz w:val="24"/>
          <w:szCs w:val="24"/>
        </w:rPr>
        <w:t xml:space="preserve">perdure por muchos años. </w:t>
      </w:r>
    </w:p>
    <w:p w14:paraId="3779E5CE" w14:textId="202A38FB" w:rsidR="008766E6" w:rsidRPr="006539C4" w:rsidDel="006539C4" w:rsidRDefault="008766E6" w:rsidP="00F52DD0">
      <w:pPr>
        <w:jc w:val="both"/>
        <w:rPr>
          <w:del w:id="13" w:author="CORRECCIÓN DE ESTILO" w:date="2023-04-18T21:14:00Z"/>
          <w:rFonts w:ascii="Arial" w:hAnsi="Arial" w:cs="Arial"/>
          <w:sz w:val="24"/>
          <w:szCs w:val="24"/>
        </w:rPr>
      </w:pPr>
      <w:r w:rsidRPr="006539C4">
        <w:rPr>
          <w:rFonts w:ascii="Arial" w:hAnsi="Arial" w:cs="Arial"/>
          <w:sz w:val="24"/>
          <w:szCs w:val="24"/>
        </w:rPr>
        <w:t xml:space="preserve">Hay </w:t>
      </w:r>
      <w:del w:id="14" w:author="CORRECCIÓN DE ESTILO" w:date="2023-04-18T21:14:00Z">
        <w:r w:rsidRPr="006539C4" w:rsidDel="006539C4">
          <w:rPr>
            <w:rFonts w:ascii="Arial" w:hAnsi="Arial" w:cs="Arial"/>
            <w:sz w:val="24"/>
            <w:szCs w:val="24"/>
          </w:rPr>
          <w:delText>los que</w:delText>
        </w:r>
      </w:del>
      <w:ins w:id="15" w:author="CORRECCIÓN DE ESTILO" w:date="2023-04-18T21:14:00Z">
        <w:r w:rsidR="006539C4">
          <w:rPr>
            <w:rFonts w:ascii="Arial" w:hAnsi="Arial" w:cs="Arial"/>
            <w:sz w:val="24"/>
            <w:szCs w:val="24"/>
          </w:rPr>
          <w:t>quienes</w:t>
        </w:r>
      </w:ins>
      <w:r w:rsidRPr="006539C4">
        <w:rPr>
          <w:rFonts w:ascii="Arial" w:hAnsi="Arial" w:cs="Arial"/>
          <w:sz w:val="24"/>
          <w:szCs w:val="24"/>
        </w:rPr>
        <w:t xml:space="preserve"> pretenden modificar el artículo 81 de la Ley General de Salud</w:t>
      </w:r>
      <w:ins w:id="16" w:author="CORRECCIÓN DE ESTILO" w:date="2023-04-18T21:14:00Z">
        <w:r w:rsidR="006539C4">
          <w:rPr>
            <w:rFonts w:ascii="Arial" w:hAnsi="Arial" w:cs="Arial"/>
            <w:sz w:val="24"/>
            <w:szCs w:val="24"/>
          </w:rPr>
          <w:t>,</w:t>
        </w:r>
      </w:ins>
      <w:r w:rsidRPr="006539C4">
        <w:rPr>
          <w:rFonts w:ascii="Arial" w:hAnsi="Arial" w:cs="Arial"/>
          <w:sz w:val="24"/>
          <w:szCs w:val="24"/>
        </w:rPr>
        <w:t xml:space="preserve"> </w:t>
      </w:r>
      <w:r w:rsidR="00F52DD0" w:rsidRPr="006539C4">
        <w:rPr>
          <w:rFonts w:ascii="Arial" w:hAnsi="Arial" w:cs="Arial"/>
          <w:sz w:val="24"/>
          <w:szCs w:val="24"/>
        </w:rPr>
        <w:t xml:space="preserve">pero </w:t>
      </w:r>
      <w:r w:rsidRPr="006539C4">
        <w:rPr>
          <w:rFonts w:ascii="Arial" w:hAnsi="Arial" w:cs="Arial"/>
          <w:sz w:val="24"/>
          <w:szCs w:val="24"/>
        </w:rPr>
        <w:t>debo reconocer que en la Comisión de Salud</w:t>
      </w:r>
      <w:r w:rsidR="00F52DD0" w:rsidRPr="006539C4">
        <w:rPr>
          <w:rFonts w:ascii="Arial" w:hAnsi="Arial" w:cs="Arial"/>
          <w:sz w:val="24"/>
          <w:szCs w:val="24"/>
        </w:rPr>
        <w:t xml:space="preserve"> del Congreso de la Unión</w:t>
      </w:r>
      <w:r w:rsidRPr="006539C4">
        <w:rPr>
          <w:rFonts w:ascii="Arial" w:hAnsi="Arial" w:cs="Arial"/>
          <w:sz w:val="24"/>
          <w:szCs w:val="24"/>
        </w:rPr>
        <w:t xml:space="preserve"> hay compañeros y compañeras que están muy comprometidos </w:t>
      </w:r>
      <w:del w:id="17" w:author="CORRECCIÓN DE ESTILO" w:date="2023-04-18T21:14:00Z">
        <w:r w:rsidRPr="006539C4" w:rsidDel="006539C4">
          <w:rPr>
            <w:rFonts w:ascii="Arial" w:hAnsi="Arial" w:cs="Arial"/>
            <w:sz w:val="24"/>
            <w:szCs w:val="24"/>
          </w:rPr>
          <w:delText>y muy comprometid</w:delText>
        </w:r>
        <w:r w:rsidR="00F52DD0" w:rsidRPr="006539C4" w:rsidDel="006539C4">
          <w:rPr>
            <w:rFonts w:ascii="Arial" w:hAnsi="Arial" w:cs="Arial"/>
            <w:sz w:val="24"/>
            <w:szCs w:val="24"/>
          </w:rPr>
          <w:delText>a</w:delText>
        </w:r>
        <w:r w:rsidRPr="006539C4" w:rsidDel="006539C4">
          <w:rPr>
            <w:rFonts w:ascii="Arial" w:hAnsi="Arial" w:cs="Arial"/>
            <w:sz w:val="24"/>
            <w:szCs w:val="24"/>
          </w:rPr>
          <w:delText xml:space="preserve">s </w:delText>
        </w:r>
      </w:del>
      <w:r w:rsidRPr="006539C4">
        <w:rPr>
          <w:rFonts w:ascii="Arial" w:hAnsi="Arial" w:cs="Arial"/>
          <w:sz w:val="24"/>
          <w:szCs w:val="24"/>
        </w:rPr>
        <w:t xml:space="preserve">en </w:t>
      </w:r>
      <w:del w:id="18" w:author="CORRECCIÓN DE ESTILO" w:date="2023-04-18T21:14:00Z">
        <w:r w:rsidRPr="006539C4" w:rsidDel="006539C4">
          <w:rPr>
            <w:rFonts w:ascii="Arial" w:hAnsi="Arial" w:cs="Arial"/>
            <w:sz w:val="24"/>
            <w:szCs w:val="24"/>
          </w:rPr>
          <w:delText xml:space="preserve">poder </w:delText>
        </w:r>
      </w:del>
      <w:r w:rsidRPr="006539C4">
        <w:rPr>
          <w:rFonts w:ascii="Arial" w:hAnsi="Arial" w:cs="Arial"/>
          <w:sz w:val="24"/>
          <w:szCs w:val="24"/>
        </w:rPr>
        <w:t>cuidar</w:t>
      </w:r>
      <w:r w:rsidR="00F52DD0" w:rsidRPr="006539C4">
        <w:rPr>
          <w:rFonts w:ascii="Arial" w:hAnsi="Arial" w:cs="Arial"/>
          <w:sz w:val="24"/>
          <w:szCs w:val="24"/>
        </w:rPr>
        <w:t>,</w:t>
      </w:r>
      <w:r w:rsidRPr="006539C4">
        <w:rPr>
          <w:rFonts w:ascii="Arial" w:hAnsi="Arial" w:cs="Arial"/>
          <w:sz w:val="24"/>
          <w:szCs w:val="24"/>
        </w:rPr>
        <w:t xml:space="preserve"> en </w:t>
      </w:r>
      <w:del w:id="19" w:author="CORRECCIÓN DE ESTILO" w:date="2023-04-18T21:15:00Z">
        <w:r w:rsidRPr="006539C4" w:rsidDel="006539C4">
          <w:rPr>
            <w:rFonts w:ascii="Arial" w:hAnsi="Arial" w:cs="Arial"/>
            <w:sz w:val="24"/>
            <w:szCs w:val="24"/>
          </w:rPr>
          <w:delText xml:space="preserve">poder </w:delText>
        </w:r>
      </w:del>
      <w:r w:rsidRPr="006539C4">
        <w:rPr>
          <w:rFonts w:ascii="Arial" w:hAnsi="Arial" w:cs="Arial"/>
          <w:sz w:val="24"/>
          <w:szCs w:val="24"/>
        </w:rPr>
        <w:t>vigilar la permanencia de CONACEM</w:t>
      </w:r>
      <w:r w:rsidR="00F52DD0" w:rsidRPr="006539C4">
        <w:rPr>
          <w:rFonts w:ascii="Arial" w:hAnsi="Arial" w:cs="Arial"/>
          <w:sz w:val="24"/>
          <w:szCs w:val="24"/>
        </w:rPr>
        <w:t>,</w:t>
      </w:r>
      <w:r w:rsidRPr="006539C4">
        <w:rPr>
          <w:rFonts w:ascii="Arial" w:hAnsi="Arial" w:cs="Arial"/>
          <w:sz w:val="24"/>
          <w:szCs w:val="24"/>
        </w:rPr>
        <w:t xml:space="preserve"> en </w:t>
      </w:r>
      <w:del w:id="20" w:author="CORRECCIÓN DE ESTILO" w:date="2023-04-18T21:15:00Z">
        <w:r w:rsidRPr="006539C4" w:rsidDel="006539C4">
          <w:rPr>
            <w:rFonts w:ascii="Arial" w:hAnsi="Arial" w:cs="Arial"/>
            <w:sz w:val="24"/>
            <w:szCs w:val="24"/>
          </w:rPr>
          <w:delText xml:space="preserve">poder </w:delText>
        </w:r>
      </w:del>
      <w:r w:rsidRPr="006539C4">
        <w:rPr>
          <w:rFonts w:ascii="Arial" w:hAnsi="Arial" w:cs="Arial"/>
          <w:sz w:val="24"/>
          <w:szCs w:val="24"/>
        </w:rPr>
        <w:t>garantizar que siga teniendo las facultades que hasta ahora tiene</w:t>
      </w:r>
      <w:r w:rsidR="00F52DD0" w:rsidRPr="006539C4">
        <w:rPr>
          <w:rFonts w:ascii="Arial" w:hAnsi="Arial" w:cs="Arial"/>
          <w:sz w:val="24"/>
          <w:szCs w:val="24"/>
        </w:rPr>
        <w:t>,</w:t>
      </w:r>
      <w:del w:id="21" w:author="CORRECCIÓN DE ESTILO" w:date="2023-04-18T21:15:00Z">
        <w:r w:rsidR="00F52DD0" w:rsidRPr="006539C4" w:rsidDel="006539C4">
          <w:rPr>
            <w:rFonts w:ascii="Arial" w:hAnsi="Arial" w:cs="Arial"/>
            <w:sz w:val="24"/>
            <w:szCs w:val="24"/>
          </w:rPr>
          <w:delText xml:space="preserve"> </w:delText>
        </w:r>
      </w:del>
      <w:r w:rsidRPr="006539C4">
        <w:rPr>
          <w:rFonts w:ascii="Arial" w:hAnsi="Arial" w:cs="Arial"/>
          <w:sz w:val="24"/>
          <w:szCs w:val="24"/>
        </w:rPr>
        <w:t xml:space="preserve"> pero que además</w:t>
      </w:r>
      <w:r w:rsidR="00F52DD0" w:rsidRPr="006539C4">
        <w:rPr>
          <w:rFonts w:ascii="Arial" w:hAnsi="Arial" w:cs="Arial"/>
          <w:sz w:val="24"/>
          <w:szCs w:val="24"/>
        </w:rPr>
        <w:t>,</w:t>
      </w:r>
      <w:r w:rsidRPr="006539C4">
        <w:rPr>
          <w:rFonts w:ascii="Arial" w:hAnsi="Arial" w:cs="Arial"/>
          <w:sz w:val="24"/>
          <w:szCs w:val="24"/>
        </w:rPr>
        <w:t xml:space="preserve"> siga </w:t>
      </w:r>
      <w:del w:id="22" w:author="CORRECCIÓN DE ESTILO" w:date="2023-04-18T21:15:00Z">
        <w:r w:rsidRPr="006539C4" w:rsidDel="006539C4">
          <w:rPr>
            <w:rFonts w:ascii="Arial" w:hAnsi="Arial" w:cs="Arial"/>
            <w:sz w:val="24"/>
            <w:szCs w:val="24"/>
          </w:rPr>
          <w:delText xml:space="preserve">coadyuvando </w:delText>
        </w:r>
      </w:del>
      <w:ins w:id="23" w:author="CORRECCIÓN DE ESTILO" w:date="2023-04-18T21:15:00Z">
        <w:r w:rsidR="006539C4">
          <w:rPr>
            <w:rFonts w:ascii="Arial" w:hAnsi="Arial" w:cs="Arial"/>
            <w:sz w:val="24"/>
            <w:szCs w:val="24"/>
          </w:rPr>
          <w:t>trabajando</w:t>
        </w:r>
        <w:r w:rsidR="006539C4" w:rsidRPr="006539C4">
          <w:rPr>
            <w:rFonts w:ascii="Arial" w:hAnsi="Arial" w:cs="Arial"/>
            <w:sz w:val="24"/>
            <w:szCs w:val="24"/>
          </w:rPr>
          <w:t xml:space="preserve"> </w:t>
        </w:r>
      </w:ins>
      <w:r w:rsidRPr="006539C4">
        <w:rPr>
          <w:rFonts w:ascii="Arial" w:hAnsi="Arial" w:cs="Arial"/>
          <w:sz w:val="24"/>
          <w:szCs w:val="24"/>
        </w:rPr>
        <w:t>con el gobierno de México y con sus instituciones</w:t>
      </w:r>
      <w:r w:rsidR="00F52DD0" w:rsidRPr="006539C4">
        <w:rPr>
          <w:rFonts w:ascii="Arial" w:hAnsi="Arial" w:cs="Arial"/>
          <w:sz w:val="24"/>
          <w:szCs w:val="24"/>
        </w:rPr>
        <w:t xml:space="preserve"> porque</w:t>
      </w:r>
      <w:r w:rsidRPr="006539C4">
        <w:rPr>
          <w:rFonts w:ascii="Arial" w:hAnsi="Arial" w:cs="Arial"/>
          <w:sz w:val="24"/>
          <w:szCs w:val="24"/>
        </w:rPr>
        <w:t xml:space="preserve"> a través de </w:t>
      </w:r>
      <w:del w:id="24" w:author="CORRECCIÓN DE ESTILO" w:date="2023-04-18T21:15:00Z">
        <w:r w:rsidRPr="006539C4" w:rsidDel="006539C4">
          <w:rPr>
            <w:rFonts w:ascii="Arial" w:hAnsi="Arial" w:cs="Arial"/>
            <w:sz w:val="24"/>
            <w:szCs w:val="24"/>
          </w:rPr>
          <w:delText xml:space="preserve">CONACEM </w:delText>
        </w:r>
      </w:del>
      <w:ins w:id="25" w:author="CORRECCIÓN DE ESTILO" w:date="2023-04-18T21:15:00Z">
        <w:r w:rsidR="006539C4">
          <w:rPr>
            <w:rFonts w:ascii="Arial" w:hAnsi="Arial" w:cs="Arial"/>
            <w:sz w:val="24"/>
            <w:szCs w:val="24"/>
          </w:rPr>
          <w:t xml:space="preserve">él </w:t>
        </w:r>
      </w:ins>
      <w:r w:rsidRPr="006539C4">
        <w:rPr>
          <w:rFonts w:ascii="Arial" w:hAnsi="Arial" w:cs="Arial"/>
          <w:sz w:val="24"/>
          <w:szCs w:val="24"/>
        </w:rPr>
        <w:t xml:space="preserve">podemos garantizar </w:t>
      </w:r>
      <w:del w:id="26" w:author="CORRECCIÓN DE ESTILO" w:date="2023-04-18T21:15:00Z">
        <w:r w:rsidRPr="006539C4" w:rsidDel="006539C4">
          <w:rPr>
            <w:rFonts w:ascii="Arial" w:hAnsi="Arial" w:cs="Arial"/>
            <w:sz w:val="24"/>
            <w:szCs w:val="24"/>
          </w:rPr>
          <w:delText xml:space="preserve">entonces </w:delText>
        </w:r>
      </w:del>
      <w:r w:rsidRPr="006539C4">
        <w:rPr>
          <w:rFonts w:ascii="Arial" w:hAnsi="Arial" w:cs="Arial"/>
          <w:sz w:val="24"/>
          <w:szCs w:val="24"/>
        </w:rPr>
        <w:t xml:space="preserve">la excelencia, </w:t>
      </w:r>
      <w:del w:id="27" w:author="CORRECCIÓN DE ESTILO" w:date="2023-04-18T21:15:00Z">
        <w:r w:rsidRPr="006539C4" w:rsidDel="006539C4">
          <w:rPr>
            <w:rFonts w:ascii="Arial" w:hAnsi="Arial" w:cs="Arial"/>
            <w:sz w:val="24"/>
            <w:szCs w:val="24"/>
          </w:rPr>
          <w:delText xml:space="preserve">podemos garantizar </w:delText>
        </w:r>
      </w:del>
      <w:r w:rsidRPr="006539C4">
        <w:rPr>
          <w:rFonts w:ascii="Arial" w:hAnsi="Arial" w:cs="Arial"/>
          <w:sz w:val="24"/>
          <w:szCs w:val="24"/>
        </w:rPr>
        <w:t xml:space="preserve">la capacitación constante, la certificación de las y </w:t>
      </w:r>
      <w:del w:id="28" w:author="CORRECCIÓN DE ESTILO" w:date="2023-04-18T21:15:00Z">
        <w:r w:rsidRPr="006539C4" w:rsidDel="006539C4">
          <w:rPr>
            <w:rFonts w:ascii="Arial" w:hAnsi="Arial" w:cs="Arial"/>
            <w:sz w:val="24"/>
            <w:szCs w:val="24"/>
          </w:rPr>
          <w:delText xml:space="preserve">de </w:delText>
        </w:r>
      </w:del>
      <w:r w:rsidRPr="006539C4">
        <w:rPr>
          <w:rFonts w:ascii="Arial" w:hAnsi="Arial" w:cs="Arial"/>
          <w:sz w:val="24"/>
          <w:szCs w:val="24"/>
        </w:rPr>
        <w:t>los profesionales de la</w:t>
      </w:r>
      <w:r w:rsidR="00F52DD0" w:rsidRPr="006539C4">
        <w:rPr>
          <w:rFonts w:ascii="Arial" w:hAnsi="Arial" w:cs="Arial"/>
          <w:sz w:val="24"/>
          <w:szCs w:val="24"/>
        </w:rPr>
        <w:t xml:space="preserve"> medicina especializada mexicana</w:t>
      </w:r>
      <w:del w:id="29" w:author="CORRECCIÓN DE ESTILO" w:date="2023-04-18T21:15:00Z">
        <w:r w:rsidR="00F52DD0" w:rsidRPr="006539C4" w:rsidDel="006539C4">
          <w:rPr>
            <w:rFonts w:ascii="Arial" w:hAnsi="Arial" w:cs="Arial"/>
            <w:sz w:val="24"/>
            <w:szCs w:val="24"/>
          </w:rPr>
          <w:delText xml:space="preserve">, por ello </w:delText>
        </w:r>
        <w:r w:rsidRPr="006539C4" w:rsidDel="006539C4">
          <w:rPr>
            <w:rFonts w:ascii="Arial" w:hAnsi="Arial" w:cs="Arial"/>
            <w:sz w:val="24"/>
            <w:szCs w:val="24"/>
          </w:rPr>
          <w:delText>es importante vigilar que CONACEM siga teniendo las facultades que hasta ahora tiene</w:delText>
        </w:r>
      </w:del>
      <w:r w:rsidR="00F52DD0" w:rsidRPr="006539C4">
        <w:rPr>
          <w:rFonts w:ascii="Arial" w:hAnsi="Arial" w:cs="Arial"/>
          <w:sz w:val="24"/>
          <w:szCs w:val="24"/>
        </w:rPr>
        <w:t>.</w:t>
      </w:r>
    </w:p>
    <w:p w14:paraId="7F60FA36" w14:textId="77777777" w:rsidR="00F52DD0" w:rsidRPr="006539C4" w:rsidRDefault="00F52DD0" w:rsidP="006539C4">
      <w:pPr>
        <w:jc w:val="both"/>
        <w:rPr>
          <w:rFonts w:ascii="Arial" w:hAnsi="Arial" w:cs="Arial"/>
          <w:sz w:val="24"/>
          <w:szCs w:val="24"/>
        </w:rPr>
        <w:pPrChange w:id="30" w:author="CORRECCIÓN DE ESTILO" w:date="2023-04-18T21:14:00Z">
          <w:pPr/>
        </w:pPrChange>
      </w:pPr>
    </w:p>
    <w:p w14:paraId="7678894E" w14:textId="5056B306" w:rsidR="009E4B46" w:rsidRPr="006539C4" w:rsidRDefault="00F52DD0" w:rsidP="001D3AC0">
      <w:pPr>
        <w:jc w:val="both"/>
        <w:rPr>
          <w:rFonts w:ascii="Arial" w:hAnsi="Arial" w:cs="Arial"/>
          <w:sz w:val="24"/>
          <w:szCs w:val="24"/>
        </w:rPr>
      </w:pPr>
      <w:r w:rsidRPr="006539C4">
        <w:rPr>
          <w:rFonts w:ascii="Arial" w:hAnsi="Arial" w:cs="Arial"/>
          <w:sz w:val="24"/>
          <w:szCs w:val="24"/>
        </w:rPr>
        <w:t>Comparto con ustedes que también</w:t>
      </w:r>
      <w:del w:id="31" w:author="CORRECCIÓN DE ESTILO" w:date="2023-04-18T21:16:00Z">
        <w:r w:rsidR="009E4B46" w:rsidRPr="006539C4" w:rsidDel="006539C4">
          <w:rPr>
            <w:rFonts w:ascii="Arial" w:hAnsi="Arial" w:cs="Arial"/>
            <w:sz w:val="24"/>
            <w:szCs w:val="24"/>
          </w:rPr>
          <w:delText>,</w:delText>
        </w:r>
      </w:del>
      <w:r w:rsidR="009E4B46" w:rsidRPr="006539C4">
        <w:rPr>
          <w:rFonts w:ascii="Arial" w:hAnsi="Arial" w:cs="Arial"/>
          <w:sz w:val="24"/>
          <w:szCs w:val="24"/>
        </w:rPr>
        <w:t xml:space="preserve"> </w:t>
      </w:r>
      <w:r w:rsidRPr="006539C4">
        <w:rPr>
          <w:rFonts w:ascii="Arial" w:hAnsi="Arial" w:cs="Arial"/>
          <w:sz w:val="24"/>
          <w:szCs w:val="24"/>
        </w:rPr>
        <w:t>en estos momentos legislamos otros</w:t>
      </w:r>
      <w:r w:rsidR="00132C77" w:rsidRPr="006539C4">
        <w:rPr>
          <w:rFonts w:ascii="Arial" w:hAnsi="Arial" w:cs="Arial"/>
          <w:sz w:val="24"/>
          <w:szCs w:val="24"/>
        </w:rPr>
        <w:t xml:space="preserve"> temas que tienen que ver directamente con los</w:t>
      </w:r>
      <w:ins w:id="32" w:author="CORRECCIÓN DE ESTILO" w:date="2023-04-18T21:16:00Z">
        <w:r w:rsidR="006539C4">
          <w:rPr>
            <w:rFonts w:ascii="Arial" w:hAnsi="Arial" w:cs="Arial"/>
            <w:sz w:val="24"/>
            <w:szCs w:val="24"/>
          </w:rPr>
          <w:t xml:space="preserve"> y las</w:t>
        </w:r>
      </w:ins>
      <w:r w:rsidR="00132C77" w:rsidRPr="006539C4">
        <w:rPr>
          <w:rFonts w:ascii="Arial" w:hAnsi="Arial" w:cs="Arial"/>
          <w:sz w:val="24"/>
          <w:szCs w:val="24"/>
        </w:rPr>
        <w:t xml:space="preserve"> profesionales de la salud</w:t>
      </w:r>
      <w:r w:rsidR="005C4839" w:rsidRPr="006539C4">
        <w:rPr>
          <w:rFonts w:ascii="Arial" w:hAnsi="Arial" w:cs="Arial"/>
          <w:sz w:val="24"/>
          <w:szCs w:val="24"/>
        </w:rPr>
        <w:t xml:space="preserve">, </w:t>
      </w:r>
      <w:r w:rsidRPr="006539C4">
        <w:rPr>
          <w:rFonts w:ascii="Arial" w:hAnsi="Arial" w:cs="Arial"/>
          <w:sz w:val="24"/>
          <w:szCs w:val="24"/>
        </w:rPr>
        <w:t xml:space="preserve">por ejemplo, </w:t>
      </w:r>
      <w:r w:rsidR="00132C77" w:rsidRPr="006539C4">
        <w:rPr>
          <w:rFonts w:ascii="Arial" w:hAnsi="Arial" w:cs="Arial"/>
          <w:sz w:val="24"/>
          <w:szCs w:val="24"/>
        </w:rPr>
        <w:t>el tema de la receta médica digital o electrónica</w:t>
      </w:r>
      <w:r w:rsidR="005C4839" w:rsidRPr="006539C4">
        <w:rPr>
          <w:rFonts w:ascii="Arial" w:hAnsi="Arial" w:cs="Arial"/>
          <w:sz w:val="24"/>
          <w:szCs w:val="24"/>
        </w:rPr>
        <w:t>,</w:t>
      </w:r>
      <w:r w:rsidR="00132C77" w:rsidRPr="006539C4">
        <w:rPr>
          <w:rFonts w:ascii="Arial" w:hAnsi="Arial" w:cs="Arial"/>
          <w:sz w:val="24"/>
          <w:szCs w:val="24"/>
        </w:rPr>
        <w:t xml:space="preserve"> también salud digital </w:t>
      </w:r>
      <w:ins w:id="33" w:author="CORRECCIÓN DE ESTILO" w:date="2023-04-18T21:16:00Z">
        <w:r w:rsidR="006539C4">
          <w:rPr>
            <w:rFonts w:ascii="Arial" w:hAnsi="Arial" w:cs="Arial"/>
            <w:sz w:val="24"/>
            <w:szCs w:val="24"/>
          </w:rPr>
          <w:t xml:space="preserve">y </w:t>
        </w:r>
      </w:ins>
      <w:r w:rsidR="00132C77" w:rsidRPr="006539C4">
        <w:rPr>
          <w:rFonts w:ascii="Arial" w:hAnsi="Arial" w:cs="Arial"/>
          <w:sz w:val="24"/>
          <w:szCs w:val="24"/>
        </w:rPr>
        <w:t>por supuesto teleconsulta</w:t>
      </w:r>
      <w:r w:rsidR="009E4B46" w:rsidRPr="006539C4">
        <w:rPr>
          <w:rFonts w:ascii="Arial" w:hAnsi="Arial" w:cs="Arial"/>
          <w:sz w:val="24"/>
          <w:szCs w:val="24"/>
        </w:rPr>
        <w:t>,</w:t>
      </w:r>
      <w:del w:id="34" w:author="CORRECCIÓN DE ESTILO" w:date="2023-04-18T21:16:00Z">
        <w:r w:rsidR="009E4B46" w:rsidRPr="006539C4" w:rsidDel="006539C4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132C77" w:rsidRPr="006539C4">
        <w:rPr>
          <w:rFonts w:ascii="Arial" w:hAnsi="Arial" w:cs="Arial"/>
          <w:sz w:val="24"/>
          <w:szCs w:val="24"/>
        </w:rPr>
        <w:t xml:space="preserve"> que al final del día es un tema </w:t>
      </w:r>
      <w:del w:id="35" w:author="CORRECCIÓN DE ESTILO" w:date="2023-04-18T21:16:00Z">
        <w:r w:rsidR="00132C77" w:rsidRPr="006539C4" w:rsidDel="006539C4">
          <w:rPr>
            <w:rFonts w:ascii="Arial" w:hAnsi="Arial" w:cs="Arial"/>
            <w:sz w:val="24"/>
            <w:szCs w:val="24"/>
          </w:rPr>
          <w:delText>hoy tan</w:delText>
        </w:r>
      </w:del>
      <w:ins w:id="36" w:author="CORRECCIÓN DE ESTILO" w:date="2023-04-18T21:16:00Z">
        <w:r w:rsidR="006539C4">
          <w:rPr>
            <w:rFonts w:ascii="Arial" w:hAnsi="Arial" w:cs="Arial"/>
            <w:sz w:val="24"/>
            <w:szCs w:val="24"/>
          </w:rPr>
          <w:t>muy</w:t>
        </w:r>
      </w:ins>
      <w:r w:rsidR="00132C77" w:rsidRPr="006539C4">
        <w:rPr>
          <w:rFonts w:ascii="Arial" w:hAnsi="Arial" w:cs="Arial"/>
          <w:sz w:val="24"/>
          <w:szCs w:val="24"/>
        </w:rPr>
        <w:t xml:space="preserve"> necesario</w:t>
      </w:r>
      <w:del w:id="37" w:author="CORRECCIÓN DE ESTILO" w:date="2023-04-18T21:16:00Z">
        <w:r w:rsidR="00132C77" w:rsidRPr="006539C4" w:rsidDel="006539C4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20144E" w:rsidRPr="006539C4">
        <w:rPr>
          <w:rFonts w:ascii="Arial" w:hAnsi="Arial" w:cs="Arial"/>
          <w:sz w:val="24"/>
          <w:szCs w:val="24"/>
        </w:rPr>
        <w:t>, en</w:t>
      </w:r>
      <w:r w:rsidR="00FC685E" w:rsidRPr="006539C4">
        <w:rPr>
          <w:rFonts w:ascii="Arial" w:hAnsi="Arial" w:cs="Arial"/>
          <w:sz w:val="24"/>
          <w:szCs w:val="24"/>
        </w:rPr>
        <w:t xml:space="preserve"> especial </w:t>
      </w:r>
      <w:r w:rsidR="005C4839" w:rsidRPr="006539C4">
        <w:rPr>
          <w:rFonts w:ascii="Arial" w:hAnsi="Arial" w:cs="Arial"/>
          <w:sz w:val="24"/>
          <w:szCs w:val="24"/>
        </w:rPr>
        <w:t xml:space="preserve">por la pandemia </w:t>
      </w:r>
      <w:del w:id="38" w:author="CORRECCIÓN DE ESTILO" w:date="2023-04-18T21:16:00Z">
        <w:r w:rsidR="009E4B46" w:rsidRPr="006539C4" w:rsidDel="006539C4">
          <w:rPr>
            <w:rFonts w:ascii="Arial" w:hAnsi="Arial" w:cs="Arial"/>
            <w:sz w:val="24"/>
            <w:szCs w:val="24"/>
          </w:rPr>
          <w:delText xml:space="preserve">causada por </w:delText>
        </w:r>
        <w:r w:rsidR="005C4839" w:rsidRPr="006539C4" w:rsidDel="006539C4">
          <w:rPr>
            <w:rFonts w:ascii="Arial" w:hAnsi="Arial" w:cs="Arial"/>
            <w:sz w:val="24"/>
            <w:szCs w:val="24"/>
          </w:rPr>
          <w:delText>el</w:delText>
        </w:r>
      </w:del>
      <w:ins w:id="39" w:author="CORRECCIÓN DE ESTILO" w:date="2023-04-18T21:16:00Z">
        <w:r w:rsidR="006539C4">
          <w:rPr>
            <w:rFonts w:ascii="Arial" w:hAnsi="Arial" w:cs="Arial"/>
            <w:sz w:val="24"/>
            <w:szCs w:val="24"/>
          </w:rPr>
          <w:t>de</w:t>
        </w:r>
      </w:ins>
      <w:r w:rsidR="005C4839" w:rsidRPr="006539C4">
        <w:rPr>
          <w:rFonts w:ascii="Arial" w:hAnsi="Arial" w:cs="Arial"/>
          <w:sz w:val="24"/>
          <w:szCs w:val="24"/>
        </w:rPr>
        <w:t xml:space="preserve"> COVID</w:t>
      </w:r>
      <w:ins w:id="40" w:author="CORRECCIÓN DE ESTILO" w:date="2023-04-18T21:16:00Z">
        <w:r w:rsidR="006539C4">
          <w:rPr>
            <w:rFonts w:ascii="Arial" w:hAnsi="Arial" w:cs="Arial"/>
            <w:sz w:val="24"/>
            <w:szCs w:val="24"/>
          </w:rPr>
          <w:t>-</w:t>
        </w:r>
      </w:ins>
      <w:del w:id="41" w:author="CORRECCIÓN DE ESTILO" w:date="2023-04-18T21:16:00Z">
        <w:r w:rsidR="00132C77" w:rsidRPr="006539C4" w:rsidDel="006539C4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132C77" w:rsidRPr="006539C4">
        <w:rPr>
          <w:rFonts w:ascii="Arial" w:hAnsi="Arial" w:cs="Arial"/>
          <w:sz w:val="24"/>
          <w:szCs w:val="24"/>
        </w:rPr>
        <w:t>19</w:t>
      </w:r>
      <w:ins w:id="42" w:author="CORRECCIÓN DE ESTILO" w:date="2023-04-18T21:17:00Z">
        <w:r w:rsidR="006539C4">
          <w:rPr>
            <w:rFonts w:ascii="Arial" w:hAnsi="Arial" w:cs="Arial"/>
            <w:sz w:val="24"/>
            <w:szCs w:val="24"/>
          </w:rPr>
          <w:t>; por</w:t>
        </w:r>
      </w:ins>
      <w:del w:id="43" w:author="CORRECCIÓN DE ESTILO" w:date="2023-04-18T21:17:00Z">
        <w:r w:rsidR="00132C77" w:rsidRPr="006539C4" w:rsidDel="006539C4">
          <w:rPr>
            <w:rFonts w:ascii="Arial" w:hAnsi="Arial" w:cs="Arial"/>
            <w:sz w:val="24"/>
            <w:szCs w:val="24"/>
          </w:rPr>
          <w:delText xml:space="preserve"> y </w:delText>
        </w:r>
      </w:del>
      <w:r w:rsidR="00132C77" w:rsidRPr="006539C4">
        <w:rPr>
          <w:rFonts w:ascii="Arial" w:hAnsi="Arial" w:cs="Arial"/>
          <w:sz w:val="24"/>
          <w:szCs w:val="24"/>
        </w:rPr>
        <w:t>que además</w:t>
      </w:r>
      <w:r w:rsidR="009E4B46" w:rsidRPr="006539C4">
        <w:rPr>
          <w:rFonts w:ascii="Arial" w:hAnsi="Arial" w:cs="Arial"/>
          <w:sz w:val="24"/>
          <w:szCs w:val="24"/>
        </w:rPr>
        <w:t>,</w:t>
      </w:r>
      <w:r w:rsidR="00132C77" w:rsidRPr="006539C4">
        <w:rPr>
          <w:rFonts w:ascii="Arial" w:hAnsi="Arial" w:cs="Arial"/>
          <w:sz w:val="24"/>
          <w:szCs w:val="24"/>
        </w:rPr>
        <w:t xml:space="preserve"> debemos </w:t>
      </w:r>
      <w:del w:id="44" w:author="CORRECCIÓN DE ESTILO" w:date="2023-04-18T21:16:00Z">
        <w:r w:rsidR="00132C77" w:rsidRPr="006539C4" w:rsidDel="006539C4">
          <w:rPr>
            <w:rFonts w:ascii="Arial" w:hAnsi="Arial" w:cs="Arial"/>
            <w:sz w:val="24"/>
            <w:szCs w:val="24"/>
          </w:rPr>
          <w:delText xml:space="preserve">de </w:delText>
        </w:r>
      </w:del>
      <w:r w:rsidR="00132C77" w:rsidRPr="006539C4">
        <w:rPr>
          <w:rFonts w:ascii="Arial" w:hAnsi="Arial" w:cs="Arial"/>
          <w:sz w:val="24"/>
          <w:szCs w:val="24"/>
        </w:rPr>
        <w:t>estar a la vanguardia</w:t>
      </w:r>
      <w:ins w:id="45" w:author="CORRECCIÓN DE ESTILO" w:date="2023-04-18T21:17:00Z">
        <w:r w:rsidR="001622AD">
          <w:rPr>
            <w:rFonts w:ascii="Arial" w:hAnsi="Arial" w:cs="Arial"/>
            <w:sz w:val="24"/>
            <w:szCs w:val="24"/>
          </w:rPr>
          <w:t xml:space="preserve"> y</w:t>
        </w:r>
      </w:ins>
      <w:del w:id="46" w:author="CORRECCIÓN DE ESTILO" w:date="2023-04-18T21:17:00Z">
        <w:r w:rsidR="009E4B46" w:rsidRPr="006539C4" w:rsidDel="001622AD">
          <w:rPr>
            <w:rFonts w:ascii="Arial" w:hAnsi="Arial" w:cs="Arial"/>
            <w:sz w:val="24"/>
            <w:szCs w:val="24"/>
          </w:rPr>
          <w:delText>,</w:delText>
        </w:r>
        <w:r w:rsidR="00132C77" w:rsidRPr="006539C4" w:rsidDel="001622AD">
          <w:rPr>
            <w:rFonts w:ascii="Arial" w:hAnsi="Arial" w:cs="Arial"/>
            <w:sz w:val="24"/>
            <w:szCs w:val="24"/>
          </w:rPr>
          <w:delText xml:space="preserve"> debemos de estar</w:delText>
        </w:r>
      </w:del>
      <w:r w:rsidR="00132C77" w:rsidRPr="006539C4">
        <w:rPr>
          <w:rFonts w:ascii="Arial" w:hAnsi="Arial" w:cs="Arial"/>
          <w:sz w:val="24"/>
          <w:szCs w:val="24"/>
        </w:rPr>
        <w:t xml:space="preserve"> dentro de un </w:t>
      </w:r>
      <w:r w:rsidR="005C4839" w:rsidRPr="006539C4">
        <w:rPr>
          <w:rFonts w:ascii="Arial" w:hAnsi="Arial" w:cs="Arial"/>
          <w:sz w:val="24"/>
          <w:szCs w:val="24"/>
        </w:rPr>
        <w:t>marco</w:t>
      </w:r>
      <w:r w:rsidR="00132C77" w:rsidRPr="006539C4">
        <w:rPr>
          <w:rFonts w:ascii="Arial" w:hAnsi="Arial" w:cs="Arial"/>
          <w:sz w:val="24"/>
          <w:szCs w:val="24"/>
        </w:rPr>
        <w:t xml:space="preserve"> que nos permita desarrollar de manera amplia las habilidades de cada </w:t>
      </w:r>
      <w:del w:id="47" w:author="CORRECCIÓN DE ESTILO" w:date="2023-04-18T21:17:00Z">
        <w:r w:rsidR="00132C77" w:rsidRPr="006539C4" w:rsidDel="001622AD">
          <w:rPr>
            <w:rFonts w:ascii="Arial" w:hAnsi="Arial" w:cs="Arial"/>
            <w:sz w:val="24"/>
            <w:szCs w:val="24"/>
          </w:rPr>
          <w:delText xml:space="preserve">una y de cada uno de los </w:delText>
        </w:r>
      </w:del>
      <w:r w:rsidR="00132C77" w:rsidRPr="006539C4">
        <w:rPr>
          <w:rFonts w:ascii="Arial" w:hAnsi="Arial" w:cs="Arial"/>
          <w:sz w:val="24"/>
          <w:szCs w:val="24"/>
        </w:rPr>
        <w:t>profesional</w:t>
      </w:r>
      <w:del w:id="48" w:author="CORRECCIÓN DE ESTILO" w:date="2023-04-18T21:17:00Z">
        <w:r w:rsidR="00132C77" w:rsidRPr="006539C4" w:rsidDel="001622AD">
          <w:rPr>
            <w:rFonts w:ascii="Arial" w:hAnsi="Arial" w:cs="Arial"/>
            <w:sz w:val="24"/>
            <w:szCs w:val="24"/>
          </w:rPr>
          <w:delText>es</w:delText>
        </w:r>
      </w:del>
      <w:r w:rsidR="00132C77" w:rsidRPr="006539C4">
        <w:rPr>
          <w:rFonts w:ascii="Arial" w:hAnsi="Arial" w:cs="Arial"/>
          <w:sz w:val="24"/>
          <w:szCs w:val="24"/>
        </w:rPr>
        <w:t xml:space="preserve"> de la salud</w:t>
      </w:r>
      <w:r w:rsidR="009E4B46" w:rsidRPr="006539C4">
        <w:rPr>
          <w:rFonts w:ascii="Arial" w:hAnsi="Arial" w:cs="Arial"/>
          <w:sz w:val="24"/>
          <w:szCs w:val="24"/>
        </w:rPr>
        <w:t>.</w:t>
      </w:r>
    </w:p>
    <w:p w14:paraId="5F1F4F66" w14:textId="100917FE" w:rsidR="009E4B46" w:rsidRPr="006539C4" w:rsidRDefault="00FC685E" w:rsidP="001D3AC0">
      <w:pPr>
        <w:jc w:val="both"/>
        <w:rPr>
          <w:rFonts w:ascii="Arial" w:hAnsi="Arial" w:cs="Arial"/>
          <w:sz w:val="24"/>
          <w:szCs w:val="24"/>
        </w:rPr>
      </w:pPr>
      <w:r w:rsidRPr="006539C4">
        <w:rPr>
          <w:rFonts w:ascii="Arial" w:hAnsi="Arial" w:cs="Arial"/>
          <w:sz w:val="24"/>
          <w:szCs w:val="24"/>
        </w:rPr>
        <w:t>Al interior de la Comisión de Salud</w:t>
      </w:r>
      <w:ins w:id="49" w:author="CORRECCIÓN DE ESTILO" w:date="2023-04-18T21:18:00Z">
        <w:r w:rsidR="001622AD">
          <w:rPr>
            <w:rFonts w:ascii="Arial" w:hAnsi="Arial" w:cs="Arial"/>
            <w:sz w:val="24"/>
            <w:szCs w:val="24"/>
          </w:rPr>
          <w:t>,</w:t>
        </w:r>
      </w:ins>
      <w:r w:rsidRPr="006539C4">
        <w:rPr>
          <w:rFonts w:ascii="Arial" w:hAnsi="Arial" w:cs="Arial"/>
          <w:sz w:val="24"/>
          <w:szCs w:val="24"/>
        </w:rPr>
        <w:t xml:space="preserve"> h</w:t>
      </w:r>
      <w:r w:rsidR="009E4B46" w:rsidRPr="006539C4">
        <w:rPr>
          <w:rFonts w:ascii="Arial" w:hAnsi="Arial" w:cs="Arial"/>
          <w:sz w:val="24"/>
          <w:szCs w:val="24"/>
        </w:rPr>
        <w:t xml:space="preserve">acemos </w:t>
      </w:r>
      <w:r w:rsidR="005C4839" w:rsidRPr="006539C4">
        <w:rPr>
          <w:rFonts w:ascii="Arial" w:hAnsi="Arial" w:cs="Arial"/>
          <w:sz w:val="24"/>
          <w:szCs w:val="24"/>
        </w:rPr>
        <w:t>e</w:t>
      </w:r>
      <w:r w:rsidR="00132C77" w:rsidRPr="006539C4">
        <w:rPr>
          <w:rFonts w:ascii="Arial" w:hAnsi="Arial" w:cs="Arial"/>
          <w:sz w:val="24"/>
          <w:szCs w:val="24"/>
        </w:rPr>
        <w:t xml:space="preserve">l análisis de </w:t>
      </w:r>
      <w:del w:id="50" w:author="CORRECCIÓN DE ESTILO" w:date="2023-04-18T21:19:00Z">
        <w:r w:rsidR="00132C77" w:rsidRPr="006539C4" w:rsidDel="001622AD">
          <w:rPr>
            <w:rFonts w:ascii="Arial" w:hAnsi="Arial" w:cs="Arial"/>
            <w:sz w:val="24"/>
            <w:szCs w:val="24"/>
          </w:rPr>
          <w:delText xml:space="preserve">un </w:delText>
        </w:r>
      </w:del>
      <w:ins w:id="51" w:author="CORRECCIÓN DE ESTILO" w:date="2023-04-18T21:19:00Z">
        <w:r w:rsidR="001622AD">
          <w:rPr>
            <w:rFonts w:ascii="Arial" w:hAnsi="Arial" w:cs="Arial"/>
            <w:sz w:val="24"/>
            <w:szCs w:val="24"/>
          </w:rPr>
          <w:t>algunos</w:t>
        </w:r>
        <w:r w:rsidR="001622AD" w:rsidRPr="006539C4">
          <w:rPr>
            <w:rFonts w:ascii="Arial" w:hAnsi="Arial" w:cs="Arial"/>
            <w:sz w:val="24"/>
            <w:szCs w:val="24"/>
          </w:rPr>
          <w:t xml:space="preserve"> </w:t>
        </w:r>
      </w:ins>
      <w:r w:rsidR="00132C77" w:rsidRPr="006539C4">
        <w:rPr>
          <w:rFonts w:ascii="Arial" w:hAnsi="Arial" w:cs="Arial"/>
          <w:sz w:val="24"/>
          <w:szCs w:val="24"/>
        </w:rPr>
        <w:t>tema que quizás para algunos resulta esca</w:t>
      </w:r>
      <w:r w:rsidR="005C4839" w:rsidRPr="006539C4">
        <w:rPr>
          <w:rFonts w:ascii="Arial" w:hAnsi="Arial" w:cs="Arial"/>
          <w:sz w:val="24"/>
          <w:szCs w:val="24"/>
        </w:rPr>
        <w:t>broso</w:t>
      </w:r>
      <w:ins w:id="52" w:author="CORRECCIÓN DE ESTILO" w:date="2023-04-18T21:18:00Z">
        <w:r w:rsidR="001622AD">
          <w:rPr>
            <w:rFonts w:ascii="Arial" w:hAnsi="Arial" w:cs="Arial"/>
            <w:sz w:val="24"/>
            <w:szCs w:val="24"/>
          </w:rPr>
          <w:t>,</w:t>
        </w:r>
      </w:ins>
      <w:r w:rsidR="00132C77" w:rsidRPr="006539C4">
        <w:rPr>
          <w:rFonts w:ascii="Arial" w:hAnsi="Arial" w:cs="Arial"/>
          <w:sz w:val="24"/>
          <w:szCs w:val="24"/>
        </w:rPr>
        <w:t xml:space="preserve"> pero </w:t>
      </w:r>
      <w:del w:id="53" w:author="CORRECCIÓN DE ESTILO" w:date="2023-04-18T21:18:00Z">
        <w:r w:rsidR="00132C77" w:rsidRPr="006539C4" w:rsidDel="001622AD">
          <w:rPr>
            <w:rFonts w:ascii="Arial" w:hAnsi="Arial" w:cs="Arial"/>
            <w:sz w:val="24"/>
            <w:szCs w:val="24"/>
          </w:rPr>
          <w:delText xml:space="preserve">para </w:delText>
        </w:r>
      </w:del>
      <w:r w:rsidR="00132C77" w:rsidRPr="006539C4">
        <w:rPr>
          <w:rFonts w:ascii="Arial" w:hAnsi="Arial" w:cs="Arial"/>
          <w:sz w:val="24"/>
          <w:szCs w:val="24"/>
        </w:rPr>
        <w:t xml:space="preserve">muchos otros y otras ya estamos listos para </w:t>
      </w:r>
      <w:del w:id="54" w:author="CORRECCIÓN DE ESTILO" w:date="2023-04-18T21:18:00Z">
        <w:r w:rsidR="00132C77" w:rsidRPr="006539C4" w:rsidDel="001622AD">
          <w:rPr>
            <w:rFonts w:ascii="Arial" w:hAnsi="Arial" w:cs="Arial"/>
            <w:sz w:val="24"/>
            <w:szCs w:val="24"/>
          </w:rPr>
          <w:delText xml:space="preserve">poderle </w:delText>
        </w:r>
      </w:del>
      <w:r w:rsidR="00132C77" w:rsidRPr="006539C4">
        <w:rPr>
          <w:rFonts w:ascii="Arial" w:hAnsi="Arial" w:cs="Arial"/>
          <w:sz w:val="24"/>
          <w:szCs w:val="24"/>
        </w:rPr>
        <w:t xml:space="preserve">entrar de </w:t>
      </w:r>
      <w:r w:rsidR="005C4839" w:rsidRPr="006539C4">
        <w:rPr>
          <w:rFonts w:ascii="Arial" w:hAnsi="Arial" w:cs="Arial"/>
          <w:sz w:val="24"/>
          <w:szCs w:val="24"/>
        </w:rPr>
        <w:t>lleno</w:t>
      </w:r>
      <w:r w:rsidRPr="006539C4">
        <w:rPr>
          <w:rFonts w:ascii="Arial" w:hAnsi="Arial" w:cs="Arial"/>
          <w:sz w:val="24"/>
          <w:szCs w:val="24"/>
        </w:rPr>
        <w:t>, me refiero a</w:t>
      </w:r>
      <w:r w:rsidR="0020144E" w:rsidRPr="006539C4">
        <w:rPr>
          <w:rFonts w:ascii="Arial" w:hAnsi="Arial" w:cs="Arial"/>
          <w:sz w:val="24"/>
          <w:szCs w:val="24"/>
        </w:rPr>
        <w:t xml:space="preserve"> </w:t>
      </w:r>
      <w:r w:rsidR="00132C77" w:rsidRPr="006539C4">
        <w:rPr>
          <w:rFonts w:ascii="Arial" w:hAnsi="Arial" w:cs="Arial"/>
          <w:sz w:val="24"/>
          <w:szCs w:val="24"/>
        </w:rPr>
        <w:t>la objeción médica</w:t>
      </w:r>
      <w:r w:rsidR="009E4B46" w:rsidRPr="006539C4">
        <w:rPr>
          <w:rFonts w:ascii="Arial" w:hAnsi="Arial" w:cs="Arial"/>
          <w:sz w:val="24"/>
          <w:szCs w:val="24"/>
        </w:rPr>
        <w:t>,</w:t>
      </w:r>
      <w:r w:rsidR="00132C77" w:rsidRPr="006539C4">
        <w:rPr>
          <w:rFonts w:ascii="Arial" w:hAnsi="Arial" w:cs="Arial"/>
          <w:sz w:val="24"/>
          <w:szCs w:val="24"/>
        </w:rPr>
        <w:t xml:space="preserve"> </w:t>
      </w:r>
      <w:del w:id="55" w:author="CORRECCIÓN DE ESTILO" w:date="2023-04-18T21:18:00Z">
        <w:r w:rsidR="00132C77" w:rsidRPr="006539C4" w:rsidDel="001622AD">
          <w:rPr>
            <w:rFonts w:ascii="Arial" w:hAnsi="Arial" w:cs="Arial"/>
            <w:sz w:val="24"/>
            <w:szCs w:val="24"/>
          </w:rPr>
          <w:delText>y también</w:delText>
        </w:r>
        <w:r w:rsidRPr="006539C4" w:rsidDel="001622AD">
          <w:rPr>
            <w:rFonts w:ascii="Arial" w:hAnsi="Arial" w:cs="Arial"/>
            <w:sz w:val="24"/>
            <w:szCs w:val="24"/>
          </w:rPr>
          <w:delText xml:space="preserve"> están</w:delText>
        </w:r>
        <w:r w:rsidR="009E4B46" w:rsidRPr="006539C4" w:rsidDel="001622AD">
          <w:rPr>
            <w:rFonts w:ascii="Arial" w:hAnsi="Arial" w:cs="Arial"/>
            <w:sz w:val="24"/>
            <w:szCs w:val="24"/>
          </w:rPr>
          <w:delText>,</w:delText>
        </w:r>
        <w:r w:rsidR="00132C77" w:rsidRPr="006539C4" w:rsidDel="001622AD">
          <w:rPr>
            <w:rFonts w:ascii="Arial" w:hAnsi="Arial" w:cs="Arial"/>
            <w:sz w:val="24"/>
            <w:szCs w:val="24"/>
          </w:rPr>
          <w:delText xml:space="preserve"> el tema de</w:delText>
        </w:r>
      </w:del>
      <w:ins w:id="56" w:author="CORRECCIÓN DE ESTILO" w:date="2023-04-18T21:18:00Z">
        <w:r w:rsidR="001622AD">
          <w:rPr>
            <w:rFonts w:ascii="Arial" w:hAnsi="Arial" w:cs="Arial"/>
            <w:sz w:val="24"/>
            <w:szCs w:val="24"/>
          </w:rPr>
          <w:t>a</w:t>
        </w:r>
      </w:ins>
      <w:r w:rsidR="00132C77" w:rsidRPr="006539C4">
        <w:rPr>
          <w:rFonts w:ascii="Arial" w:hAnsi="Arial" w:cs="Arial"/>
          <w:sz w:val="24"/>
          <w:szCs w:val="24"/>
        </w:rPr>
        <w:t xml:space="preserve"> la </w:t>
      </w:r>
      <w:r w:rsidR="005C4839" w:rsidRPr="006539C4">
        <w:rPr>
          <w:rFonts w:ascii="Arial" w:hAnsi="Arial" w:cs="Arial"/>
          <w:sz w:val="24"/>
          <w:szCs w:val="24"/>
        </w:rPr>
        <w:t>eutanasia</w:t>
      </w:r>
      <w:r w:rsidR="00132C77" w:rsidRPr="006539C4">
        <w:rPr>
          <w:rFonts w:ascii="Arial" w:hAnsi="Arial" w:cs="Arial"/>
          <w:sz w:val="24"/>
          <w:szCs w:val="24"/>
        </w:rPr>
        <w:t xml:space="preserve"> o </w:t>
      </w:r>
      <w:r w:rsidRPr="006539C4">
        <w:rPr>
          <w:rFonts w:ascii="Arial" w:hAnsi="Arial" w:cs="Arial"/>
          <w:sz w:val="24"/>
          <w:szCs w:val="24"/>
        </w:rPr>
        <w:t xml:space="preserve">el </w:t>
      </w:r>
      <w:r w:rsidR="00132C77" w:rsidRPr="006539C4">
        <w:rPr>
          <w:rFonts w:ascii="Arial" w:hAnsi="Arial" w:cs="Arial"/>
          <w:sz w:val="24"/>
          <w:szCs w:val="24"/>
        </w:rPr>
        <w:t>de la muerte digna</w:t>
      </w:r>
      <w:ins w:id="57" w:author="CORRECCIÓN DE ESTILO" w:date="2023-04-18T21:19:00Z">
        <w:r w:rsidR="001622AD">
          <w:rPr>
            <w:rFonts w:ascii="Arial" w:hAnsi="Arial" w:cs="Arial"/>
            <w:sz w:val="24"/>
            <w:szCs w:val="24"/>
          </w:rPr>
          <w:t>;</w:t>
        </w:r>
      </w:ins>
      <w:del w:id="58" w:author="CORRECCIÓN DE ESTILO" w:date="2023-04-18T21:19:00Z">
        <w:r w:rsidR="005C4839" w:rsidRPr="006539C4" w:rsidDel="001622AD">
          <w:rPr>
            <w:rFonts w:ascii="Arial" w:hAnsi="Arial" w:cs="Arial"/>
            <w:sz w:val="24"/>
            <w:szCs w:val="24"/>
          </w:rPr>
          <w:delText>,</w:delText>
        </w:r>
      </w:del>
      <w:r w:rsidR="00132C77" w:rsidRPr="006539C4">
        <w:rPr>
          <w:rFonts w:ascii="Arial" w:hAnsi="Arial" w:cs="Arial"/>
          <w:sz w:val="24"/>
          <w:szCs w:val="24"/>
        </w:rPr>
        <w:t xml:space="preserve"> </w:t>
      </w:r>
      <w:ins w:id="59" w:author="CORRECCIÓN DE ESTILO" w:date="2023-04-18T21:19:00Z">
        <w:r w:rsidR="001622AD">
          <w:rPr>
            <w:rFonts w:ascii="Arial" w:hAnsi="Arial" w:cs="Arial"/>
            <w:sz w:val="24"/>
            <w:szCs w:val="24"/>
          </w:rPr>
          <w:t xml:space="preserve">hablar de estos temas </w:t>
        </w:r>
      </w:ins>
      <w:del w:id="60" w:author="CORRECCIÓN DE ESTILO" w:date="2023-04-18T21:19:00Z">
        <w:r w:rsidR="00132C77" w:rsidRPr="006539C4" w:rsidDel="001622AD">
          <w:rPr>
            <w:rFonts w:ascii="Arial" w:hAnsi="Arial" w:cs="Arial"/>
            <w:sz w:val="24"/>
            <w:szCs w:val="24"/>
          </w:rPr>
          <w:delText>est</w:delText>
        </w:r>
        <w:r w:rsidR="005C4839" w:rsidRPr="006539C4" w:rsidDel="001622AD">
          <w:rPr>
            <w:rFonts w:ascii="Arial" w:hAnsi="Arial" w:cs="Arial"/>
            <w:sz w:val="24"/>
            <w:szCs w:val="24"/>
          </w:rPr>
          <w:delText>o</w:delText>
        </w:r>
        <w:r w:rsidR="00132C77" w:rsidRPr="006539C4" w:rsidDel="001622AD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132C77" w:rsidRPr="006539C4">
        <w:rPr>
          <w:rFonts w:ascii="Arial" w:hAnsi="Arial" w:cs="Arial"/>
          <w:sz w:val="24"/>
          <w:szCs w:val="24"/>
        </w:rPr>
        <w:t xml:space="preserve">nos </w:t>
      </w:r>
      <w:del w:id="61" w:author="CORRECCIÓN DE ESTILO" w:date="2023-04-18T21:19:00Z">
        <w:r w:rsidR="005C4839" w:rsidRPr="006539C4" w:rsidDel="001622AD">
          <w:rPr>
            <w:rFonts w:ascii="Arial" w:hAnsi="Arial" w:cs="Arial"/>
            <w:sz w:val="24"/>
            <w:szCs w:val="24"/>
          </w:rPr>
          <w:delText xml:space="preserve">permite </w:delText>
        </w:r>
      </w:del>
      <w:ins w:id="62" w:author="CORRECCIÓN DE ESTILO" w:date="2023-04-18T21:19:00Z">
        <w:r w:rsidR="001622AD">
          <w:rPr>
            <w:rFonts w:ascii="Arial" w:hAnsi="Arial" w:cs="Arial"/>
            <w:sz w:val="24"/>
            <w:szCs w:val="24"/>
          </w:rPr>
          <w:t>deja</w:t>
        </w:r>
        <w:r w:rsidR="001622AD" w:rsidRPr="006539C4">
          <w:rPr>
            <w:rFonts w:ascii="Arial" w:hAnsi="Arial" w:cs="Arial"/>
            <w:sz w:val="24"/>
            <w:szCs w:val="24"/>
          </w:rPr>
          <w:t xml:space="preserve"> </w:t>
        </w:r>
      </w:ins>
      <w:r w:rsidR="005C4839" w:rsidRPr="006539C4">
        <w:rPr>
          <w:rFonts w:ascii="Arial" w:hAnsi="Arial" w:cs="Arial"/>
          <w:sz w:val="24"/>
          <w:szCs w:val="24"/>
        </w:rPr>
        <w:t xml:space="preserve">pensar </w:t>
      </w:r>
      <w:r w:rsidR="00132C77" w:rsidRPr="006539C4">
        <w:rPr>
          <w:rFonts w:ascii="Arial" w:hAnsi="Arial" w:cs="Arial"/>
          <w:sz w:val="24"/>
          <w:szCs w:val="24"/>
        </w:rPr>
        <w:t xml:space="preserve">que </w:t>
      </w:r>
      <w:r w:rsidR="005C4839" w:rsidRPr="006539C4">
        <w:rPr>
          <w:rFonts w:ascii="Arial" w:hAnsi="Arial" w:cs="Arial"/>
          <w:sz w:val="24"/>
          <w:szCs w:val="24"/>
        </w:rPr>
        <w:t>estamos en un marco innovador,</w:t>
      </w:r>
      <w:r w:rsidR="00132C77" w:rsidRPr="006539C4">
        <w:rPr>
          <w:rFonts w:ascii="Arial" w:hAnsi="Arial" w:cs="Arial"/>
          <w:sz w:val="24"/>
          <w:szCs w:val="24"/>
        </w:rPr>
        <w:t xml:space="preserve"> </w:t>
      </w:r>
      <w:r w:rsidR="00132C77" w:rsidRPr="006539C4">
        <w:rPr>
          <w:rFonts w:ascii="Arial" w:hAnsi="Arial" w:cs="Arial"/>
          <w:sz w:val="24"/>
          <w:szCs w:val="24"/>
        </w:rPr>
        <w:lastRenderedPageBreak/>
        <w:t xml:space="preserve">a la vanguardia pero sobre todo que permita desarrollar la profesión de las y </w:t>
      </w:r>
      <w:del w:id="63" w:author="CORRECCIÓN DE ESTILO" w:date="2023-04-18T21:19:00Z">
        <w:r w:rsidR="00132C77" w:rsidRPr="006539C4" w:rsidDel="001622AD">
          <w:rPr>
            <w:rFonts w:ascii="Arial" w:hAnsi="Arial" w:cs="Arial"/>
            <w:sz w:val="24"/>
            <w:szCs w:val="24"/>
          </w:rPr>
          <w:delText xml:space="preserve">de </w:delText>
        </w:r>
      </w:del>
      <w:r w:rsidR="00132C77" w:rsidRPr="006539C4">
        <w:rPr>
          <w:rFonts w:ascii="Arial" w:hAnsi="Arial" w:cs="Arial"/>
          <w:sz w:val="24"/>
          <w:szCs w:val="24"/>
        </w:rPr>
        <w:t>los médicos de una manera libre</w:t>
      </w:r>
      <w:ins w:id="64" w:author="CORRECCIÓN DE ESTILO" w:date="2023-04-18T21:20:00Z">
        <w:r w:rsidR="001622AD">
          <w:rPr>
            <w:rFonts w:ascii="Arial" w:hAnsi="Arial" w:cs="Arial"/>
            <w:sz w:val="24"/>
            <w:szCs w:val="24"/>
          </w:rPr>
          <w:t xml:space="preserve"> y</w:t>
        </w:r>
      </w:ins>
      <w:r w:rsidR="00132C77" w:rsidRPr="006539C4">
        <w:rPr>
          <w:rFonts w:ascii="Arial" w:hAnsi="Arial" w:cs="Arial"/>
          <w:sz w:val="24"/>
          <w:szCs w:val="24"/>
        </w:rPr>
        <w:t xml:space="preserve"> </w:t>
      </w:r>
      <w:del w:id="65" w:author="CORRECCIÓN DE ESTILO" w:date="2023-04-18T21:19:00Z">
        <w:r w:rsidR="00132C77" w:rsidRPr="006539C4" w:rsidDel="001622AD">
          <w:rPr>
            <w:rFonts w:ascii="Arial" w:hAnsi="Arial" w:cs="Arial"/>
            <w:sz w:val="24"/>
            <w:szCs w:val="24"/>
          </w:rPr>
          <w:delText xml:space="preserve">de una manera </w:delText>
        </w:r>
      </w:del>
      <w:r w:rsidR="00132C77" w:rsidRPr="006539C4">
        <w:rPr>
          <w:rFonts w:ascii="Arial" w:hAnsi="Arial" w:cs="Arial"/>
          <w:sz w:val="24"/>
          <w:szCs w:val="24"/>
        </w:rPr>
        <w:t>responsable</w:t>
      </w:r>
      <w:ins w:id="66" w:author="CORRECCIÓN DE ESTILO" w:date="2023-04-18T21:20:00Z">
        <w:r w:rsidR="001622AD">
          <w:rPr>
            <w:rFonts w:ascii="Arial" w:hAnsi="Arial" w:cs="Arial"/>
            <w:sz w:val="24"/>
            <w:szCs w:val="24"/>
          </w:rPr>
          <w:t>,</w:t>
        </w:r>
      </w:ins>
      <w:del w:id="67" w:author="CORRECCIÓN DE ESTILO" w:date="2023-04-18T21:20:00Z">
        <w:r w:rsidR="00132C77" w:rsidRPr="006539C4" w:rsidDel="001622AD">
          <w:rPr>
            <w:rFonts w:ascii="Arial" w:hAnsi="Arial" w:cs="Arial"/>
            <w:sz w:val="24"/>
            <w:szCs w:val="24"/>
          </w:rPr>
          <w:delText xml:space="preserve"> </w:delText>
        </w:r>
      </w:del>
      <w:del w:id="68" w:author="CORRECCIÓN DE ESTILO" w:date="2023-04-18T21:19:00Z">
        <w:r w:rsidR="00132C77" w:rsidRPr="006539C4" w:rsidDel="001622AD">
          <w:rPr>
            <w:rFonts w:ascii="Arial" w:hAnsi="Arial" w:cs="Arial"/>
            <w:sz w:val="24"/>
            <w:szCs w:val="24"/>
          </w:rPr>
          <w:delText xml:space="preserve">pero </w:delText>
        </w:r>
      </w:del>
      <w:ins w:id="69" w:author="CORRECCIÓN DE ESTILO" w:date="2023-04-18T21:19:00Z">
        <w:r w:rsidR="001622AD" w:rsidRPr="006539C4">
          <w:rPr>
            <w:rFonts w:ascii="Arial" w:hAnsi="Arial" w:cs="Arial"/>
            <w:sz w:val="24"/>
            <w:szCs w:val="24"/>
          </w:rPr>
          <w:t xml:space="preserve"> </w:t>
        </w:r>
      </w:ins>
      <w:del w:id="70" w:author="CORRECCIÓN DE ESTILO" w:date="2023-04-18T21:20:00Z">
        <w:r w:rsidR="00132C77" w:rsidRPr="006539C4" w:rsidDel="001622AD">
          <w:rPr>
            <w:rFonts w:ascii="Arial" w:hAnsi="Arial" w:cs="Arial"/>
            <w:sz w:val="24"/>
            <w:szCs w:val="24"/>
          </w:rPr>
          <w:delText>sobre todo que se respeten</w:delText>
        </w:r>
      </w:del>
      <w:ins w:id="71" w:author="CORRECCIÓN DE ESTILO" w:date="2023-04-18T21:20:00Z">
        <w:r w:rsidR="001622AD">
          <w:rPr>
            <w:rFonts w:ascii="Arial" w:hAnsi="Arial" w:cs="Arial"/>
            <w:sz w:val="24"/>
            <w:szCs w:val="24"/>
          </w:rPr>
          <w:t>y respetando</w:t>
        </w:r>
      </w:ins>
      <w:r w:rsidR="00132C77" w:rsidRPr="006539C4">
        <w:rPr>
          <w:rFonts w:ascii="Arial" w:hAnsi="Arial" w:cs="Arial"/>
          <w:sz w:val="24"/>
          <w:szCs w:val="24"/>
        </w:rPr>
        <w:t xml:space="preserve"> la autonomía de cada uno y de cada una de ustedes</w:t>
      </w:r>
      <w:r w:rsidR="009E4B46" w:rsidRPr="006539C4">
        <w:rPr>
          <w:rFonts w:ascii="Arial" w:hAnsi="Arial" w:cs="Arial"/>
          <w:sz w:val="24"/>
          <w:szCs w:val="24"/>
        </w:rPr>
        <w:t>.</w:t>
      </w:r>
    </w:p>
    <w:p w14:paraId="79711AB5" w14:textId="4787D37A" w:rsidR="0020144E" w:rsidRPr="006539C4" w:rsidRDefault="009E4B46" w:rsidP="001D3AC0">
      <w:pPr>
        <w:jc w:val="both"/>
        <w:rPr>
          <w:rFonts w:ascii="Arial" w:hAnsi="Arial" w:cs="Arial"/>
          <w:sz w:val="24"/>
          <w:szCs w:val="24"/>
        </w:rPr>
      </w:pPr>
      <w:r w:rsidRPr="006539C4">
        <w:rPr>
          <w:rFonts w:ascii="Arial" w:hAnsi="Arial" w:cs="Arial"/>
          <w:sz w:val="24"/>
          <w:szCs w:val="24"/>
        </w:rPr>
        <w:t xml:space="preserve">Trabajamos de manera conjunta </w:t>
      </w:r>
      <w:r w:rsidR="00132C77" w:rsidRPr="006539C4">
        <w:rPr>
          <w:rFonts w:ascii="Arial" w:hAnsi="Arial" w:cs="Arial"/>
          <w:sz w:val="24"/>
          <w:szCs w:val="24"/>
        </w:rPr>
        <w:t>con</w:t>
      </w:r>
      <w:r w:rsidRPr="006539C4">
        <w:rPr>
          <w:rFonts w:ascii="Arial" w:hAnsi="Arial" w:cs="Arial"/>
          <w:sz w:val="24"/>
          <w:szCs w:val="24"/>
        </w:rPr>
        <w:t xml:space="preserve"> los </w:t>
      </w:r>
      <w:r w:rsidR="00132C77" w:rsidRPr="006539C4">
        <w:rPr>
          <w:rFonts w:ascii="Arial" w:hAnsi="Arial" w:cs="Arial"/>
          <w:sz w:val="24"/>
          <w:szCs w:val="24"/>
        </w:rPr>
        <w:t>colegio</w:t>
      </w:r>
      <w:r w:rsidRPr="006539C4">
        <w:rPr>
          <w:rFonts w:ascii="Arial" w:hAnsi="Arial" w:cs="Arial"/>
          <w:sz w:val="24"/>
          <w:szCs w:val="24"/>
        </w:rPr>
        <w:t>s</w:t>
      </w:r>
      <w:r w:rsidR="00132C77" w:rsidRPr="006539C4">
        <w:rPr>
          <w:rFonts w:ascii="Arial" w:hAnsi="Arial" w:cs="Arial"/>
          <w:sz w:val="24"/>
          <w:szCs w:val="24"/>
        </w:rPr>
        <w:t xml:space="preserve"> de neurocirugía</w:t>
      </w:r>
      <w:r w:rsidRPr="006539C4">
        <w:rPr>
          <w:rFonts w:ascii="Arial" w:hAnsi="Arial" w:cs="Arial"/>
          <w:sz w:val="24"/>
          <w:szCs w:val="24"/>
        </w:rPr>
        <w:t>,</w:t>
      </w:r>
      <w:r w:rsidR="00132C77" w:rsidRPr="006539C4">
        <w:rPr>
          <w:rFonts w:ascii="Arial" w:hAnsi="Arial" w:cs="Arial"/>
          <w:sz w:val="24"/>
          <w:szCs w:val="24"/>
        </w:rPr>
        <w:t xml:space="preserve"> de cirugía plástica y</w:t>
      </w:r>
      <w:r w:rsidR="0020144E" w:rsidRPr="006539C4">
        <w:rPr>
          <w:rFonts w:ascii="Arial" w:hAnsi="Arial" w:cs="Arial"/>
          <w:sz w:val="24"/>
          <w:szCs w:val="24"/>
        </w:rPr>
        <w:t xml:space="preserve"> </w:t>
      </w:r>
      <w:r w:rsidR="00132C77" w:rsidRPr="006539C4">
        <w:rPr>
          <w:rFonts w:ascii="Arial" w:hAnsi="Arial" w:cs="Arial"/>
          <w:sz w:val="24"/>
          <w:szCs w:val="24"/>
        </w:rPr>
        <w:t>de pediatría</w:t>
      </w:r>
      <w:r w:rsidR="0020144E" w:rsidRPr="006539C4">
        <w:rPr>
          <w:rFonts w:ascii="Arial" w:hAnsi="Arial" w:cs="Arial"/>
          <w:sz w:val="24"/>
          <w:szCs w:val="24"/>
        </w:rPr>
        <w:t xml:space="preserve">, entre otros; </w:t>
      </w:r>
      <w:r w:rsidR="005C4839" w:rsidRPr="006539C4">
        <w:rPr>
          <w:rFonts w:ascii="Arial" w:hAnsi="Arial" w:cs="Arial"/>
          <w:sz w:val="24"/>
          <w:szCs w:val="24"/>
        </w:rPr>
        <w:t xml:space="preserve">esto </w:t>
      </w:r>
      <w:r w:rsidR="00132C77" w:rsidRPr="006539C4">
        <w:rPr>
          <w:rFonts w:ascii="Arial" w:hAnsi="Arial" w:cs="Arial"/>
          <w:sz w:val="24"/>
          <w:szCs w:val="24"/>
        </w:rPr>
        <w:t>nos permite</w:t>
      </w:r>
      <w:r w:rsidR="0020144E" w:rsidRPr="006539C4">
        <w:rPr>
          <w:rFonts w:ascii="Arial" w:hAnsi="Arial" w:cs="Arial"/>
          <w:sz w:val="24"/>
          <w:szCs w:val="24"/>
        </w:rPr>
        <w:t xml:space="preserve"> </w:t>
      </w:r>
      <w:r w:rsidR="00132C77" w:rsidRPr="006539C4">
        <w:rPr>
          <w:rFonts w:ascii="Arial" w:hAnsi="Arial" w:cs="Arial"/>
          <w:sz w:val="24"/>
          <w:szCs w:val="24"/>
        </w:rPr>
        <w:t>presentar trabajos serios interdisciplinario</w:t>
      </w:r>
      <w:r w:rsidR="005C4839" w:rsidRPr="006539C4">
        <w:rPr>
          <w:rFonts w:ascii="Arial" w:hAnsi="Arial" w:cs="Arial"/>
          <w:sz w:val="24"/>
          <w:szCs w:val="24"/>
        </w:rPr>
        <w:t>s</w:t>
      </w:r>
      <w:r w:rsidR="00132C77" w:rsidRPr="006539C4">
        <w:rPr>
          <w:rFonts w:ascii="Arial" w:hAnsi="Arial" w:cs="Arial"/>
          <w:sz w:val="24"/>
          <w:szCs w:val="24"/>
        </w:rPr>
        <w:t xml:space="preserve"> </w:t>
      </w:r>
      <w:del w:id="72" w:author="CORRECCIÓN DE ESTILO" w:date="2023-04-18T21:21:00Z">
        <w:r w:rsidR="005C4839" w:rsidRPr="006539C4" w:rsidDel="001622AD">
          <w:rPr>
            <w:rFonts w:ascii="Arial" w:hAnsi="Arial" w:cs="Arial"/>
            <w:sz w:val="24"/>
            <w:szCs w:val="24"/>
          </w:rPr>
          <w:delText xml:space="preserve">lo </w:delText>
        </w:r>
      </w:del>
      <w:r w:rsidR="00132C77" w:rsidRPr="006539C4">
        <w:rPr>
          <w:rFonts w:ascii="Arial" w:hAnsi="Arial" w:cs="Arial"/>
          <w:sz w:val="24"/>
          <w:szCs w:val="24"/>
        </w:rPr>
        <w:t>que garantiza</w:t>
      </w:r>
      <w:ins w:id="73" w:author="CORRECCIÓN DE ESTILO" w:date="2023-04-18T21:21:00Z">
        <w:r w:rsidR="001622AD">
          <w:rPr>
            <w:rFonts w:ascii="Arial" w:hAnsi="Arial" w:cs="Arial"/>
            <w:sz w:val="24"/>
            <w:szCs w:val="24"/>
          </w:rPr>
          <w:t>n</w:t>
        </w:r>
      </w:ins>
      <w:r w:rsidR="005C4839" w:rsidRPr="006539C4">
        <w:rPr>
          <w:rFonts w:ascii="Arial" w:hAnsi="Arial" w:cs="Arial"/>
          <w:sz w:val="24"/>
          <w:szCs w:val="24"/>
        </w:rPr>
        <w:t xml:space="preserve"> </w:t>
      </w:r>
      <w:del w:id="74" w:author="CORRECCIÓN DE ESTILO" w:date="2023-04-18T21:21:00Z">
        <w:r w:rsidR="00132C77" w:rsidRPr="006539C4" w:rsidDel="001622AD">
          <w:rPr>
            <w:rFonts w:ascii="Arial" w:hAnsi="Arial" w:cs="Arial"/>
            <w:sz w:val="24"/>
            <w:szCs w:val="24"/>
          </w:rPr>
          <w:delText xml:space="preserve">un trabajo muy responsable que </w:delText>
        </w:r>
        <w:r w:rsidR="009429A0" w:rsidRPr="006539C4" w:rsidDel="001622AD">
          <w:rPr>
            <w:rFonts w:ascii="Arial" w:hAnsi="Arial" w:cs="Arial"/>
            <w:sz w:val="24"/>
            <w:szCs w:val="24"/>
          </w:rPr>
          <w:delText>dé</w:delText>
        </w:r>
        <w:r w:rsidR="00132C77" w:rsidRPr="006539C4" w:rsidDel="001622AD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132C77" w:rsidRPr="006539C4">
        <w:rPr>
          <w:rFonts w:ascii="Arial" w:hAnsi="Arial" w:cs="Arial"/>
          <w:sz w:val="24"/>
          <w:szCs w:val="24"/>
        </w:rPr>
        <w:t xml:space="preserve">resultados positivos al interior de la </w:t>
      </w:r>
      <w:r w:rsidR="009429A0" w:rsidRPr="006539C4">
        <w:rPr>
          <w:rFonts w:ascii="Arial" w:hAnsi="Arial" w:cs="Arial"/>
          <w:sz w:val="24"/>
          <w:szCs w:val="24"/>
        </w:rPr>
        <w:t>C</w:t>
      </w:r>
      <w:r w:rsidR="00132C77" w:rsidRPr="006539C4">
        <w:rPr>
          <w:rFonts w:ascii="Arial" w:hAnsi="Arial" w:cs="Arial"/>
          <w:sz w:val="24"/>
          <w:szCs w:val="24"/>
        </w:rPr>
        <w:t xml:space="preserve">omisión de </w:t>
      </w:r>
      <w:r w:rsidR="009429A0" w:rsidRPr="006539C4">
        <w:rPr>
          <w:rFonts w:ascii="Arial" w:hAnsi="Arial" w:cs="Arial"/>
          <w:sz w:val="24"/>
          <w:szCs w:val="24"/>
        </w:rPr>
        <w:t>S</w:t>
      </w:r>
      <w:r w:rsidR="00132C77" w:rsidRPr="006539C4">
        <w:rPr>
          <w:rFonts w:ascii="Arial" w:hAnsi="Arial" w:cs="Arial"/>
          <w:sz w:val="24"/>
          <w:szCs w:val="24"/>
        </w:rPr>
        <w:t>alud</w:t>
      </w:r>
      <w:r w:rsidR="0020144E" w:rsidRPr="006539C4">
        <w:rPr>
          <w:rFonts w:ascii="Arial" w:hAnsi="Arial" w:cs="Arial"/>
          <w:sz w:val="24"/>
          <w:szCs w:val="24"/>
        </w:rPr>
        <w:t>.</w:t>
      </w:r>
    </w:p>
    <w:p w14:paraId="026B8BD0" w14:textId="77777777" w:rsidR="001622AD" w:rsidRDefault="00FC685E" w:rsidP="001D3AC0">
      <w:pPr>
        <w:jc w:val="both"/>
        <w:rPr>
          <w:ins w:id="75" w:author="CORRECCIÓN DE ESTILO" w:date="2023-04-18T21:22:00Z"/>
          <w:rFonts w:ascii="Arial" w:hAnsi="Arial" w:cs="Arial"/>
          <w:sz w:val="24"/>
          <w:szCs w:val="24"/>
        </w:rPr>
      </w:pPr>
      <w:r w:rsidRPr="006539C4">
        <w:rPr>
          <w:rFonts w:ascii="Arial" w:hAnsi="Arial" w:cs="Arial"/>
          <w:sz w:val="24"/>
          <w:szCs w:val="24"/>
        </w:rPr>
        <w:t xml:space="preserve">Quiero refrendar </w:t>
      </w:r>
      <w:r w:rsidR="00132C77" w:rsidRPr="006539C4">
        <w:rPr>
          <w:rFonts w:ascii="Arial" w:hAnsi="Arial" w:cs="Arial"/>
          <w:sz w:val="24"/>
          <w:szCs w:val="24"/>
        </w:rPr>
        <w:t xml:space="preserve">con todas y con todos ustedes </w:t>
      </w:r>
      <w:r w:rsidRPr="006539C4">
        <w:rPr>
          <w:rFonts w:ascii="Arial" w:hAnsi="Arial" w:cs="Arial"/>
          <w:sz w:val="24"/>
          <w:szCs w:val="24"/>
        </w:rPr>
        <w:t xml:space="preserve">mi </w:t>
      </w:r>
      <w:r w:rsidR="00132C77" w:rsidRPr="006539C4">
        <w:rPr>
          <w:rFonts w:ascii="Arial" w:hAnsi="Arial" w:cs="Arial"/>
          <w:sz w:val="24"/>
          <w:szCs w:val="24"/>
        </w:rPr>
        <w:t>compromiso</w:t>
      </w:r>
      <w:r w:rsidR="005C4839" w:rsidRPr="006539C4">
        <w:rPr>
          <w:rFonts w:ascii="Arial" w:hAnsi="Arial" w:cs="Arial"/>
          <w:sz w:val="24"/>
          <w:szCs w:val="24"/>
        </w:rPr>
        <w:t>,</w:t>
      </w:r>
      <w:r w:rsidR="00132C77" w:rsidRPr="006539C4">
        <w:rPr>
          <w:rFonts w:ascii="Arial" w:hAnsi="Arial" w:cs="Arial"/>
          <w:sz w:val="24"/>
          <w:szCs w:val="24"/>
        </w:rPr>
        <w:t xml:space="preserve"> </w:t>
      </w:r>
      <w:r w:rsidRPr="006539C4">
        <w:rPr>
          <w:rFonts w:ascii="Arial" w:hAnsi="Arial" w:cs="Arial"/>
          <w:sz w:val="24"/>
          <w:szCs w:val="24"/>
        </w:rPr>
        <w:t>mi</w:t>
      </w:r>
      <w:r w:rsidR="00132C77" w:rsidRPr="006539C4">
        <w:rPr>
          <w:rFonts w:ascii="Arial" w:hAnsi="Arial" w:cs="Arial"/>
          <w:sz w:val="24"/>
          <w:szCs w:val="24"/>
        </w:rPr>
        <w:t xml:space="preserve"> trabajo </w:t>
      </w:r>
      <w:r w:rsidRPr="006539C4">
        <w:rPr>
          <w:rFonts w:ascii="Arial" w:hAnsi="Arial" w:cs="Arial"/>
          <w:sz w:val="24"/>
          <w:szCs w:val="24"/>
        </w:rPr>
        <w:t xml:space="preserve">para </w:t>
      </w:r>
      <w:r w:rsidR="00132C77" w:rsidRPr="006539C4">
        <w:rPr>
          <w:rFonts w:ascii="Arial" w:hAnsi="Arial" w:cs="Arial"/>
          <w:sz w:val="24"/>
          <w:szCs w:val="24"/>
        </w:rPr>
        <w:t>que</w:t>
      </w:r>
      <w:r w:rsidRPr="006539C4">
        <w:rPr>
          <w:rFonts w:ascii="Arial" w:hAnsi="Arial" w:cs="Arial"/>
          <w:sz w:val="24"/>
          <w:szCs w:val="24"/>
        </w:rPr>
        <w:t>,</w:t>
      </w:r>
      <w:r w:rsidR="00132C77" w:rsidRPr="006539C4">
        <w:rPr>
          <w:rFonts w:ascii="Arial" w:hAnsi="Arial" w:cs="Arial"/>
          <w:sz w:val="24"/>
          <w:szCs w:val="24"/>
        </w:rPr>
        <w:t xml:space="preserve"> </w:t>
      </w:r>
      <w:r w:rsidR="005C4839" w:rsidRPr="006539C4">
        <w:rPr>
          <w:rFonts w:ascii="Arial" w:hAnsi="Arial" w:cs="Arial"/>
          <w:sz w:val="24"/>
          <w:szCs w:val="24"/>
        </w:rPr>
        <w:t>en lo que resta</w:t>
      </w:r>
      <w:r w:rsidR="00132C77" w:rsidRPr="006539C4">
        <w:rPr>
          <w:rFonts w:ascii="Arial" w:hAnsi="Arial" w:cs="Arial"/>
          <w:sz w:val="24"/>
          <w:szCs w:val="24"/>
        </w:rPr>
        <w:t xml:space="preserve"> de la legislatura</w:t>
      </w:r>
      <w:ins w:id="76" w:author="CORRECCIÓN DE ESTILO" w:date="2023-04-18T21:21:00Z">
        <w:r w:rsidR="001622AD">
          <w:rPr>
            <w:rFonts w:ascii="Arial" w:hAnsi="Arial" w:cs="Arial"/>
            <w:sz w:val="24"/>
            <w:szCs w:val="24"/>
          </w:rPr>
          <w:t>,</w:t>
        </w:r>
      </w:ins>
      <w:r w:rsidR="00132C77" w:rsidRPr="006539C4">
        <w:rPr>
          <w:rFonts w:ascii="Arial" w:hAnsi="Arial" w:cs="Arial"/>
          <w:sz w:val="24"/>
          <w:szCs w:val="24"/>
        </w:rPr>
        <w:t xml:space="preserve"> </w:t>
      </w:r>
      <w:del w:id="77" w:author="CORRECCIÓN DE ESTILO" w:date="2023-04-18T21:21:00Z">
        <w:r w:rsidR="00132C77" w:rsidRPr="006539C4" w:rsidDel="001622AD">
          <w:rPr>
            <w:rFonts w:ascii="Arial" w:hAnsi="Arial" w:cs="Arial"/>
            <w:sz w:val="24"/>
            <w:szCs w:val="24"/>
          </w:rPr>
          <w:delText xml:space="preserve">siempre </w:delText>
        </w:r>
      </w:del>
      <w:r w:rsidR="00132C77" w:rsidRPr="006539C4">
        <w:rPr>
          <w:rFonts w:ascii="Arial" w:hAnsi="Arial" w:cs="Arial"/>
          <w:sz w:val="24"/>
          <w:szCs w:val="24"/>
        </w:rPr>
        <w:t>c</w:t>
      </w:r>
      <w:r w:rsidRPr="006539C4">
        <w:rPr>
          <w:rFonts w:ascii="Arial" w:hAnsi="Arial" w:cs="Arial"/>
          <w:sz w:val="24"/>
          <w:szCs w:val="24"/>
        </w:rPr>
        <w:t>uenten</w:t>
      </w:r>
      <w:r w:rsidR="00132C77" w:rsidRPr="006539C4">
        <w:rPr>
          <w:rFonts w:ascii="Arial" w:hAnsi="Arial" w:cs="Arial"/>
          <w:sz w:val="24"/>
          <w:szCs w:val="24"/>
        </w:rPr>
        <w:t xml:space="preserve"> con un aliado permanente</w:t>
      </w:r>
      <w:r w:rsidRPr="006539C4">
        <w:rPr>
          <w:rFonts w:ascii="Arial" w:hAnsi="Arial" w:cs="Arial"/>
          <w:sz w:val="24"/>
          <w:szCs w:val="24"/>
        </w:rPr>
        <w:t xml:space="preserve"> en la Comisión de Salud de la Cámara de Diputados,</w:t>
      </w:r>
      <w:r w:rsidR="00132C77" w:rsidRPr="006539C4">
        <w:rPr>
          <w:rFonts w:ascii="Arial" w:hAnsi="Arial" w:cs="Arial"/>
          <w:sz w:val="24"/>
          <w:szCs w:val="24"/>
        </w:rPr>
        <w:t xml:space="preserve"> a fin de garantizar políticas públicas no solamente en beneficio de las y </w:t>
      </w:r>
      <w:del w:id="78" w:author="CORRECCIÓN DE ESTILO" w:date="2023-04-18T21:22:00Z">
        <w:r w:rsidR="00132C77" w:rsidRPr="006539C4" w:rsidDel="001622AD">
          <w:rPr>
            <w:rFonts w:ascii="Arial" w:hAnsi="Arial" w:cs="Arial"/>
            <w:sz w:val="24"/>
            <w:szCs w:val="24"/>
          </w:rPr>
          <w:delText xml:space="preserve">de </w:delText>
        </w:r>
      </w:del>
      <w:r w:rsidR="00132C77" w:rsidRPr="006539C4">
        <w:rPr>
          <w:rFonts w:ascii="Arial" w:hAnsi="Arial" w:cs="Arial"/>
          <w:sz w:val="24"/>
          <w:szCs w:val="24"/>
        </w:rPr>
        <w:t xml:space="preserve">los mexicanos </w:t>
      </w:r>
      <w:r w:rsidRPr="006539C4">
        <w:rPr>
          <w:rFonts w:ascii="Arial" w:hAnsi="Arial" w:cs="Arial"/>
          <w:sz w:val="24"/>
          <w:szCs w:val="24"/>
        </w:rPr>
        <w:t xml:space="preserve">en general, </w:t>
      </w:r>
      <w:r w:rsidR="00132C77" w:rsidRPr="006539C4">
        <w:rPr>
          <w:rFonts w:ascii="Arial" w:hAnsi="Arial" w:cs="Arial"/>
          <w:sz w:val="24"/>
          <w:szCs w:val="24"/>
        </w:rPr>
        <w:t>sino también</w:t>
      </w:r>
      <w:r w:rsidRPr="006539C4">
        <w:rPr>
          <w:rFonts w:ascii="Arial" w:hAnsi="Arial" w:cs="Arial"/>
          <w:sz w:val="24"/>
          <w:szCs w:val="24"/>
        </w:rPr>
        <w:t xml:space="preserve"> en lo particular, para</w:t>
      </w:r>
      <w:r w:rsidR="00132C77" w:rsidRPr="006539C4">
        <w:rPr>
          <w:rFonts w:ascii="Arial" w:hAnsi="Arial" w:cs="Arial"/>
          <w:sz w:val="24"/>
          <w:szCs w:val="24"/>
        </w:rPr>
        <w:t xml:space="preserve"> beneficio de las y los profesionales de la salud</w:t>
      </w:r>
      <w:r w:rsidRPr="006539C4">
        <w:rPr>
          <w:rFonts w:ascii="Arial" w:hAnsi="Arial" w:cs="Arial"/>
          <w:sz w:val="24"/>
          <w:szCs w:val="24"/>
        </w:rPr>
        <w:t>.</w:t>
      </w:r>
    </w:p>
    <w:p w14:paraId="51B44514" w14:textId="2D0CDB2B" w:rsidR="00132C77" w:rsidRPr="006539C4" w:rsidRDefault="00132C77" w:rsidP="001D3AC0">
      <w:pPr>
        <w:jc w:val="both"/>
        <w:rPr>
          <w:rFonts w:ascii="Arial" w:hAnsi="Arial" w:cs="Arial"/>
          <w:sz w:val="24"/>
          <w:szCs w:val="24"/>
        </w:rPr>
      </w:pPr>
      <w:del w:id="79" w:author="CORRECCIÓN DE ESTILO" w:date="2023-04-18T21:22:00Z">
        <w:r w:rsidRPr="006539C4" w:rsidDel="001622AD">
          <w:rPr>
            <w:rFonts w:ascii="Arial" w:hAnsi="Arial" w:cs="Arial"/>
            <w:sz w:val="24"/>
            <w:szCs w:val="24"/>
          </w:rPr>
          <w:delText xml:space="preserve"> </w:delText>
        </w:r>
      </w:del>
      <w:r w:rsidR="00FC685E" w:rsidRPr="006539C4">
        <w:rPr>
          <w:rFonts w:ascii="Arial" w:hAnsi="Arial" w:cs="Arial"/>
          <w:sz w:val="24"/>
          <w:szCs w:val="24"/>
        </w:rPr>
        <w:t xml:space="preserve">Mis deseos porque </w:t>
      </w:r>
      <w:r w:rsidRPr="006539C4">
        <w:rPr>
          <w:rFonts w:ascii="Arial" w:hAnsi="Arial" w:cs="Arial"/>
          <w:sz w:val="24"/>
          <w:szCs w:val="24"/>
        </w:rPr>
        <w:t>perdur</w:t>
      </w:r>
      <w:r w:rsidR="00FC685E" w:rsidRPr="006539C4">
        <w:rPr>
          <w:rFonts w:ascii="Arial" w:hAnsi="Arial" w:cs="Arial"/>
          <w:sz w:val="24"/>
          <w:szCs w:val="24"/>
        </w:rPr>
        <w:t>e</w:t>
      </w:r>
      <w:r w:rsidRPr="006539C4">
        <w:rPr>
          <w:rFonts w:ascii="Arial" w:hAnsi="Arial" w:cs="Arial"/>
          <w:sz w:val="24"/>
          <w:szCs w:val="24"/>
        </w:rPr>
        <w:t xml:space="preserve"> el trabajo productivo en equipo</w:t>
      </w:r>
      <w:del w:id="80" w:author="CORRECCIÓN DE ESTILO" w:date="2023-04-18T21:22:00Z">
        <w:r w:rsidR="00FC685E" w:rsidRPr="006539C4" w:rsidDel="001622AD">
          <w:rPr>
            <w:rFonts w:ascii="Arial" w:hAnsi="Arial" w:cs="Arial"/>
            <w:sz w:val="24"/>
            <w:szCs w:val="24"/>
          </w:rPr>
          <w:delText>,</w:delText>
        </w:r>
      </w:del>
      <w:r w:rsidRPr="006539C4">
        <w:rPr>
          <w:rFonts w:ascii="Arial" w:hAnsi="Arial" w:cs="Arial"/>
          <w:sz w:val="24"/>
          <w:szCs w:val="24"/>
        </w:rPr>
        <w:t xml:space="preserve"> de largo plazo</w:t>
      </w:r>
      <w:del w:id="81" w:author="CORRECCIÓN DE ESTILO" w:date="2023-04-18T21:22:00Z">
        <w:r w:rsidR="00FC685E" w:rsidRPr="006539C4" w:rsidDel="001622AD">
          <w:rPr>
            <w:rFonts w:ascii="Arial" w:hAnsi="Arial" w:cs="Arial"/>
            <w:sz w:val="24"/>
            <w:szCs w:val="24"/>
          </w:rPr>
          <w:delText>,</w:delText>
        </w:r>
      </w:del>
      <w:r w:rsidRPr="006539C4">
        <w:rPr>
          <w:rFonts w:ascii="Arial" w:hAnsi="Arial" w:cs="Arial"/>
          <w:sz w:val="24"/>
          <w:szCs w:val="24"/>
        </w:rPr>
        <w:t xml:space="preserve"> de</w:t>
      </w:r>
      <w:r w:rsidR="00FC685E" w:rsidRPr="006539C4">
        <w:rPr>
          <w:rFonts w:ascii="Arial" w:hAnsi="Arial" w:cs="Arial"/>
          <w:sz w:val="24"/>
          <w:szCs w:val="24"/>
        </w:rPr>
        <w:t>l</w:t>
      </w:r>
      <w:r w:rsidRPr="006539C4">
        <w:rPr>
          <w:rFonts w:ascii="Arial" w:hAnsi="Arial" w:cs="Arial"/>
          <w:sz w:val="24"/>
          <w:szCs w:val="24"/>
        </w:rPr>
        <w:t xml:space="preserve"> </w:t>
      </w:r>
      <w:r w:rsidR="009429A0" w:rsidRPr="006539C4">
        <w:rPr>
          <w:rFonts w:ascii="Arial" w:hAnsi="Arial" w:cs="Arial"/>
          <w:sz w:val="24"/>
          <w:szCs w:val="24"/>
        </w:rPr>
        <w:t>CONACEM.</w:t>
      </w:r>
      <w:del w:id="82" w:author="CORRECCIÓN DE ESTILO" w:date="2023-04-18T21:22:00Z">
        <w:r w:rsidRPr="006539C4" w:rsidDel="001622AD">
          <w:rPr>
            <w:rFonts w:ascii="Arial" w:hAnsi="Arial" w:cs="Arial"/>
            <w:sz w:val="24"/>
            <w:szCs w:val="24"/>
          </w:rPr>
          <w:delText xml:space="preserve"> </w:delText>
        </w:r>
        <w:r w:rsidR="009429A0" w:rsidRPr="006539C4" w:rsidDel="001622AD">
          <w:rPr>
            <w:rFonts w:ascii="Arial" w:hAnsi="Arial" w:cs="Arial"/>
            <w:sz w:val="24"/>
            <w:szCs w:val="24"/>
          </w:rPr>
          <w:delText>M</w:delText>
        </w:r>
        <w:r w:rsidRPr="006539C4" w:rsidDel="001622AD">
          <w:rPr>
            <w:rFonts w:ascii="Arial" w:hAnsi="Arial" w:cs="Arial"/>
            <w:sz w:val="24"/>
            <w:szCs w:val="24"/>
          </w:rPr>
          <w:delText>uchas gracias</w:delText>
        </w:r>
      </w:del>
    </w:p>
    <w:sectPr w:rsidR="00132C77" w:rsidRPr="00653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RRECCIÓN DE ESTILO">
    <w15:presenceInfo w15:providerId="None" w15:userId="CORRECCIÓN DE ESTI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77"/>
    <w:rsid w:val="00132C77"/>
    <w:rsid w:val="001622AD"/>
    <w:rsid w:val="001D3AC0"/>
    <w:rsid w:val="0020144E"/>
    <w:rsid w:val="003034FC"/>
    <w:rsid w:val="0043260C"/>
    <w:rsid w:val="005C4839"/>
    <w:rsid w:val="006539C4"/>
    <w:rsid w:val="008766E6"/>
    <w:rsid w:val="009429A0"/>
    <w:rsid w:val="009E4B46"/>
    <w:rsid w:val="00A825C4"/>
    <w:rsid w:val="00BD1C6D"/>
    <w:rsid w:val="00F52DD0"/>
    <w:rsid w:val="00FC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BED6"/>
  <w15:chartTrackingRefBased/>
  <w15:docId w15:val="{841305C0-594A-46EC-957F-955D09BF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3260C"/>
    <w:pPr>
      <w:spacing w:after="0" w:line="240" w:lineRule="auto"/>
    </w:pPr>
  </w:style>
  <w:style w:type="paragraph" w:styleId="Revisin">
    <w:name w:val="Revision"/>
    <w:hidden/>
    <w:uiPriority w:val="99"/>
    <w:semiHidden/>
    <w:rsid w:val="00653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valuna</dc:creator>
  <cp:keywords/>
  <dc:description/>
  <cp:lastModifiedBy>CORRECCIÓN DE ESTILO</cp:lastModifiedBy>
  <cp:revision>4</cp:revision>
  <dcterms:created xsi:type="dcterms:W3CDTF">2023-03-07T19:32:00Z</dcterms:created>
  <dcterms:modified xsi:type="dcterms:W3CDTF">2023-04-19T03:22:00Z</dcterms:modified>
</cp:coreProperties>
</file>