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D399" w14:textId="1AC88D3D" w:rsidR="00E16A98" w:rsidRDefault="00000000">
      <w:pPr>
        <w:pStyle w:val="Ttulo"/>
        <w:rPr>
          <w:ins w:id="0" w:author="Microsoft Office User" w:date="2023-03-09T19:00:00Z"/>
        </w:rPr>
      </w:pPr>
      <w:r>
        <w:t>Bosquejo</w:t>
      </w:r>
      <w:r>
        <w:rPr>
          <w:spacing w:val="-2"/>
        </w:rPr>
        <w:t xml:space="preserve"> </w:t>
      </w:r>
      <w:r>
        <w:t>histórico</w:t>
      </w:r>
      <w:r>
        <w:rPr>
          <w:spacing w:val="-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Consejo</w:t>
      </w:r>
      <w:r>
        <w:rPr>
          <w:spacing w:val="-4"/>
        </w:rPr>
        <w:t xml:space="preserve"> </w:t>
      </w:r>
      <w:r>
        <w:t>Mexicano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Cirugía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A.C.</w:t>
      </w:r>
    </w:p>
    <w:p w14:paraId="1ADF1A3B" w14:textId="77777777" w:rsidR="008B585A" w:rsidRDefault="008B585A">
      <w:pPr>
        <w:pStyle w:val="Ttulo"/>
      </w:pPr>
    </w:p>
    <w:p w14:paraId="2317632F" w14:textId="056C09E7" w:rsidR="00E16A98" w:rsidRPr="008B585A" w:rsidRDefault="00000000">
      <w:pPr>
        <w:pStyle w:val="Textoindependiente"/>
        <w:ind w:left="5579" w:right="115" w:firstLine="225"/>
        <w:jc w:val="right"/>
        <w:rPr>
          <w:b/>
          <w:bCs/>
          <w:rPrChange w:id="1" w:author="Microsoft Office User" w:date="2023-03-09T19:00:00Z">
            <w:rPr/>
          </w:rPrChange>
        </w:rPr>
      </w:pPr>
      <w:r w:rsidRPr="008B585A">
        <w:rPr>
          <w:b/>
          <w:bCs/>
          <w:rPrChange w:id="2" w:author="Microsoft Office User" w:date="2023-03-09T19:00:00Z">
            <w:rPr/>
          </w:rPrChange>
        </w:rPr>
        <w:t>Dr. Antonio Moreno-Guzmán</w:t>
      </w:r>
      <w:del w:id="3" w:author="Microsoft Office User" w:date="2023-03-09T19:00:00Z">
        <w:r w:rsidRPr="008B585A" w:rsidDel="008B585A">
          <w:rPr>
            <w:b/>
            <w:bCs/>
            <w:rPrChange w:id="4" w:author="Microsoft Office User" w:date="2023-03-09T19:00:00Z">
              <w:rPr/>
            </w:rPrChange>
          </w:rPr>
          <w:delText>.</w:delText>
        </w:r>
      </w:del>
      <w:r w:rsidRPr="008B585A">
        <w:rPr>
          <w:b/>
          <w:bCs/>
          <w:spacing w:val="-64"/>
          <w:rPrChange w:id="5" w:author="Microsoft Office User" w:date="2023-03-09T19:00:00Z">
            <w:rPr>
              <w:spacing w:val="-64"/>
            </w:rPr>
          </w:rPrChange>
        </w:rPr>
        <w:t xml:space="preserve"> </w:t>
      </w:r>
      <w:del w:id="6" w:author="Microsoft Office User" w:date="2023-03-09T19:00:00Z">
        <w:r w:rsidRPr="008B585A" w:rsidDel="008B585A">
          <w:rPr>
            <w:b/>
            <w:bCs/>
            <w:rPrChange w:id="7" w:author="Microsoft Office User" w:date="2023-03-09T19:00:00Z">
              <w:rPr/>
            </w:rPrChange>
          </w:rPr>
          <w:delText>Cirujano General por la UDEFA</w:delText>
        </w:r>
        <w:r w:rsidRPr="008B585A" w:rsidDel="008B585A">
          <w:rPr>
            <w:b/>
            <w:bCs/>
            <w:spacing w:val="-64"/>
            <w:rPrChange w:id="8" w:author="Microsoft Office User" w:date="2023-03-09T19:00:00Z">
              <w:rPr>
                <w:spacing w:val="-64"/>
              </w:rPr>
            </w:rPrChange>
          </w:rPr>
          <w:delText xml:space="preserve"> </w:delText>
        </w:r>
        <w:r w:rsidRPr="008B585A" w:rsidDel="008B585A">
          <w:rPr>
            <w:b/>
            <w:bCs/>
            <w:rPrChange w:id="9" w:author="Microsoft Office User" w:date="2023-03-09T19:00:00Z">
              <w:rPr/>
            </w:rPrChange>
          </w:rPr>
          <w:delText>Dr.</w:delText>
        </w:r>
        <w:r w:rsidRPr="008B585A" w:rsidDel="008B585A">
          <w:rPr>
            <w:b/>
            <w:bCs/>
            <w:spacing w:val="-1"/>
            <w:rPrChange w:id="10" w:author="Microsoft Office User" w:date="2023-03-09T19:00:00Z">
              <w:rPr>
                <w:spacing w:val="-1"/>
              </w:rPr>
            </w:rPrChange>
          </w:rPr>
          <w:delText xml:space="preserve"> </w:delText>
        </w:r>
        <w:r w:rsidRPr="008B585A" w:rsidDel="008B585A">
          <w:rPr>
            <w:b/>
            <w:bCs/>
            <w:rPrChange w:id="11" w:author="Microsoft Office User" w:date="2023-03-09T19:00:00Z">
              <w:rPr/>
            </w:rPrChange>
          </w:rPr>
          <w:delText>en C.</w:delText>
        </w:r>
        <w:r w:rsidRPr="008B585A" w:rsidDel="008B585A">
          <w:rPr>
            <w:b/>
            <w:bCs/>
            <w:spacing w:val="-1"/>
            <w:rPrChange w:id="12" w:author="Microsoft Office User" w:date="2023-03-09T19:00:00Z">
              <w:rPr>
                <w:spacing w:val="-1"/>
              </w:rPr>
            </w:rPrChange>
          </w:rPr>
          <w:delText xml:space="preserve"> </w:delText>
        </w:r>
        <w:r w:rsidRPr="008B585A" w:rsidDel="008B585A">
          <w:rPr>
            <w:b/>
            <w:bCs/>
            <w:rPrChange w:id="13" w:author="Microsoft Office User" w:date="2023-03-09T19:00:00Z">
              <w:rPr/>
            </w:rPrChange>
          </w:rPr>
          <w:delText>por la</w:delText>
        </w:r>
        <w:r w:rsidRPr="008B585A" w:rsidDel="008B585A">
          <w:rPr>
            <w:b/>
            <w:bCs/>
            <w:spacing w:val="-1"/>
            <w:rPrChange w:id="14" w:author="Microsoft Office User" w:date="2023-03-09T19:00:00Z">
              <w:rPr>
                <w:spacing w:val="-1"/>
              </w:rPr>
            </w:rPrChange>
          </w:rPr>
          <w:delText xml:space="preserve"> </w:delText>
        </w:r>
        <w:r w:rsidRPr="008B585A" w:rsidDel="008B585A">
          <w:rPr>
            <w:b/>
            <w:bCs/>
            <w:rPrChange w:id="15" w:author="Microsoft Office User" w:date="2023-03-09T19:00:00Z">
              <w:rPr/>
            </w:rPrChange>
          </w:rPr>
          <w:delText>UNAM.</w:delText>
        </w:r>
      </w:del>
    </w:p>
    <w:p w14:paraId="5344CA4E" w14:textId="06DAE513" w:rsidR="00E16A98" w:rsidRDefault="00000000" w:rsidP="008B585A">
      <w:pPr>
        <w:pStyle w:val="Textoindependiente"/>
        <w:ind w:left="2555" w:right="105" w:firstLine="1711"/>
        <w:jc w:val="right"/>
        <w:pPrChange w:id="16" w:author="Microsoft Office User" w:date="2023-03-09T19:00:00Z">
          <w:pPr>
            <w:pStyle w:val="Textoindependiente"/>
            <w:ind w:left="2555" w:right="105" w:firstLine="1711"/>
          </w:pPr>
        </w:pPrChange>
      </w:pPr>
      <w:r>
        <w:t>Consejo Mexicano de Cirugía General, A.C.</w:t>
      </w:r>
      <w:r>
        <w:rPr>
          <w:spacing w:val="-64"/>
        </w:rPr>
        <w:t xml:space="preserve"> </w:t>
      </w:r>
      <w:del w:id="17" w:author="Microsoft Office User" w:date="2023-03-09T19:00:00Z">
        <w:r w:rsidDel="008B585A">
          <w:delText>Teléfonos</w:delText>
        </w:r>
        <w:r w:rsidDel="008B585A">
          <w:rPr>
            <w:spacing w:val="-4"/>
          </w:rPr>
          <w:delText xml:space="preserve"> </w:delText>
        </w:r>
        <w:r w:rsidDel="008B585A">
          <w:delText>52863012</w:delText>
        </w:r>
        <w:r w:rsidDel="008B585A">
          <w:rPr>
            <w:spacing w:val="-4"/>
          </w:rPr>
          <w:delText xml:space="preserve"> </w:delText>
        </w:r>
        <w:r w:rsidDel="008B585A">
          <w:delText>y</w:delText>
        </w:r>
        <w:r w:rsidDel="008B585A">
          <w:rPr>
            <w:spacing w:val="-6"/>
          </w:rPr>
          <w:delText xml:space="preserve"> </w:delText>
        </w:r>
        <w:r w:rsidDel="008B585A">
          <w:delText>52110074.</w:delText>
        </w:r>
        <w:r w:rsidDel="008B585A">
          <w:rPr>
            <w:spacing w:val="-2"/>
          </w:rPr>
          <w:delText xml:space="preserve"> </w:delText>
        </w:r>
        <w:r w:rsidDel="008B585A">
          <w:delText>e-mail:</w:delText>
        </w:r>
        <w:r w:rsidDel="008B585A">
          <w:rPr>
            <w:spacing w:val="-3"/>
          </w:rPr>
          <w:delText xml:space="preserve"> </w:delText>
        </w:r>
      </w:del>
      <w:r>
        <w:fldChar w:fldCharType="begin"/>
      </w:r>
      <w:r>
        <w:instrText>HYPERLINK "mailto:cmcgac@live.com" \h</w:instrText>
      </w:r>
      <w:r>
        <w:fldChar w:fldCharType="separate"/>
      </w:r>
      <w:r>
        <w:rPr>
          <w:color w:val="0000FF"/>
          <w:u w:val="single" w:color="0000FF"/>
        </w:rPr>
        <w:t>cmcgac@live.com</w:t>
      </w:r>
      <w:r>
        <w:rPr>
          <w:color w:val="0000FF"/>
          <w:u w:val="single" w:color="0000FF"/>
        </w:rPr>
        <w:fldChar w:fldCharType="end"/>
      </w:r>
    </w:p>
    <w:p w14:paraId="1111F013" w14:textId="77777777" w:rsidR="00E16A98" w:rsidRDefault="00E16A98">
      <w:pPr>
        <w:pStyle w:val="Textoindependiente"/>
        <w:ind w:left="0"/>
        <w:rPr>
          <w:sz w:val="20"/>
        </w:rPr>
      </w:pPr>
    </w:p>
    <w:p w14:paraId="7833C54B" w14:textId="77777777" w:rsidR="00E16A98" w:rsidRDefault="00E16A98">
      <w:pPr>
        <w:pStyle w:val="Textoindependiente"/>
        <w:ind w:left="0"/>
        <w:rPr>
          <w:sz w:val="20"/>
        </w:rPr>
      </w:pPr>
    </w:p>
    <w:p w14:paraId="475EAC29" w14:textId="77777777" w:rsidR="008B585A" w:rsidRDefault="00000000">
      <w:pPr>
        <w:pStyle w:val="Textoindependiente"/>
        <w:spacing w:before="92" w:line="276" w:lineRule="auto"/>
        <w:ind w:right="114" w:firstLine="707"/>
        <w:jc w:val="both"/>
        <w:rPr>
          <w:ins w:id="18" w:author="Microsoft Office User" w:date="2023-03-09T19:03:00Z"/>
          <w:position w:val="8"/>
          <w:sz w:val="16"/>
        </w:rPr>
      </w:pPr>
      <w:r>
        <w:t>La</w:t>
      </w:r>
      <w:r>
        <w:rPr>
          <w:spacing w:val="1"/>
        </w:rPr>
        <w:t xml:space="preserve"> </w:t>
      </w:r>
      <w:r>
        <w:t>cirugía general recibió</w:t>
      </w:r>
      <w:r>
        <w:rPr>
          <w:spacing w:val="1"/>
        </w:rPr>
        <w:t xml:space="preserve"> </w:t>
      </w:r>
      <w:r>
        <w:t>el reconocimiento</w:t>
      </w:r>
      <w:r>
        <w:rPr>
          <w:spacing w:val="1"/>
        </w:rPr>
        <w:t xml:space="preserve"> </w:t>
      </w:r>
      <w:del w:id="19" w:author="Microsoft Office User" w:date="2023-03-09T19:00:00Z">
        <w:r w:rsidDel="008B585A">
          <w:delText>como</w:delText>
        </w:r>
        <w:r w:rsidDel="008B585A">
          <w:rPr>
            <w:spacing w:val="1"/>
          </w:rPr>
          <w:delText xml:space="preserve"> </w:delText>
        </w:r>
      </w:del>
      <w:ins w:id="20" w:author="Microsoft Office User" w:date="2023-03-09T19:00:00Z">
        <w:r w:rsidR="008B585A">
          <w:t>de</w:t>
        </w:r>
        <w:r w:rsidR="008B585A">
          <w:rPr>
            <w:spacing w:val="1"/>
          </w:rPr>
          <w:t xml:space="preserve"> </w:t>
        </w:r>
      </w:ins>
      <w:ins w:id="21" w:author="Microsoft Office User" w:date="2023-03-09T19:01:00Z">
        <w:r w:rsidR="008B585A">
          <w:t>E</w:t>
        </w:r>
      </w:ins>
      <w:del w:id="22" w:author="Microsoft Office User" w:date="2023-03-09T19:01:00Z">
        <w:r w:rsidDel="008B585A">
          <w:delText>e</w:delText>
        </w:r>
      </w:del>
      <w:r>
        <w:t xml:space="preserve">specialidad </w:t>
      </w:r>
      <w:ins w:id="23" w:author="Microsoft Office User" w:date="2023-03-09T19:01:00Z">
        <w:r w:rsidR="008B585A">
          <w:t>M</w:t>
        </w:r>
      </w:ins>
      <w:del w:id="24" w:author="Microsoft Office User" w:date="2023-03-09T19:01:00Z">
        <w:r w:rsidDel="008B585A">
          <w:delText>m</w:delText>
        </w:r>
      </w:del>
      <w:r>
        <w:t>édico-</w:t>
      </w:r>
      <w:r>
        <w:rPr>
          <w:spacing w:val="1"/>
        </w:rPr>
        <w:t xml:space="preserve"> </w:t>
      </w:r>
      <w:r>
        <w:t>quirúrgica troncal por la</w:t>
      </w:r>
      <w:r>
        <w:rPr>
          <w:spacing w:val="1"/>
        </w:rPr>
        <w:t xml:space="preserve"> </w:t>
      </w:r>
      <w:r>
        <w:t>División de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Posgrado de la</w:t>
      </w:r>
      <w:r>
        <w:rPr>
          <w:spacing w:val="1"/>
        </w:rPr>
        <w:t xml:space="preserve"> </w:t>
      </w:r>
      <w:r>
        <w:t>Facultad de</w:t>
      </w:r>
      <w:r>
        <w:rPr>
          <w:spacing w:val="1"/>
        </w:rPr>
        <w:t xml:space="preserve"> </w:t>
      </w:r>
      <w:r>
        <w:t xml:space="preserve">Medicina de la </w:t>
      </w:r>
      <w:del w:id="25" w:author="Microsoft Office User" w:date="2023-03-09T19:01:00Z">
        <w:r w:rsidDel="008B585A">
          <w:delText>Universidad Nacional Autónoma de México (</w:delText>
        </w:r>
      </w:del>
      <w:r>
        <w:t>UNAM</w:t>
      </w:r>
      <w:del w:id="26" w:author="Microsoft Office User" w:date="2023-03-09T19:01:00Z">
        <w:r w:rsidDel="008B585A">
          <w:delText>)</w:delText>
        </w:r>
      </w:del>
      <w:r>
        <w:t xml:space="preserve"> </w:t>
      </w:r>
      <w:del w:id="27" w:author="Microsoft Office User" w:date="2023-03-09T19:01:00Z">
        <w:r w:rsidDel="008B585A">
          <w:delText xml:space="preserve">en </w:delText>
        </w:r>
      </w:del>
      <w:r>
        <w:t>el año de</w:t>
      </w:r>
      <w:r>
        <w:rPr>
          <w:spacing w:val="1"/>
        </w:rPr>
        <w:t xml:space="preserve"> </w:t>
      </w:r>
      <w:r>
        <w:t>1969</w:t>
      </w:r>
      <w:del w:id="28" w:author="Microsoft Office User" w:date="2023-03-09T19:01:00Z">
        <w:r w:rsidDel="008B585A">
          <w:rPr>
            <w:spacing w:val="-5"/>
          </w:rPr>
          <w:delText xml:space="preserve"> </w:delText>
        </w:r>
        <w:r w:rsidDel="008B585A">
          <w:delText>(De</w:delText>
        </w:r>
        <w:r w:rsidDel="008B585A">
          <w:rPr>
            <w:spacing w:val="-8"/>
          </w:rPr>
          <w:delText xml:space="preserve"> </w:delText>
        </w:r>
        <w:r w:rsidDel="008B585A">
          <w:delText>la</w:delText>
        </w:r>
        <w:r w:rsidDel="008B585A">
          <w:rPr>
            <w:spacing w:val="-8"/>
          </w:rPr>
          <w:delText xml:space="preserve"> </w:delText>
        </w:r>
        <w:r w:rsidDel="008B585A">
          <w:delText>Garza,</w:delText>
        </w:r>
        <w:r w:rsidDel="008B585A">
          <w:rPr>
            <w:spacing w:val="-8"/>
          </w:rPr>
          <w:delText xml:space="preserve"> </w:delText>
        </w:r>
        <w:r w:rsidDel="008B585A">
          <w:delText>2003:719)</w:delText>
        </w:r>
      </w:del>
      <w:r>
        <w:t>.</w:t>
      </w:r>
      <w:r>
        <w:rPr>
          <w:position w:val="8"/>
          <w:sz w:val="16"/>
        </w:rPr>
        <w:t>1</w:t>
      </w:r>
      <w:r>
        <w:rPr>
          <w:spacing w:val="20"/>
          <w:position w:val="8"/>
          <w:sz w:val="16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embargo,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constitución</w:t>
      </w:r>
      <w:r>
        <w:rPr>
          <w:spacing w:val="-5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Consejo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especialidad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inició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septiembre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1976</w:t>
      </w:r>
      <w:ins w:id="29" w:author="Microsoft Office User" w:date="2023-03-09T19:01:00Z">
        <w:r w:rsidR="008B585A">
          <w:t>,</w:t>
        </w:r>
      </w:ins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diecisiete</w:t>
      </w:r>
      <w:r>
        <w:rPr>
          <w:spacing w:val="-64"/>
        </w:rPr>
        <w:t xml:space="preserve"> </w:t>
      </w:r>
      <w:r>
        <w:t>distinguidos</w:t>
      </w:r>
      <w:r>
        <w:rPr>
          <w:spacing w:val="-4"/>
        </w:rPr>
        <w:t xml:space="preserve"> </w:t>
      </w:r>
      <w:r>
        <w:t>cirujanos</w:t>
      </w:r>
      <w:r>
        <w:rPr>
          <w:spacing w:val="-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principales</w:t>
      </w:r>
      <w:r>
        <w:rPr>
          <w:spacing w:val="-4"/>
        </w:rPr>
        <w:t xml:space="preserve"> </w:t>
      </w:r>
      <w:r>
        <w:t>instituciones</w:t>
      </w:r>
      <w:r>
        <w:rPr>
          <w:spacing w:val="-7"/>
        </w:rPr>
        <w:t xml:space="preserve"> </w:t>
      </w:r>
      <w:r>
        <w:t>públicas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capital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país</w:t>
      </w:r>
      <w:del w:id="30" w:author="Microsoft Office User" w:date="2023-03-09T19:02:00Z">
        <w:r w:rsidDel="008B585A">
          <w:delText>,</w:delText>
        </w:r>
      </w:del>
      <w:r>
        <w:rPr>
          <w:spacing w:val="-6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reunieron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propósito</w:t>
      </w:r>
      <w:r>
        <w:rPr>
          <w:spacing w:val="-3"/>
        </w:rPr>
        <w:t xml:space="preserve"> </w:t>
      </w:r>
      <w:r>
        <w:t>de elaborar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estatutos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regirían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Consejo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iniciar los trámites para su constitución legal ante notario público y solicitar su</w:t>
      </w:r>
      <w:r>
        <w:rPr>
          <w:spacing w:val="1"/>
        </w:rPr>
        <w:t xml:space="preserve"> </w:t>
      </w:r>
      <w:r>
        <w:t>registro ante la Secretaría de Salubridad y Asistencia, así como la aprobación 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Academia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Medicina.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cirujanos</w:t>
      </w:r>
      <w:r>
        <w:rPr>
          <w:spacing w:val="1"/>
        </w:rPr>
        <w:t xml:space="preserve"> </w:t>
      </w:r>
      <w:r>
        <w:t>fundadores</w:t>
      </w:r>
      <w:r>
        <w:rPr>
          <w:spacing w:val="1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Consejo Mexicano de Cirugía General, A.C. (CMCG).</w:t>
      </w:r>
      <w:r>
        <w:rPr>
          <w:position w:val="8"/>
          <w:sz w:val="16"/>
        </w:rPr>
        <w:t xml:space="preserve">2 </w:t>
      </w:r>
      <w:r>
        <w:t>Pero fue hasta el 19 de</w:t>
      </w:r>
      <w:r>
        <w:rPr>
          <w:spacing w:val="1"/>
        </w:rPr>
        <w:t xml:space="preserve"> </w:t>
      </w:r>
      <w:r>
        <w:t>noviembre de 1977, cuando fue declarada legalmente a constitución definitiva del</w:t>
      </w:r>
      <w:r>
        <w:rPr>
          <w:spacing w:val="1"/>
        </w:rPr>
        <w:t xml:space="preserve"> </w:t>
      </w:r>
      <w:r>
        <w:t>Consejo.</w:t>
      </w:r>
      <w:r>
        <w:rPr>
          <w:position w:val="8"/>
          <w:sz w:val="16"/>
        </w:rPr>
        <w:t xml:space="preserve">3 </w:t>
      </w:r>
    </w:p>
    <w:p w14:paraId="3475BF2D" w14:textId="77777777" w:rsidR="008B585A" w:rsidRDefault="008B585A" w:rsidP="008B585A">
      <w:pPr>
        <w:pStyle w:val="Textoindependiente"/>
        <w:spacing w:before="92" w:line="276" w:lineRule="auto"/>
        <w:ind w:right="114"/>
        <w:jc w:val="both"/>
        <w:rPr>
          <w:ins w:id="31" w:author="Microsoft Office User" w:date="2023-03-09T19:03:00Z"/>
          <w:position w:val="8"/>
          <w:sz w:val="16"/>
        </w:rPr>
      </w:pPr>
    </w:p>
    <w:p w14:paraId="7524B784" w14:textId="5A60107C" w:rsidR="00E16A98" w:rsidDel="008B585A" w:rsidRDefault="00000000" w:rsidP="008B585A">
      <w:pPr>
        <w:pStyle w:val="Textoindependiente"/>
        <w:spacing w:before="92" w:line="276" w:lineRule="auto"/>
        <w:ind w:right="114"/>
        <w:jc w:val="both"/>
        <w:rPr>
          <w:del w:id="32" w:author="Microsoft Office User" w:date="2023-03-09T19:04:00Z"/>
          <w:sz w:val="16"/>
        </w:rPr>
        <w:pPrChange w:id="33" w:author="Microsoft Office User" w:date="2023-03-09T19:03:00Z">
          <w:pPr>
            <w:pStyle w:val="Textoindependiente"/>
            <w:spacing w:before="92" w:line="276" w:lineRule="auto"/>
            <w:ind w:right="114" w:firstLine="707"/>
            <w:jc w:val="both"/>
          </w:pPr>
        </w:pPrChange>
      </w:pPr>
      <w:r>
        <w:t>Al año siguiente, en 1978</w:t>
      </w:r>
      <w:ins w:id="34" w:author="Microsoft Office User" w:date="2023-03-09T19:03:00Z">
        <w:r w:rsidR="008B585A">
          <w:t>,</w:t>
        </w:r>
      </w:ins>
      <w:del w:id="35" w:author="Microsoft Office User" w:date="2023-03-09T19:03:00Z">
        <w:r w:rsidDel="008B585A">
          <w:delText xml:space="preserve"> y</w:delText>
        </w:r>
      </w:del>
      <w:r>
        <w:t xml:space="preserve"> por única vez en la historia del Consejo y de</w:t>
      </w:r>
      <w:r>
        <w:rPr>
          <w:spacing w:val="1"/>
        </w:rPr>
        <w:t xml:space="preserve"> </w:t>
      </w:r>
      <w:r>
        <w:t xml:space="preserve">acuerdo con los estatutos vigentes </w:t>
      </w:r>
      <w:del w:id="36" w:author="Microsoft Office User" w:date="2023-03-09T19:03:00Z">
        <w:r w:rsidDel="008B585A">
          <w:delText xml:space="preserve">en </w:delText>
        </w:r>
      </w:del>
      <w:ins w:id="37" w:author="Microsoft Office User" w:date="2023-03-09T19:03:00Z">
        <w:r w:rsidR="008B585A">
          <w:t>de</w:t>
        </w:r>
        <w:r w:rsidR="008B585A">
          <w:t xml:space="preserve"> </w:t>
        </w:r>
      </w:ins>
      <w:r>
        <w:t>ese entonces, se certificaron masivamente</w:t>
      </w:r>
      <w:r>
        <w:rPr>
          <w:spacing w:val="1"/>
        </w:rPr>
        <w:t xml:space="preserve"> </w:t>
      </w:r>
      <w:r>
        <w:t>1769</w:t>
      </w:r>
      <w:r>
        <w:rPr>
          <w:spacing w:val="-1"/>
        </w:rPr>
        <w:t xml:space="preserve"> </w:t>
      </w:r>
      <w:r>
        <w:t>cirujanos de</w:t>
      </w:r>
      <w:r>
        <w:rPr>
          <w:spacing w:val="-3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República</w:t>
      </w:r>
      <w:del w:id="38" w:author="Microsoft Office User" w:date="2023-03-09T19:04:00Z">
        <w:r w:rsidDel="008B585A">
          <w:rPr>
            <w:spacing w:val="4"/>
          </w:rPr>
          <w:delText xml:space="preserve"> </w:delText>
        </w:r>
        <w:r w:rsidDel="008B585A">
          <w:delText>(Zermeño,</w:delText>
        </w:r>
        <w:r w:rsidDel="008B585A">
          <w:rPr>
            <w:spacing w:val="-1"/>
          </w:rPr>
          <w:delText xml:space="preserve"> </w:delText>
        </w:r>
        <w:r w:rsidDel="008B585A">
          <w:delText>2019:315)</w:delText>
        </w:r>
      </w:del>
      <w:r>
        <w:t>.</w:t>
      </w:r>
      <w:r>
        <w:rPr>
          <w:position w:val="8"/>
          <w:sz w:val="16"/>
        </w:rPr>
        <w:t>4</w:t>
      </w:r>
      <w:ins w:id="39" w:author="Microsoft Office User" w:date="2023-03-09T19:04:00Z">
        <w:r w:rsidR="008B585A">
          <w:t xml:space="preserve"> </w:t>
        </w:r>
      </w:ins>
    </w:p>
    <w:p w14:paraId="1CA14B1A" w14:textId="366D496C" w:rsidR="00E16A98" w:rsidDel="008B585A" w:rsidRDefault="00000000" w:rsidP="008B585A">
      <w:pPr>
        <w:pStyle w:val="Textoindependiente"/>
        <w:spacing w:line="258" w:lineRule="exact"/>
        <w:ind w:left="0"/>
        <w:jc w:val="both"/>
        <w:rPr>
          <w:del w:id="40" w:author="Microsoft Office User" w:date="2023-03-09T19:04:00Z"/>
        </w:rPr>
        <w:pPrChange w:id="41" w:author="Microsoft Office User" w:date="2023-03-09T19:04:00Z">
          <w:pPr>
            <w:pStyle w:val="Textoindependiente"/>
            <w:spacing w:line="258" w:lineRule="exact"/>
            <w:ind w:left="810"/>
            <w:jc w:val="both"/>
          </w:pPr>
        </w:pPrChange>
      </w:pPr>
      <w:r>
        <w:t>El primer</w:t>
      </w:r>
      <w:r>
        <w:rPr>
          <w:spacing w:val="-1"/>
        </w:rPr>
        <w:t xml:space="preserve"> </w:t>
      </w:r>
      <w:r>
        <w:t>examen de</w:t>
      </w:r>
      <w:r>
        <w:rPr>
          <w:spacing w:val="-1"/>
        </w:rPr>
        <w:t xml:space="preserve"> </w:t>
      </w:r>
      <w:r>
        <w:t>certificación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llevó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7"/>
        </w:rPr>
        <w:t xml:space="preserve"> </w:t>
      </w:r>
      <w:del w:id="42" w:author="Microsoft Office User" w:date="2023-03-09T19:04:00Z">
        <w:r w:rsidDel="008B585A">
          <w:delText>en</w:delText>
        </w:r>
        <w:r w:rsidDel="008B585A">
          <w:rPr>
            <w:spacing w:val="-1"/>
          </w:rPr>
          <w:delText xml:space="preserve"> </w:delText>
        </w:r>
      </w:del>
      <w:ins w:id="43" w:author="Microsoft Office User" w:date="2023-03-09T19:04:00Z">
        <w:r w:rsidR="008B585A">
          <w:t>durante</w:t>
        </w:r>
        <w:r w:rsidR="008B585A">
          <w:rPr>
            <w:spacing w:val="-1"/>
          </w:rPr>
          <w:t xml:space="preserve"> </w:t>
        </w:r>
      </w:ins>
      <w:r>
        <w:t>el mes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diciembre</w:t>
      </w:r>
      <w:r>
        <w:rPr>
          <w:spacing w:val="-1"/>
        </w:rPr>
        <w:t xml:space="preserve"> </w:t>
      </w:r>
      <w:r>
        <w:t>de</w:t>
      </w:r>
      <w:ins w:id="44" w:author="Microsoft Office User" w:date="2023-03-09T19:04:00Z">
        <w:r w:rsidR="008B585A">
          <w:t xml:space="preserve"> </w:t>
        </w:r>
      </w:ins>
    </w:p>
    <w:p w14:paraId="72CAD991" w14:textId="1C673F2A" w:rsidR="00E16A98" w:rsidRDefault="00000000" w:rsidP="008B585A">
      <w:pPr>
        <w:pStyle w:val="Textoindependiente"/>
        <w:spacing w:before="92" w:line="276" w:lineRule="auto"/>
        <w:ind w:right="114"/>
        <w:jc w:val="both"/>
        <w:pPrChange w:id="45" w:author="Microsoft Office User" w:date="2023-03-09T19:04:00Z">
          <w:pPr>
            <w:pStyle w:val="Textoindependiente"/>
            <w:spacing w:before="41" w:line="276" w:lineRule="auto"/>
            <w:ind w:right="117"/>
            <w:jc w:val="both"/>
          </w:pPr>
        </w:pPrChange>
      </w:pPr>
      <w:r>
        <w:t>1979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año,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examen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ins w:id="46" w:author="Microsoft Office User" w:date="2023-03-09T19:04:00Z">
        <w:r w:rsidR="002062E1">
          <w:rPr>
            <w:spacing w:val="-3"/>
          </w:rPr>
          <w:t>efectúa anu</w:t>
        </w:r>
      </w:ins>
      <w:ins w:id="47" w:author="Microsoft Office User" w:date="2023-03-09T19:05:00Z">
        <w:r w:rsidR="002062E1">
          <w:rPr>
            <w:spacing w:val="-3"/>
          </w:rPr>
          <w:t xml:space="preserve">almente. </w:t>
        </w:r>
      </w:ins>
      <w:del w:id="48" w:author="Microsoft Office User" w:date="2023-03-09T19:05:00Z">
        <w:r w:rsidDel="002062E1">
          <w:delText>efectúa</w:delText>
        </w:r>
        <w:r w:rsidDel="002062E1">
          <w:rPr>
            <w:spacing w:val="-64"/>
          </w:rPr>
          <w:delText xml:space="preserve"> </w:delText>
        </w:r>
        <w:r w:rsidDel="002062E1">
          <w:delText>anualmente.</w:delText>
        </w:r>
      </w:del>
    </w:p>
    <w:p w14:paraId="0E680942" w14:textId="77777777" w:rsidR="002062E1" w:rsidRDefault="002062E1" w:rsidP="002062E1">
      <w:pPr>
        <w:pStyle w:val="Textoindependiente"/>
        <w:spacing w:before="2" w:line="276" w:lineRule="auto"/>
        <w:ind w:right="115"/>
        <w:jc w:val="both"/>
        <w:rPr>
          <w:ins w:id="49" w:author="Microsoft Office User" w:date="2023-03-09T19:04:00Z"/>
        </w:rPr>
      </w:pPr>
    </w:p>
    <w:p w14:paraId="6B09878F" w14:textId="1B91584E" w:rsidR="00E16A98" w:rsidRDefault="00000000" w:rsidP="002062E1">
      <w:pPr>
        <w:pStyle w:val="Textoindependiente"/>
        <w:spacing w:before="2" w:line="276" w:lineRule="auto"/>
        <w:ind w:right="115"/>
        <w:jc w:val="both"/>
        <w:pPrChange w:id="50" w:author="Microsoft Office User" w:date="2023-03-09T19:04:00Z">
          <w:pPr>
            <w:pStyle w:val="Textoindependiente"/>
            <w:spacing w:before="2" w:line="276" w:lineRule="auto"/>
            <w:ind w:right="115" w:firstLine="707"/>
            <w:jc w:val="both"/>
          </w:pPr>
        </w:pPrChange>
      </w:pPr>
      <w:del w:id="51" w:author="Microsoft Office User" w:date="2023-03-09T19:05:00Z">
        <w:r w:rsidDel="002062E1">
          <w:delText>Actualmente</w:delText>
        </w:r>
      </w:del>
      <w:ins w:id="52" w:author="Microsoft Office User" w:date="2023-03-09T19:05:00Z">
        <w:r w:rsidR="002062E1">
          <w:t>Ahora</w:t>
        </w:r>
      </w:ins>
      <w:r>
        <w:t>, el proceso de evaluación se realiza en tres fases</w:t>
      </w:r>
      <w:ins w:id="53" w:author="Microsoft Office User" w:date="2023-03-09T19:05:00Z">
        <w:r w:rsidR="002062E1">
          <w:t>:</w:t>
        </w:r>
      </w:ins>
      <w:del w:id="54" w:author="Microsoft Office User" w:date="2023-03-09T19:05:00Z">
        <w:r w:rsidDel="002062E1">
          <w:delText>;</w:delText>
        </w:r>
      </w:del>
      <w:r>
        <w:t xml:space="preserve"> curricular,</w:t>
      </w:r>
      <w:r>
        <w:rPr>
          <w:spacing w:val="1"/>
        </w:rPr>
        <w:t xml:space="preserve"> </w:t>
      </w:r>
      <w:r>
        <w:t>teórica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clínica.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instrucciones</w:t>
      </w:r>
      <w:r>
        <w:rPr>
          <w:spacing w:val="1"/>
        </w:rPr>
        <w:t xml:space="preserve"> </w:t>
      </w:r>
      <w:r>
        <w:t>emitidas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Normativo Nacional de Consejos de Especialidades Médicas (CONACEM), cada</w:t>
      </w:r>
      <w:r>
        <w:rPr>
          <w:spacing w:val="1"/>
        </w:rPr>
        <w:t xml:space="preserve"> </w:t>
      </w:r>
      <w:r>
        <w:t>año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del w:id="55" w:author="Microsoft Office User" w:date="2023-03-09T19:05:00Z">
        <w:r w:rsidDel="002062E1">
          <w:delText>el</w:delText>
        </w:r>
        <w:r w:rsidDel="002062E1">
          <w:rPr>
            <w:spacing w:val="-13"/>
          </w:rPr>
          <w:delText xml:space="preserve"> </w:delText>
        </w:r>
        <w:r w:rsidDel="002062E1">
          <w:delText>mes</w:delText>
        </w:r>
        <w:r w:rsidDel="002062E1">
          <w:rPr>
            <w:spacing w:val="-14"/>
          </w:rPr>
          <w:delText xml:space="preserve"> </w:delText>
        </w:r>
        <w:r w:rsidDel="002062E1">
          <w:delText>de</w:delText>
        </w:r>
        <w:r w:rsidDel="002062E1">
          <w:rPr>
            <w:spacing w:val="-12"/>
          </w:rPr>
          <w:delText xml:space="preserve"> </w:delText>
        </w:r>
      </w:del>
      <w:r>
        <w:t>febrero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del w:id="56" w:author="Microsoft Office User" w:date="2023-03-09T19:05:00Z">
        <w:r w:rsidDel="002062E1">
          <w:delText>efectúa</w:delText>
        </w:r>
        <w:r w:rsidDel="002062E1">
          <w:rPr>
            <w:spacing w:val="-15"/>
          </w:rPr>
          <w:delText xml:space="preserve"> </w:delText>
        </w:r>
      </w:del>
      <w:ins w:id="57" w:author="Microsoft Office User" w:date="2023-03-09T19:05:00Z">
        <w:r w:rsidR="002062E1">
          <w:t>aplica</w:t>
        </w:r>
        <w:r w:rsidR="002062E1">
          <w:rPr>
            <w:spacing w:val="-15"/>
          </w:rPr>
          <w:t xml:space="preserve"> </w:t>
        </w:r>
      </w:ins>
      <w:r>
        <w:t>el</w:t>
      </w:r>
      <w:r>
        <w:rPr>
          <w:spacing w:val="-13"/>
        </w:rPr>
        <w:t xml:space="preserve"> </w:t>
      </w:r>
      <w:r>
        <w:t>examen</w:t>
      </w:r>
      <w:r>
        <w:rPr>
          <w:spacing w:val="-12"/>
        </w:rPr>
        <w:t xml:space="preserve"> </w:t>
      </w:r>
      <w:r>
        <w:t>teórico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mes</w:t>
      </w:r>
      <w:r>
        <w:rPr>
          <w:spacing w:val="-13"/>
        </w:rPr>
        <w:t xml:space="preserve"> </w:t>
      </w:r>
      <w:r>
        <w:t>después,</w:t>
      </w:r>
      <w:ins w:id="58" w:author="Microsoft Office User" w:date="2023-03-09T19:05:00Z">
        <w:r w:rsidR="002062E1">
          <w:t xml:space="preserve"> es decir,</w:t>
        </w:r>
      </w:ins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marzo,</w:t>
      </w:r>
      <w:r>
        <w:rPr>
          <w:spacing w:val="-64"/>
        </w:rPr>
        <w:t xml:space="preserve"> </w:t>
      </w:r>
      <w:r>
        <w:t xml:space="preserve">se </w:t>
      </w:r>
      <w:del w:id="59" w:author="Microsoft Office User" w:date="2023-03-09T19:05:00Z">
        <w:r w:rsidDel="002062E1">
          <w:delText xml:space="preserve">aplica </w:delText>
        </w:r>
      </w:del>
      <w:ins w:id="60" w:author="Microsoft Office User" w:date="2023-03-09T19:05:00Z">
        <w:r w:rsidR="002062E1">
          <w:t>realiza</w:t>
        </w:r>
        <w:r w:rsidR="002062E1">
          <w:t xml:space="preserve"> </w:t>
        </w:r>
      </w:ins>
      <w:r>
        <w:t>el examen clínico, con el objet</w:t>
      </w:r>
      <w:ins w:id="61" w:author="Microsoft Office User" w:date="2023-03-09T19:05:00Z">
        <w:r w:rsidR="002062E1">
          <w:t>iv</w:t>
        </w:r>
      </w:ins>
      <w:ins w:id="62" w:author="Microsoft Office User" w:date="2023-03-09T19:06:00Z">
        <w:r w:rsidR="002062E1">
          <w:t>o</w:t>
        </w:r>
      </w:ins>
      <w:del w:id="63" w:author="Microsoft Office User" w:date="2023-03-09T19:05:00Z">
        <w:r w:rsidDel="002062E1">
          <w:delText>o</w:delText>
        </w:r>
      </w:del>
      <w:r>
        <w:t xml:space="preserve"> de que los recién egresados de los</w:t>
      </w:r>
      <w:r>
        <w:rPr>
          <w:spacing w:val="1"/>
        </w:rPr>
        <w:t xml:space="preserve"> </w:t>
      </w:r>
      <w:r>
        <w:t>diferentes cursos universitarios puedan presentar sus exámenes días antes de</w:t>
      </w:r>
      <w:r>
        <w:rPr>
          <w:spacing w:val="1"/>
        </w:rPr>
        <w:t xml:space="preserve"> </w:t>
      </w:r>
      <w:r>
        <w:t>concluir oficialmente su residencia de especialidad y puedan estar oficialmente</w:t>
      </w:r>
      <w:r>
        <w:rPr>
          <w:spacing w:val="1"/>
        </w:rPr>
        <w:t xml:space="preserve"> </w:t>
      </w:r>
      <w:r>
        <w:t>certificados</w:t>
      </w:r>
      <w:r>
        <w:rPr>
          <w:spacing w:val="-3"/>
        </w:rPr>
        <w:t xml:space="preserve"> </w:t>
      </w:r>
      <w:r>
        <w:t>al iniciar su</w:t>
      </w:r>
      <w:r>
        <w:rPr>
          <w:spacing w:val="-1"/>
        </w:rPr>
        <w:t xml:space="preserve"> </w:t>
      </w:r>
      <w:r>
        <w:t>vida laboral como</w:t>
      </w:r>
      <w:r>
        <w:rPr>
          <w:spacing w:val="-1"/>
        </w:rPr>
        <w:t xml:space="preserve"> </w:t>
      </w:r>
      <w:r>
        <w:t>cirujanos</w:t>
      </w:r>
      <w:r>
        <w:rPr>
          <w:spacing w:val="-3"/>
        </w:rPr>
        <w:t xml:space="preserve"> </w:t>
      </w:r>
      <w:r>
        <w:t>generales.</w:t>
      </w:r>
    </w:p>
    <w:p w14:paraId="03FF5CEA" w14:textId="77777777" w:rsidR="002062E1" w:rsidRDefault="002062E1" w:rsidP="002062E1">
      <w:pPr>
        <w:pStyle w:val="Textoindependiente"/>
        <w:spacing w:line="276" w:lineRule="auto"/>
        <w:ind w:right="117"/>
        <w:jc w:val="both"/>
        <w:rPr>
          <w:ins w:id="64" w:author="Microsoft Office User" w:date="2023-03-09T19:06:00Z"/>
        </w:rPr>
      </w:pPr>
    </w:p>
    <w:p w14:paraId="67A26AC3" w14:textId="067673A3" w:rsidR="00E16A98" w:rsidRDefault="00000000" w:rsidP="002062E1">
      <w:pPr>
        <w:pStyle w:val="Textoindependiente"/>
        <w:spacing w:line="276" w:lineRule="auto"/>
        <w:ind w:right="117"/>
        <w:jc w:val="both"/>
        <w:pPrChange w:id="65" w:author="Microsoft Office User" w:date="2023-03-09T19:06:00Z">
          <w:pPr>
            <w:pStyle w:val="Textoindependiente"/>
            <w:spacing w:line="276" w:lineRule="auto"/>
            <w:ind w:right="117" w:firstLine="707"/>
            <w:jc w:val="both"/>
          </w:pPr>
        </w:pPrChange>
      </w:pPr>
      <w:r>
        <w:t>Es importante mencionar que el CMCG cuenta por ahora con los capítulos</w:t>
      </w:r>
      <w:r>
        <w:rPr>
          <w:spacing w:val="1"/>
        </w:rPr>
        <w:t xml:space="preserve"> </w:t>
      </w:r>
      <w:r>
        <w:t>de Cirugía General, Cirugía Bariátrica (2013) y cirugía de Trasplante Renal (2014),</w:t>
      </w:r>
      <w:r>
        <w:rPr>
          <w:spacing w:val="-64"/>
        </w:rPr>
        <w:t xml:space="preserve"> </w:t>
      </w:r>
      <w:r>
        <w:t>encontrándose</w:t>
      </w:r>
      <w:r>
        <w:rPr>
          <w:spacing w:val="1"/>
        </w:rPr>
        <w:t xml:space="preserve"> </w:t>
      </w:r>
      <w:r>
        <w:t>actualmente</w:t>
      </w:r>
      <w:r>
        <w:rPr>
          <w:spacing w:val="1"/>
        </w:rPr>
        <w:t xml:space="preserve"> </w:t>
      </w:r>
      <w:r>
        <w:t>avanzado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capitulo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certificación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ins w:id="66" w:author="Microsoft Office User" w:date="2023-03-09T19:06:00Z">
        <w:r w:rsidR="002062E1">
          <w:t>E</w:t>
        </w:r>
      </w:ins>
      <w:del w:id="67" w:author="Microsoft Office User" w:date="2023-03-09T19:06:00Z">
        <w:r w:rsidDel="002062E1">
          <w:delText>e</w:delText>
        </w:r>
      </w:del>
      <w:r>
        <w:t>ndoscopia</w:t>
      </w:r>
      <w:r>
        <w:rPr>
          <w:spacing w:val="1"/>
        </w:rPr>
        <w:t xml:space="preserve"> </w:t>
      </w:r>
      <w:ins w:id="68" w:author="Microsoft Office User" w:date="2023-03-09T19:06:00Z">
        <w:r w:rsidR="002062E1">
          <w:t>G</w:t>
        </w:r>
      </w:ins>
      <w:del w:id="69" w:author="Microsoft Office User" w:date="2023-03-09T19:06:00Z">
        <w:r w:rsidDel="002062E1">
          <w:delText>g</w:delText>
        </w:r>
      </w:del>
      <w:r>
        <w:t>astrointestinal para el</w:t>
      </w:r>
      <w:r>
        <w:rPr>
          <w:spacing w:val="-1"/>
        </w:rPr>
        <w:t xml:space="preserve"> </w:t>
      </w:r>
      <w:r>
        <w:t>cirujano</w:t>
      </w:r>
      <w:r>
        <w:rPr>
          <w:spacing w:val="1"/>
        </w:rPr>
        <w:t xml:space="preserve"> </w:t>
      </w:r>
      <w:r>
        <w:t>general.</w:t>
      </w:r>
    </w:p>
    <w:p w14:paraId="2B05CF25" w14:textId="77777777" w:rsidR="002062E1" w:rsidRDefault="002062E1" w:rsidP="002062E1">
      <w:pPr>
        <w:pStyle w:val="Textoindependiente"/>
        <w:spacing w:line="276" w:lineRule="auto"/>
        <w:ind w:right="119"/>
        <w:jc w:val="both"/>
        <w:rPr>
          <w:ins w:id="70" w:author="Microsoft Office User" w:date="2023-03-09T19:07:00Z"/>
        </w:rPr>
      </w:pPr>
    </w:p>
    <w:p w14:paraId="5CE6B7BE" w14:textId="25A65534" w:rsidR="00E16A98" w:rsidDel="002062E1" w:rsidRDefault="00000000" w:rsidP="002062E1">
      <w:pPr>
        <w:pStyle w:val="Textoindependiente"/>
        <w:spacing w:line="276" w:lineRule="auto"/>
        <w:ind w:right="119"/>
        <w:jc w:val="both"/>
        <w:rPr>
          <w:del w:id="71" w:author="Microsoft Office User" w:date="2023-03-09T19:08:00Z"/>
        </w:rPr>
        <w:pPrChange w:id="72" w:author="Microsoft Office User" w:date="2023-03-09T19:07:00Z">
          <w:pPr>
            <w:pStyle w:val="Textoindependiente"/>
            <w:spacing w:line="276" w:lineRule="auto"/>
            <w:ind w:right="119" w:firstLine="707"/>
            <w:jc w:val="both"/>
          </w:pPr>
        </w:pPrChange>
      </w:pPr>
      <w:r>
        <w:t xml:space="preserve">Al igual que el resto de los Consejos, el CMCG está </w:t>
      </w:r>
      <w:del w:id="73" w:author="Microsoft Office User" w:date="2023-03-09T19:07:00Z">
        <w:r w:rsidDel="002062E1">
          <w:delText xml:space="preserve">obligado </w:delText>
        </w:r>
      </w:del>
      <w:ins w:id="74" w:author="Microsoft Office User" w:date="2023-03-09T19:07:00Z">
        <w:r w:rsidR="002062E1">
          <w:t>debe</w:t>
        </w:r>
        <w:r w:rsidR="002062E1">
          <w:t xml:space="preserve"> </w:t>
        </w:r>
      </w:ins>
      <w:del w:id="75" w:author="Microsoft Office User" w:date="2023-03-09T19:07:00Z">
        <w:r w:rsidDel="002062E1">
          <w:delText xml:space="preserve">a </w:delText>
        </w:r>
      </w:del>
      <w:r>
        <w:t>someterse</w:t>
      </w:r>
      <w:r>
        <w:rPr>
          <w:spacing w:val="1"/>
        </w:rPr>
        <w:t xml:space="preserve"> </w:t>
      </w:r>
      <w:del w:id="76" w:author="Microsoft Office User" w:date="2023-03-09T19:07:00Z">
        <w:r w:rsidDel="002062E1">
          <w:delText>ante</w:delText>
        </w:r>
        <w:r w:rsidDel="002062E1">
          <w:rPr>
            <w:spacing w:val="-15"/>
          </w:rPr>
          <w:delText xml:space="preserve"> </w:delText>
        </w:r>
        <w:r w:rsidDel="002062E1">
          <w:delText>el</w:delText>
        </w:r>
        <w:r w:rsidDel="002062E1">
          <w:rPr>
            <w:spacing w:val="-14"/>
          </w:rPr>
          <w:delText xml:space="preserve"> </w:delText>
        </w:r>
        <w:r w:rsidDel="002062E1">
          <w:delText>CONACEM</w:delText>
        </w:r>
        <w:r w:rsidDel="002062E1">
          <w:rPr>
            <w:spacing w:val="-14"/>
          </w:rPr>
          <w:delText xml:space="preserve"> </w:delText>
        </w:r>
      </w:del>
      <w:r>
        <w:t>al</w:t>
      </w:r>
      <w:r>
        <w:rPr>
          <w:spacing w:val="-14"/>
        </w:rPr>
        <w:t xml:space="preserve"> </w:t>
      </w:r>
      <w:r>
        <w:t>proceso</w:t>
      </w:r>
      <w:r>
        <w:rPr>
          <w:spacing w:val="-12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refrendar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condición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idoneidad</w:t>
      </w:r>
      <w:r>
        <w:rPr>
          <w:spacing w:val="-13"/>
        </w:rPr>
        <w:t xml:space="preserve"> </w:t>
      </w:r>
      <w:r>
        <w:t>otorgada</w:t>
      </w:r>
      <w:r>
        <w:rPr>
          <w:spacing w:val="-16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 xml:space="preserve">el CONACEM, </w:t>
      </w:r>
      <w:ins w:id="77" w:author="Microsoft Office User" w:date="2023-03-09T19:08:00Z">
        <w:r w:rsidR="002062E1">
          <w:t xml:space="preserve">por </w:t>
        </w:r>
      </w:ins>
      <w:r>
        <w:t>la Academia Nacional de Medicina y</w:t>
      </w:r>
      <w:ins w:id="78" w:author="Microsoft Office User" w:date="2023-03-09T19:08:00Z">
        <w:r w:rsidR="002062E1">
          <w:t xml:space="preserve"> por</w:t>
        </w:r>
      </w:ins>
      <w:r>
        <w:t xml:space="preserve"> la Academia Mexicana de</w:t>
      </w:r>
      <w:r>
        <w:rPr>
          <w:spacing w:val="1"/>
        </w:rPr>
        <w:t xml:space="preserve"> </w:t>
      </w:r>
      <w:r>
        <w:t>Cirugía.</w:t>
      </w:r>
      <w:r>
        <w:rPr>
          <w:spacing w:val="38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último</w:t>
      </w:r>
      <w:r>
        <w:rPr>
          <w:spacing w:val="40"/>
        </w:rPr>
        <w:t xml:space="preserve"> </w:t>
      </w:r>
      <w:r>
        <w:t>reconocimiento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idoneidad</w:t>
      </w:r>
      <w:r>
        <w:rPr>
          <w:spacing w:val="37"/>
        </w:rPr>
        <w:t xml:space="preserve"> </w:t>
      </w:r>
      <w:r>
        <w:t>fue</w:t>
      </w:r>
      <w:r>
        <w:rPr>
          <w:spacing w:val="37"/>
        </w:rPr>
        <w:t xml:space="preserve"> </w:t>
      </w:r>
      <w:r>
        <w:t>otorgado</w:t>
      </w:r>
      <w:r>
        <w:rPr>
          <w:spacing w:val="37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CMCG</w:t>
      </w:r>
      <w:r>
        <w:rPr>
          <w:spacing w:val="39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16</w:t>
      </w:r>
      <w:r>
        <w:rPr>
          <w:spacing w:val="37"/>
        </w:rPr>
        <w:t xml:space="preserve"> </w:t>
      </w:r>
      <w:r>
        <w:t>de</w:t>
      </w:r>
      <w:ins w:id="79" w:author="Microsoft Office User" w:date="2023-03-09T19:08:00Z">
        <w:r w:rsidR="002062E1">
          <w:t xml:space="preserve"> </w:t>
        </w:r>
      </w:ins>
    </w:p>
    <w:p w14:paraId="1A23EC5C" w14:textId="77777777" w:rsidR="00E16A98" w:rsidRDefault="00E16A98" w:rsidP="002062E1">
      <w:pPr>
        <w:pStyle w:val="Textoindependiente"/>
        <w:spacing w:line="276" w:lineRule="auto"/>
        <w:ind w:right="119"/>
        <w:jc w:val="both"/>
        <w:sectPr w:rsidR="00E16A98">
          <w:headerReference w:type="default" r:id="rId6"/>
          <w:type w:val="continuous"/>
          <w:pgSz w:w="12240" w:h="15840"/>
          <w:pgMar w:top="1320" w:right="1580" w:bottom="280" w:left="1600" w:header="708" w:footer="0" w:gutter="0"/>
          <w:pgNumType w:start="1"/>
          <w:cols w:space="720"/>
        </w:sectPr>
        <w:pPrChange w:id="80" w:author="Microsoft Office User" w:date="2023-03-09T19:08:00Z">
          <w:pPr>
            <w:spacing w:line="276" w:lineRule="auto"/>
            <w:jc w:val="both"/>
          </w:pPr>
        </w:pPrChange>
      </w:pPr>
    </w:p>
    <w:p w14:paraId="6F2F5452" w14:textId="66607D76" w:rsidR="00E16A98" w:rsidRDefault="002062E1" w:rsidP="002062E1">
      <w:pPr>
        <w:pStyle w:val="Textoindependiente"/>
        <w:spacing w:before="82" w:line="278" w:lineRule="auto"/>
        <w:ind w:left="0"/>
        <w:pPrChange w:id="81" w:author="Microsoft Office User" w:date="2023-03-09T19:08:00Z">
          <w:pPr>
            <w:pStyle w:val="Textoindependiente"/>
            <w:spacing w:before="82" w:line="278" w:lineRule="auto"/>
          </w:pPr>
        </w:pPrChange>
      </w:pPr>
      <w:ins w:id="82" w:author="Microsoft Office User" w:date="2023-03-09T19:08:00Z">
        <w:r>
          <w:lastRenderedPageBreak/>
          <w:t>f</w:t>
        </w:r>
      </w:ins>
      <w:del w:id="83" w:author="Microsoft Office User" w:date="2023-03-09T19:08:00Z">
        <w:r w:rsidR="00000000" w:rsidDel="002062E1">
          <w:delText>f</w:delText>
        </w:r>
      </w:del>
      <w:r w:rsidR="00000000">
        <w:t>ebrero</w:t>
      </w:r>
      <w:r w:rsidR="00000000">
        <w:rPr>
          <w:spacing w:val="-6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000000">
        <w:t>2018</w:t>
      </w:r>
      <w:r w:rsidR="00000000">
        <w:rPr>
          <w:spacing w:val="-5"/>
        </w:rPr>
        <w:t xml:space="preserve"> </w:t>
      </w:r>
      <w:r w:rsidR="00000000">
        <w:t>y</w:t>
      </w:r>
      <w:r w:rsidR="00000000">
        <w:rPr>
          <w:spacing w:val="-6"/>
        </w:rPr>
        <w:t xml:space="preserve"> </w:t>
      </w:r>
      <w:r w:rsidR="00000000">
        <w:t>tiene</w:t>
      </w:r>
      <w:r w:rsidR="00000000">
        <w:rPr>
          <w:spacing w:val="-7"/>
        </w:rPr>
        <w:t xml:space="preserve"> </w:t>
      </w:r>
      <w:r w:rsidR="00000000">
        <w:t>vigencia</w:t>
      </w:r>
      <w:r w:rsidR="00000000">
        <w:rPr>
          <w:spacing w:val="-5"/>
        </w:rPr>
        <w:t xml:space="preserve"> </w:t>
      </w:r>
      <w:r w:rsidR="00000000">
        <w:t>hasta</w:t>
      </w:r>
      <w:r w:rsidR="00000000">
        <w:rPr>
          <w:spacing w:val="-7"/>
        </w:rPr>
        <w:t xml:space="preserve"> </w:t>
      </w:r>
      <w:del w:id="84" w:author="Microsoft Office User" w:date="2023-03-09T19:08:00Z">
        <w:r w:rsidR="00000000" w:rsidDel="002062E1">
          <w:delText>este</w:delText>
        </w:r>
        <w:r w:rsidR="00000000" w:rsidDel="002062E1">
          <w:rPr>
            <w:spacing w:val="-5"/>
          </w:rPr>
          <w:delText xml:space="preserve"> </w:delText>
        </w:r>
        <w:r w:rsidR="00000000" w:rsidDel="002062E1">
          <w:delText>año</w:delText>
        </w:r>
        <w:r w:rsidR="00000000" w:rsidDel="002062E1">
          <w:rPr>
            <w:spacing w:val="-5"/>
          </w:rPr>
          <w:delText xml:space="preserve"> </w:delText>
        </w:r>
        <w:r w:rsidR="00000000" w:rsidDel="002062E1">
          <w:delText>de</w:delText>
        </w:r>
      </w:del>
      <w:ins w:id="85" w:author="Microsoft Office User" w:date="2023-03-09T19:08:00Z">
        <w:r>
          <w:t>el</w:t>
        </w:r>
      </w:ins>
      <w:r w:rsidR="00000000">
        <w:rPr>
          <w:spacing w:val="-5"/>
        </w:rPr>
        <w:t xml:space="preserve"> </w:t>
      </w:r>
      <w:r w:rsidR="00000000">
        <w:t>2023</w:t>
      </w:r>
      <w:r w:rsidR="00000000">
        <w:rPr>
          <w:spacing w:val="-5"/>
        </w:rPr>
        <w:t xml:space="preserve"> </w:t>
      </w:r>
      <w:r w:rsidR="00000000">
        <w:t>en</w:t>
      </w:r>
      <w:ins w:id="86" w:author="Microsoft Office User" w:date="2023-03-09T19:09:00Z">
        <w:r>
          <w:t xml:space="preserve"> el</w:t>
        </w:r>
      </w:ins>
      <w:r w:rsidR="00000000">
        <w:rPr>
          <w:spacing w:val="-8"/>
        </w:rPr>
        <w:t xml:space="preserve"> </w:t>
      </w:r>
      <w:r w:rsidR="00000000">
        <w:t>que</w:t>
      </w:r>
      <w:r w:rsidR="00000000">
        <w:rPr>
          <w:spacing w:val="-7"/>
        </w:rPr>
        <w:t xml:space="preserve"> </w:t>
      </w:r>
      <w:r w:rsidR="00000000">
        <w:t>deberá</w:t>
      </w:r>
      <w:r w:rsidR="00000000">
        <w:rPr>
          <w:spacing w:val="-6"/>
        </w:rPr>
        <w:t xml:space="preserve"> </w:t>
      </w:r>
      <w:r w:rsidR="00000000">
        <w:t>cumplir</w:t>
      </w:r>
      <w:r w:rsidR="00000000">
        <w:rPr>
          <w:spacing w:val="-6"/>
        </w:rPr>
        <w:t xml:space="preserve"> </w:t>
      </w:r>
      <w:ins w:id="87" w:author="Microsoft Office User" w:date="2023-03-09T19:09:00Z">
        <w:r>
          <w:rPr>
            <w:spacing w:val="-6"/>
          </w:rPr>
          <w:t xml:space="preserve">los </w:t>
        </w:r>
      </w:ins>
      <w:del w:id="88" w:author="Microsoft Office User" w:date="2023-03-09T19:09:00Z">
        <w:r w:rsidR="00000000" w:rsidDel="002062E1">
          <w:delText>con</w:delText>
        </w:r>
        <w:r w:rsidR="00000000" w:rsidDel="002062E1">
          <w:rPr>
            <w:spacing w:val="-63"/>
          </w:rPr>
          <w:delText xml:space="preserve"> </w:delText>
        </w:r>
        <w:r w:rsidR="00000000" w:rsidDel="002062E1">
          <w:delText>los</w:delText>
        </w:r>
        <w:r w:rsidR="00000000" w:rsidDel="002062E1">
          <w:rPr>
            <w:spacing w:val="-1"/>
          </w:rPr>
          <w:delText xml:space="preserve"> </w:delText>
        </w:r>
      </w:del>
      <w:r w:rsidR="00000000">
        <w:t>requisitos</w:t>
      </w:r>
      <w:r w:rsidR="00000000">
        <w:rPr>
          <w:spacing w:val="-3"/>
        </w:rPr>
        <w:t xml:space="preserve"> </w:t>
      </w:r>
      <w:r w:rsidR="00000000">
        <w:t>del</w:t>
      </w:r>
      <w:r w:rsidR="00000000">
        <w:rPr>
          <w:spacing w:val="-1"/>
        </w:rPr>
        <w:t xml:space="preserve"> </w:t>
      </w:r>
      <w:r w:rsidR="00000000">
        <w:t>CONACEM para</w:t>
      </w:r>
      <w:r w:rsidR="00000000">
        <w:rPr>
          <w:spacing w:val="-1"/>
        </w:rPr>
        <w:t xml:space="preserve"> </w:t>
      </w:r>
      <w:r w:rsidR="00000000">
        <w:t>renovar su</w:t>
      </w:r>
      <w:r w:rsidR="00000000">
        <w:rPr>
          <w:spacing w:val="-3"/>
        </w:rPr>
        <w:t xml:space="preserve"> </w:t>
      </w:r>
      <w:r w:rsidR="00000000">
        <w:t>vigencia</w:t>
      </w:r>
      <w:r w:rsidR="00000000">
        <w:rPr>
          <w:spacing w:val="-2"/>
        </w:rPr>
        <w:t xml:space="preserve"> </w:t>
      </w:r>
      <w:r w:rsidR="00000000">
        <w:t>por</w:t>
      </w:r>
      <w:r w:rsidR="00000000">
        <w:rPr>
          <w:spacing w:val="-4"/>
        </w:rPr>
        <w:t xml:space="preserve"> </w:t>
      </w:r>
      <w:r w:rsidR="00000000">
        <w:t>un</w:t>
      </w:r>
      <w:r w:rsidR="00000000">
        <w:rPr>
          <w:spacing w:val="-2"/>
        </w:rPr>
        <w:t xml:space="preserve"> </w:t>
      </w:r>
      <w:r w:rsidR="00000000">
        <w:t>quinquenio</w:t>
      </w:r>
      <w:r w:rsidR="00000000">
        <w:rPr>
          <w:spacing w:val="-2"/>
        </w:rPr>
        <w:t xml:space="preserve"> </w:t>
      </w:r>
      <w:r w:rsidR="00000000">
        <w:t>más.</w:t>
      </w:r>
    </w:p>
    <w:p w14:paraId="05C2B1E6" w14:textId="0C3AFE2C" w:rsidR="00E16A98" w:rsidRDefault="002062E1" w:rsidP="002062E1">
      <w:pPr>
        <w:pStyle w:val="Textoindependiente"/>
        <w:spacing w:before="222" w:line="276" w:lineRule="auto"/>
        <w:ind w:right="113"/>
        <w:jc w:val="both"/>
        <w:rPr>
          <w:sz w:val="13"/>
        </w:rPr>
        <w:pPrChange w:id="89" w:author="Microsoft Office User" w:date="2023-03-09T19:12:00Z">
          <w:pPr>
            <w:pStyle w:val="Textoindependiente"/>
            <w:spacing w:before="222" w:line="276" w:lineRule="auto"/>
            <w:ind w:right="113" w:firstLine="707"/>
            <w:jc w:val="both"/>
          </w:pPr>
        </w:pPrChange>
      </w:pPr>
      <w:ins w:id="90" w:author="Microsoft Office User" w:date="2023-03-09T19:12:00Z">
        <w:r>
          <w:t xml:space="preserve">El </w:t>
        </w:r>
      </w:ins>
      <w:del w:id="91" w:author="Microsoft Office User" w:date="2023-03-09T19:12:00Z">
        <w:r w:rsidR="00000000" w:rsidDel="002062E1">
          <w:delText xml:space="preserve">Para concluir citaré textualmente al </w:delText>
        </w:r>
      </w:del>
      <w:r w:rsidR="00000000">
        <w:t xml:space="preserve">Dr. Jordán Zamora Godínez y </w:t>
      </w:r>
      <w:del w:id="92" w:author="Microsoft Office User" w:date="2023-03-09T19:12:00Z">
        <w:r w:rsidR="00000000" w:rsidDel="002062E1">
          <w:delText>cols</w:delText>
        </w:r>
      </w:del>
      <w:ins w:id="93" w:author="Microsoft Office User" w:date="2023-03-09T19:12:00Z">
        <w:r>
          <w:t xml:space="preserve">sus colaboradores, </w:t>
        </w:r>
      </w:ins>
      <w:del w:id="94" w:author="Microsoft Office User" w:date="2023-03-09T19:12:00Z">
        <w:r w:rsidR="00000000" w:rsidDel="002062E1">
          <w:delText>. ya</w:delText>
        </w:r>
        <w:r w:rsidR="00000000" w:rsidDel="002062E1">
          <w:rPr>
            <w:spacing w:val="1"/>
          </w:rPr>
          <w:delText xml:space="preserve"> </w:delText>
        </w:r>
        <w:r w:rsidR="00000000" w:rsidDel="002062E1">
          <w:rPr>
            <w:spacing w:val="-1"/>
          </w:rPr>
          <w:delText>que</w:delText>
        </w:r>
        <w:r w:rsidR="00000000" w:rsidDel="002062E1">
          <w:rPr>
            <w:spacing w:val="-16"/>
          </w:rPr>
          <w:delText xml:space="preserve"> </w:delText>
        </w:r>
      </w:del>
      <w:r w:rsidR="00000000">
        <w:rPr>
          <w:spacing w:val="-1"/>
        </w:rPr>
        <w:t>resumen</w:t>
      </w:r>
      <w:r w:rsidR="00000000">
        <w:rPr>
          <w:spacing w:val="-16"/>
        </w:rPr>
        <w:t xml:space="preserve"> </w:t>
      </w:r>
      <w:r w:rsidR="00000000">
        <w:rPr>
          <w:spacing w:val="-1"/>
        </w:rPr>
        <w:t>el</w:t>
      </w:r>
      <w:r w:rsidR="00000000">
        <w:rPr>
          <w:spacing w:val="-16"/>
        </w:rPr>
        <w:t xml:space="preserve"> </w:t>
      </w:r>
      <w:r w:rsidR="00000000">
        <w:rPr>
          <w:spacing w:val="-1"/>
        </w:rPr>
        <w:t>porqué</w:t>
      </w:r>
      <w:r w:rsidR="00000000">
        <w:rPr>
          <w:spacing w:val="-18"/>
        </w:rPr>
        <w:t xml:space="preserve"> </w:t>
      </w:r>
      <w:r w:rsidR="00000000">
        <w:rPr>
          <w:spacing w:val="-1"/>
        </w:rPr>
        <w:t>de</w:t>
      </w:r>
      <w:r w:rsidR="00000000">
        <w:rPr>
          <w:spacing w:val="-15"/>
        </w:rPr>
        <w:t xml:space="preserve"> </w:t>
      </w:r>
      <w:r w:rsidR="00000000">
        <w:rPr>
          <w:spacing w:val="-1"/>
        </w:rPr>
        <w:t>la</w:t>
      </w:r>
      <w:r w:rsidR="00000000">
        <w:rPr>
          <w:spacing w:val="-16"/>
        </w:rPr>
        <w:t xml:space="preserve"> </w:t>
      </w:r>
      <w:r w:rsidR="00000000">
        <w:rPr>
          <w:spacing w:val="-1"/>
        </w:rPr>
        <w:t>existencia</w:t>
      </w:r>
      <w:r w:rsidR="00000000">
        <w:rPr>
          <w:spacing w:val="-16"/>
        </w:rPr>
        <w:t xml:space="preserve"> </w:t>
      </w:r>
      <w:r w:rsidR="00000000">
        <w:t>de</w:t>
      </w:r>
      <w:r w:rsidR="00000000">
        <w:rPr>
          <w:spacing w:val="-15"/>
        </w:rPr>
        <w:t xml:space="preserve"> </w:t>
      </w:r>
      <w:r w:rsidR="00000000">
        <w:t>nuestro</w:t>
      </w:r>
      <w:r w:rsidR="00000000">
        <w:rPr>
          <w:spacing w:val="-16"/>
        </w:rPr>
        <w:t xml:space="preserve"> </w:t>
      </w:r>
      <w:r w:rsidR="00000000">
        <w:t>Consejo</w:t>
      </w:r>
      <w:r w:rsidR="00000000">
        <w:rPr>
          <w:spacing w:val="-15"/>
        </w:rPr>
        <w:t xml:space="preserve"> </w:t>
      </w:r>
      <w:ins w:id="95" w:author="Microsoft Office User" w:date="2023-03-09T19:12:00Z">
        <w:r>
          <w:rPr>
            <w:spacing w:val="-15"/>
          </w:rPr>
          <w:t xml:space="preserve">en la siguiente cita: </w:t>
        </w:r>
      </w:ins>
      <w:r w:rsidR="00000000">
        <w:t>“Es</w:t>
      </w:r>
      <w:r w:rsidR="00000000">
        <w:rPr>
          <w:spacing w:val="-13"/>
        </w:rPr>
        <w:t xml:space="preserve"> </w:t>
      </w:r>
      <w:r w:rsidR="00000000">
        <w:t>indispensable</w:t>
      </w:r>
      <w:r w:rsidR="00000000">
        <w:rPr>
          <w:spacing w:val="-15"/>
        </w:rPr>
        <w:t xml:space="preserve"> </w:t>
      </w:r>
      <w:r w:rsidR="00000000">
        <w:t>contar</w:t>
      </w:r>
      <w:r w:rsidR="00000000">
        <w:rPr>
          <w:spacing w:val="-65"/>
        </w:rPr>
        <w:t xml:space="preserve"> </w:t>
      </w:r>
      <w:r w:rsidR="00000000">
        <w:t>con</w:t>
      </w:r>
      <w:r w:rsidR="00000000">
        <w:rPr>
          <w:spacing w:val="1"/>
        </w:rPr>
        <w:t xml:space="preserve"> </w:t>
      </w:r>
      <w:r w:rsidR="00000000">
        <w:t>un</w:t>
      </w:r>
      <w:r w:rsidR="00000000">
        <w:rPr>
          <w:spacing w:val="1"/>
        </w:rPr>
        <w:t xml:space="preserve"> </w:t>
      </w:r>
      <w:r w:rsidR="00000000">
        <w:t>organismo</w:t>
      </w:r>
      <w:r w:rsidR="00000000">
        <w:rPr>
          <w:spacing w:val="1"/>
        </w:rPr>
        <w:t xml:space="preserve"> </w:t>
      </w:r>
      <w:r w:rsidR="00000000">
        <w:t>académico,</w:t>
      </w:r>
      <w:r w:rsidR="00000000">
        <w:rPr>
          <w:spacing w:val="1"/>
        </w:rPr>
        <w:t xml:space="preserve"> </w:t>
      </w:r>
      <w:r w:rsidR="00000000">
        <w:t>profesional</w:t>
      </w:r>
      <w:r w:rsidR="00000000">
        <w:rPr>
          <w:spacing w:val="1"/>
        </w:rPr>
        <w:t xml:space="preserve"> </w:t>
      </w:r>
      <w:r w:rsidR="00000000">
        <w:t>y</w:t>
      </w:r>
      <w:r w:rsidR="00000000">
        <w:rPr>
          <w:spacing w:val="1"/>
        </w:rPr>
        <w:t xml:space="preserve"> </w:t>
      </w:r>
      <w:r w:rsidR="00000000">
        <w:t>completamente</w:t>
      </w:r>
      <w:r w:rsidR="00000000">
        <w:rPr>
          <w:spacing w:val="1"/>
        </w:rPr>
        <w:t xml:space="preserve"> </w:t>
      </w:r>
      <w:r w:rsidR="00000000">
        <w:t>neutral,</w:t>
      </w:r>
      <w:r w:rsidR="00000000">
        <w:rPr>
          <w:spacing w:val="1"/>
        </w:rPr>
        <w:t xml:space="preserve"> </w:t>
      </w:r>
      <w:r w:rsidR="00000000">
        <w:t>que</w:t>
      </w:r>
      <w:r w:rsidR="00000000">
        <w:rPr>
          <w:spacing w:val="1"/>
        </w:rPr>
        <w:t xml:space="preserve"> </w:t>
      </w:r>
      <w:r w:rsidR="00000000">
        <w:t>se</w:t>
      </w:r>
      <w:r w:rsidR="00000000">
        <w:rPr>
          <w:spacing w:val="1"/>
        </w:rPr>
        <w:t xml:space="preserve"> </w:t>
      </w:r>
      <w:r w:rsidR="00000000">
        <w:t>encargue de establecer los criterios académicos y deontológicos mínimos con los</w:t>
      </w:r>
      <w:r w:rsidR="00000000">
        <w:rPr>
          <w:spacing w:val="1"/>
        </w:rPr>
        <w:t xml:space="preserve"> </w:t>
      </w:r>
      <w:r w:rsidR="00000000">
        <w:t>que debe contar un cirujano general independientemente de la universidad que lo</w:t>
      </w:r>
      <w:r w:rsidR="00000000">
        <w:rPr>
          <w:spacing w:val="1"/>
        </w:rPr>
        <w:t xml:space="preserve"> </w:t>
      </w:r>
      <w:r w:rsidR="00000000">
        <w:t>avale</w:t>
      </w:r>
      <w:r w:rsidR="00000000">
        <w:rPr>
          <w:spacing w:val="-6"/>
        </w:rPr>
        <w:t xml:space="preserve"> </w:t>
      </w:r>
      <w:r w:rsidR="00000000">
        <w:t>o</w:t>
      </w:r>
      <w:r w:rsidR="00000000">
        <w:rPr>
          <w:spacing w:val="-7"/>
        </w:rPr>
        <w:t xml:space="preserve"> </w:t>
      </w:r>
      <w:r w:rsidR="00000000">
        <w:t>del</w:t>
      </w:r>
      <w:r w:rsidR="00000000">
        <w:rPr>
          <w:spacing w:val="-7"/>
        </w:rPr>
        <w:t xml:space="preserve"> </w:t>
      </w:r>
      <w:r w:rsidR="00000000">
        <w:t>hospital</w:t>
      </w:r>
      <w:r w:rsidR="00000000">
        <w:rPr>
          <w:spacing w:val="-6"/>
        </w:rPr>
        <w:t xml:space="preserve"> </w:t>
      </w:r>
      <w:r w:rsidR="00000000">
        <w:t>u</w:t>
      </w:r>
      <w:r w:rsidR="00000000">
        <w:rPr>
          <w:spacing w:val="-5"/>
        </w:rPr>
        <w:t xml:space="preserve"> </w:t>
      </w:r>
      <w:r w:rsidR="00000000">
        <w:t>hospitales</w:t>
      </w:r>
      <w:r w:rsidR="00000000">
        <w:rPr>
          <w:spacing w:val="-9"/>
        </w:rPr>
        <w:t xml:space="preserve"> </w:t>
      </w:r>
      <w:r w:rsidR="00000000">
        <w:t>en</w:t>
      </w:r>
      <w:r w:rsidR="00000000">
        <w:rPr>
          <w:spacing w:val="-5"/>
        </w:rPr>
        <w:t xml:space="preserve"> </w:t>
      </w:r>
      <w:r w:rsidR="00000000">
        <w:t>donde</w:t>
      </w:r>
      <w:r w:rsidR="00000000">
        <w:rPr>
          <w:spacing w:val="-6"/>
        </w:rPr>
        <w:t xml:space="preserve"> </w:t>
      </w:r>
      <w:r w:rsidR="00000000">
        <w:t>se</w:t>
      </w:r>
      <w:r w:rsidR="00000000">
        <w:rPr>
          <w:spacing w:val="-7"/>
        </w:rPr>
        <w:t xml:space="preserve"> </w:t>
      </w:r>
      <w:r w:rsidR="00000000">
        <w:t>haya</w:t>
      </w:r>
      <w:r w:rsidR="00000000">
        <w:rPr>
          <w:spacing w:val="-5"/>
        </w:rPr>
        <w:t xml:space="preserve"> </w:t>
      </w:r>
      <w:r w:rsidR="00000000">
        <w:t>formado</w:t>
      </w:r>
      <w:r w:rsidR="00000000">
        <w:rPr>
          <w:spacing w:val="-6"/>
        </w:rPr>
        <w:t xml:space="preserve"> </w:t>
      </w:r>
      <w:r w:rsidR="00000000">
        <w:t>y</w:t>
      </w:r>
      <w:r w:rsidR="00000000">
        <w:rPr>
          <w:spacing w:val="-6"/>
        </w:rPr>
        <w:t xml:space="preserve"> </w:t>
      </w:r>
      <w:r w:rsidR="00000000">
        <w:t>de</w:t>
      </w:r>
      <w:r w:rsidR="00000000">
        <w:rPr>
          <w:spacing w:val="-6"/>
        </w:rPr>
        <w:t xml:space="preserve"> </w:t>
      </w:r>
      <w:r w:rsidR="00000000">
        <w:t>evaluar,</w:t>
      </w:r>
      <w:r w:rsidR="00000000">
        <w:rPr>
          <w:spacing w:val="-6"/>
        </w:rPr>
        <w:t xml:space="preserve"> </w:t>
      </w:r>
      <w:r w:rsidR="00000000">
        <w:t>por</w:t>
      </w:r>
      <w:r w:rsidR="00000000">
        <w:rPr>
          <w:spacing w:val="-6"/>
        </w:rPr>
        <w:t xml:space="preserve"> </w:t>
      </w:r>
      <w:r w:rsidR="00000000">
        <w:t>medio</w:t>
      </w:r>
      <w:r w:rsidR="00000000">
        <w:rPr>
          <w:spacing w:val="-65"/>
        </w:rPr>
        <w:t xml:space="preserve"> </w:t>
      </w:r>
      <w:r w:rsidR="00000000">
        <w:t>de sus exámenes, a todos los cirujanos del país con la finalidad de acreditar que el</w:t>
      </w:r>
      <w:r w:rsidR="00000000">
        <w:rPr>
          <w:spacing w:val="-64"/>
        </w:rPr>
        <w:t xml:space="preserve"> </w:t>
      </w:r>
      <w:r w:rsidR="00000000">
        <w:t>cirujano certificado vigente cuenta con la preparación adecuada para que sus</w:t>
      </w:r>
      <w:r w:rsidR="00000000">
        <w:rPr>
          <w:spacing w:val="1"/>
        </w:rPr>
        <w:t xml:space="preserve"> </w:t>
      </w:r>
      <w:r w:rsidR="00000000">
        <w:t>pacientes reciban una atención de calidad en cualquier parte del territorio nacional</w:t>
      </w:r>
      <w:r w:rsidR="00000000">
        <w:rPr>
          <w:spacing w:val="1"/>
        </w:rPr>
        <w:t xml:space="preserve"> </w:t>
      </w:r>
      <w:r w:rsidR="00000000">
        <w:t>en las instituciones de salud tanto públicas como privadas y ese organismo es</w:t>
      </w:r>
      <w:r w:rsidR="00000000">
        <w:rPr>
          <w:spacing w:val="1"/>
        </w:rPr>
        <w:t xml:space="preserve"> </w:t>
      </w:r>
      <w:r w:rsidR="00000000">
        <w:t>precisamente</w:t>
      </w:r>
      <w:r w:rsidR="00000000">
        <w:rPr>
          <w:spacing w:val="-2"/>
        </w:rPr>
        <w:t xml:space="preserve"> </w:t>
      </w:r>
      <w:r w:rsidR="00000000">
        <w:t>el</w:t>
      </w:r>
      <w:r w:rsidR="00000000">
        <w:rPr>
          <w:spacing w:val="-2"/>
        </w:rPr>
        <w:t xml:space="preserve"> </w:t>
      </w:r>
      <w:r w:rsidR="00000000">
        <w:t>Consejo</w:t>
      </w:r>
      <w:r w:rsidR="00000000">
        <w:rPr>
          <w:spacing w:val="-1"/>
        </w:rPr>
        <w:t xml:space="preserve"> </w:t>
      </w:r>
      <w:r w:rsidR="00000000">
        <w:t>Mexicano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3"/>
        </w:rPr>
        <w:t xml:space="preserve"> </w:t>
      </w:r>
      <w:r w:rsidR="00000000">
        <w:t>Cirugía</w:t>
      </w:r>
      <w:r w:rsidR="00000000">
        <w:rPr>
          <w:spacing w:val="-3"/>
        </w:rPr>
        <w:t xml:space="preserve"> </w:t>
      </w:r>
      <w:r w:rsidR="00000000">
        <w:t>General</w:t>
      </w:r>
      <w:r w:rsidR="00000000">
        <w:rPr>
          <w:spacing w:val="-1"/>
        </w:rPr>
        <w:t xml:space="preserve"> </w:t>
      </w:r>
      <w:r w:rsidR="00000000">
        <w:t>A.C”</w:t>
      </w:r>
      <w:del w:id="96" w:author="Microsoft Office User" w:date="2023-03-09T19:13:00Z">
        <w:r w:rsidR="00000000" w:rsidDel="002062E1">
          <w:rPr>
            <w:spacing w:val="-3"/>
          </w:rPr>
          <w:delText xml:space="preserve"> </w:delText>
        </w:r>
        <w:r w:rsidR="00000000" w:rsidDel="002062E1">
          <w:delText>(Zamora,</w:delText>
        </w:r>
        <w:r w:rsidR="00000000" w:rsidDel="002062E1">
          <w:rPr>
            <w:spacing w:val="-1"/>
          </w:rPr>
          <w:delText xml:space="preserve"> </w:delText>
        </w:r>
        <w:r w:rsidR="00000000" w:rsidDel="002062E1">
          <w:delText>2020:343)</w:delText>
        </w:r>
        <w:r w:rsidR="00000000" w:rsidDel="002062E1">
          <w:rPr>
            <w:spacing w:val="-12"/>
          </w:rPr>
          <w:delText xml:space="preserve"> </w:delText>
        </w:r>
      </w:del>
      <w:r w:rsidR="00000000">
        <w:rPr>
          <w:sz w:val="20"/>
        </w:rPr>
        <w:t>.</w:t>
      </w:r>
      <w:r w:rsidR="00000000">
        <w:rPr>
          <w:position w:val="6"/>
          <w:sz w:val="13"/>
        </w:rPr>
        <w:t>5</w:t>
      </w:r>
    </w:p>
    <w:p w14:paraId="192F6B72" w14:textId="77777777" w:rsidR="00E16A98" w:rsidRDefault="00000000">
      <w:pPr>
        <w:pStyle w:val="Textoindependiente"/>
        <w:spacing w:before="224"/>
      </w:pPr>
      <w:r>
        <w:t>Bibliografía:</w:t>
      </w:r>
    </w:p>
    <w:p w14:paraId="4B39B24E" w14:textId="77777777" w:rsidR="00E16A98" w:rsidRDefault="00E16A98">
      <w:pPr>
        <w:pStyle w:val="Textoindependiente"/>
        <w:ind w:left="0"/>
        <w:rPr>
          <w:sz w:val="20"/>
        </w:rPr>
      </w:pPr>
    </w:p>
    <w:p w14:paraId="7F7A3585" w14:textId="77777777" w:rsidR="00E16A98" w:rsidRDefault="008B585A">
      <w:pPr>
        <w:pStyle w:val="Textoindependiente"/>
        <w:spacing w:before="8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A9602FC" wp14:editId="07FD336D">
                <wp:simplePos x="0" y="0"/>
                <wp:positionH relativeFrom="page">
                  <wp:posOffset>1080770</wp:posOffset>
                </wp:positionH>
                <wp:positionV relativeFrom="paragraph">
                  <wp:posOffset>130175</wp:posOffset>
                </wp:positionV>
                <wp:extent cx="1828800" cy="7620"/>
                <wp:effectExtent l="0" t="0" r="0" b="5080"/>
                <wp:wrapTopAndBottom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B098E" id="docshape2" o:spid="_x0000_s1026" style="position:absolute;margin-left:85.1pt;margin-top:10.25pt;width:2in;height:.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0E6431B2" w14:textId="77777777" w:rsidR="00E16A98" w:rsidRDefault="00000000">
      <w:pPr>
        <w:spacing w:before="103" w:line="244" w:lineRule="auto"/>
        <w:ind w:left="102" w:right="1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position w:val="5"/>
          <w:sz w:val="13"/>
        </w:rPr>
        <w:t xml:space="preserve">1 </w:t>
      </w:r>
      <w:r>
        <w:rPr>
          <w:rFonts w:ascii="Times New Roman" w:hAnsi="Times New Roman"/>
          <w:sz w:val="20"/>
        </w:rPr>
        <w:t>De la Garza Villaseñor, L. De la cirugía y su enseñanza en México. Reseña histórica, 1325-2000. Rev Inv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Clin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2003;</w:t>
      </w:r>
      <w:del w:id="97" w:author="Microsoft Office User" w:date="2023-03-09T19:10:00Z">
        <w:r w:rsidDel="002062E1">
          <w:rPr>
            <w:rFonts w:ascii="Times New Roman" w:hAnsi="Times New Roman"/>
            <w:spacing w:val="-5"/>
            <w:sz w:val="20"/>
          </w:rPr>
          <w:delText xml:space="preserve"> </w:delText>
        </w:r>
      </w:del>
      <w:r>
        <w:rPr>
          <w:rFonts w:ascii="Times New Roman" w:hAnsi="Times New Roman"/>
          <w:sz w:val="20"/>
        </w:rPr>
        <w:t>55:719.</w:t>
      </w:r>
    </w:p>
    <w:p w14:paraId="34D32F3D" w14:textId="77777777" w:rsidR="00E16A98" w:rsidRDefault="00000000">
      <w:pPr>
        <w:spacing w:line="244" w:lineRule="auto"/>
        <w:ind w:left="102" w:right="125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w w:val="105"/>
          <w:position w:val="5"/>
          <w:sz w:val="13"/>
        </w:rPr>
        <w:t>2</w:t>
      </w:r>
      <w:r>
        <w:rPr>
          <w:rFonts w:ascii="Times New Roman" w:hAnsi="Times New Roman"/>
          <w:spacing w:val="8"/>
          <w:w w:val="105"/>
          <w:position w:val="5"/>
          <w:sz w:val="13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Acta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de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la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sesión</w:t>
      </w:r>
      <w:r>
        <w:rPr>
          <w:rFonts w:ascii="Times New Roman" w:hAnsi="Times New Roman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inaugural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del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Consejo</w:t>
      </w:r>
      <w:r>
        <w:rPr>
          <w:rFonts w:ascii="Times New Roman" w:hAnsi="Times New Roman"/>
          <w:spacing w:val="-8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Mexicano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de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Cirugía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General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A.C.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del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22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de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septiembre</w:t>
      </w:r>
      <w:r>
        <w:rPr>
          <w:rFonts w:ascii="Times New Roman" w:hAnsi="Times New Roman"/>
          <w:spacing w:val="-8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de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1976.</w:t>
      </w:r>
      <w:r>
        <w:rPr>
          <w:rFonts w:ascii="Times New Roman" w:hAnsi="Times New Roman"/>
          <w:spacing w:val="-50"/>
          <w:w w:val="105"/>
          <w:sz w:val="20"/>
        </w:rPr>
        <w:t xml:space="preserve"> </w:t>
      </w:r>
      <w:r>
        <w:rPr>
          <w:rFonts w:ascii="Times New Roman" w:hAnsi="Times New Roman"/>
          <w:w w:val="105"/>
          <w:position w:val="5"/>
          <w:sz w:val="13"/>
        </w:rPr>
        <w:t xml:space="preserve">3 </w:t>
      </w:r>
      <w:r>
        <w:rPr>
          <w:rFonts w:ascii="Times New Roman" w:hAnsi="Times New Roman"/>
          <w:w w:val="105"/>
          <w:sz w:val="20"/>
        </w:rPr>
        <w:t>Constitutiva. Acta de la sesión del Consejo Mexicano de Cirugía General A.C. del 19 de noviembre de</w:t>
      </w:r>
      <w:r>
        <w:rPr>
          <w:rFonts w:ascii="Times New Roman" w:hAnsi="Times New Roman"/>
          <w:spacing w:val="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1977.</w:t>
      </w:r>
    </w:p>
    <w:p w14:paraId="24C80C21" w14:textId="4D5003EB" w:rsidR="00E16A98" w:rsidRDefault="00000000">
      <w:pPr>
        <w:spacing w:line="244" w:lineRule="auto"/>
        <w:ind w:left="102"/>
        <w:rPr>
          <w:rFonts w:ascii="Times New Roman" w:hAnsi="Times New Roman"/>
          <w:sz w:val="20"/>
        </w:rPr>
      </w:pPr>
      <w:r>
        <w:rPr>
          <w:rFonts w:ascii="Times New Roman" w:hAnsi="Times New Roman"/>
          <w:position w:val="5"/>
          <w:sz w:val="13"/>
        </w:rPr>
        <w:t>4</w:t>
      </w:r>
      <w:r>
        <w:rPr>
          <w:rFonts w:ascii="Times New Roman" w:hAnsi="Times New Roman"/>
          <w:spacing w:val="26"/>
          <w:position w:val="5"/>
          <w:sz w:val="13"/>
        </w:rPr>
        <w:t xml:space="preserve"> </w:t>
      </w:r>
      <w:r>
        <w:rPr>
          <w:rFonts w:ascii="Times New Roman" w:hAnsi="Times New Roman"/>
          <w:sz w:val="20"/>
        </w:rPr>
        <w:t>Zermeño-González</w:t>
      </w:r>
      <w:r>
        <w:rPr>
          <w:rFonts w:ascii="Times New Roman" w:hAnsi="Times New Roman"/>
          <w:spacing w:val="9"/>
          <w:sz w:val="20"/>
        </w:rPr>
        <w:t xml:space="preserve"> </w:t>
      </w:r>
      <w:r>
        <w:rPr>
          <w:rFonts w:ascii="Times New Roman" w:hAnsi="Times New Roman"/>
          <w:sz w:val="20"/>
        </w:rPr>
        <w:t>G.</w:t>
      </w:r>
      <w:r>
        <w:rPr>
          <w:rFonts w:ascii="Times New Roman" w:hAnsi="Times New Roman"/>
          <w:spacing w:val="11"/>
          <w:sz w:val="20"/>
        </w:rPr>
        <w:t xml:space="preserve"> </w:t>
      </w:r>
      <w:r>
        <w:rPr>
          <w:rFonts w:ascii="Times New Roman" w:hAnsi="Times New Roman"/>
          <w:sz w:val="20"/>
        </w:rPr>
        <w:t>et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al.</w:t>
      </w:r>
      <w:r>
        <w:rPr>
          <w:rFonts w:ascii="Times New Roman" w:hAnsi="Times New Roman"/>
          <w:spacing w:val="23"/>
          <w:sz w:val="20"/>
        </w:rPr>
        <w:t xml:space="preserve"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11"/>
          <w:sz w:val="20"/>
        </w:rPr>
        <w:t xml:space="preserve"> </w:t>
      </w:r>
      <w:r>
        <w:rPr>
          <w:rFonts w:ascii="Times New Roman" w:hAnsi="Times New Roman"/>
          <w:sz w:val="20"/>
        </w:rPr>
        <w:t>Certificación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Cirugía</w:t>
      </w:r>
      <w:r>
        <w:rPr>
          <w:rFonts w:ascii="Times New Roman" w:hAnsi="Times New Roman"/>
          <w:spacing w:val="11"/>
          <w:sz w:val="20"/>
        </w:rPr>
        <w:t xml:space="preserve"> </w:t>
      </w:r>
      <w:r>
        <w:rPr>
          <w:rFonts w:ascii="Times New Roman" w:hAnsi="Times New Roman"/>
          <w:sz w:val="20"/>
        </w:rPr>
        <w:t>General</w:t>
      </w:r>
      <w:r>
        <w:rPr>
          <w:rFonts w:ascii="Times New Roman" w:hAnsi="Times New Roman"/>
          <w:spacing w:val="10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11"/>
          <w:sz w:val="20"/>
        </w:rPr>
        <w:t xml:space="preserve"> </w:t>
      </w:r>
      <w:r>
        <w:rPr>
          <w:rFonts w:ascii="Times New Roman" w:hAnsi="Times New Roman"/>
          <w:sz w:val="20"/>
        </w:rPr>
        <w:t>42</w:t>
      </w:r>
      <w:r>
        <w:rPr>
          <w:rFonts w:ascii="Times New Roman" w:hAnsi="Times New Roman"/>
          <w:spacing w:val="10"/>
          <w:sz w:val="20"/>
        </w:rPr>
        <w:t xml:space="preserve"> </w:t>
      </w:r>
      <w:r>
        <w:rPr>
          <w:rFonts w:ascii="Times New Roman" w:hAnsi="Times New Roman"/>
          <w:sz w:val="20"/>
        </w:rPr>
        <w:t>años</w:t>
      </w:r>
      <w:r>
        <w:rPr>
          <w:rFonts w:ascii="Times New Roman" w:hAnsi="Times New Roman"/>
          <w:spacing w:val="9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11"/>
          <w:sz w:val="20"/>
        </w:rPr>
        <w:t xml:space="preserve"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11"/>
          <w:sz w:val="20"/>
        </w:rPr>
        <w:t xml:space="preserve"> </w:t>
      </w:r>
      <w:r>
        <w:rPr>
          <w:rFonts w:ascii="Times New Roman" w:hAnsi="Times New Roman"/>
          <w:sz w:val="20"/>
        </w:rPr>
        <w:t>fundación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10"/>
          <w:sz w:val="20"/>
        </w:rPr>
        <w:t xml:space="preserve"> </w:t>
      </w:r>
      <w:r>
        <w:rPr>
          <w:rFonts w:ascii="Times New Roman" w:hAnsi="Times New Roman"/>
          <w:sz w:val="20"/>
        </w:rPr>
        <w:t>Consejo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Mexicano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de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spacing w:val="-1"/>
          <w:w w:val="105"/>
          <w:sz w:val="20"/>
        </w:rPr>
        <w:t>Cirugía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General.</w:t>
      </w:r>
      <w:r>
        <w:rPr>
          <w:rFonts w:ascii="Times New Roman" w:hAnsi="Times New Roman"/>
          <w:spacing w:val="-9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Cir</w:t>
      </w:r>
      <w:r>
        <w:rPr>
          <w:rFonts w:ascii="Times New Roman" w:hAnsi="Times New Roman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Gen.</w:t>
      </w:r>
      <w:r>
        <w:rPr>
          <w:rFonts w:ascii="Times New Roman" w:hAnsi="Times New Roman"/>
          <w:spacing w:val="-10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2019;</w:t>
      </w:r>
      <w:del w:id="98" w:author="Microsoft Office User" w:date="2023-03-09T19:10:00Z">
        <w:r w:rsidDel="002062E1">
          <w:rPr>
            <w:rFonts w:ascii="Times New Roman" w:hAnsi="Times New Roman"/>
            <w:spacing w:val="-10"/>
            <w:w w:val="105"/>
            <w:sz w:val="20"/>
          </w:rPr>
          <w:delText xml:space="preserve"> </w:delText>
        </w:r>
        <w:r w:rsidDel="002062E1">
          <w:rPr>
            <w:rFonts w:ascii="Times New Roman" w:hAnsi="Times New Roman"/>
            <w:w w:val="105"/>
            <w:sz w:val="20"/>
          </w:rPr>
          <w:delText>Vol.</w:delText>
        </w:r>
        <w:r w:rsidDel="002062E1">
          <w:rPr>
            <w:rFonts w:ascii="Times New Roman" w:hAnsi="Times New Roman"/>
            <w:spacing w:val="-12"/>
            <w:w w:val="105"/>
            <w:sz w:val="20"/>
          </w:rPr>
          <w:delText xml:space="preserve"> </w:delText>
        </w:r>
      </w:del>
      <w:r>
        <w:rPr>
          <w:rFonts w:ascii="Times New Roman" w:hAnsi="Times New Roman"/>
          <w:w w:val="105"/>
          <w:sz w:val="20"/>
        </w:rPr>
        <w:t>41</w:t>
      </w:r>
      <w:ins w:id="99" w:author="Microsoft Office User" w:date="2023-03-09T19:10:00Z">
        <w:r w:rsidR="002062E1">
          <w:rPr>
            <w:rFonts w:ascii="Times New Roman" w:hAnsi="Times New Roman"/>
            <w:spacing w:val="-10"/>
            <w:w w:val="105"/>
            <w:sz w:val="20"/>
          </w:rPr>
          <w:t>(</w:t>
        </w:r>
      </w:ins>
      <w:del w:id="100" w:author="Microsoft Office User" w:date="2023-03-09T19:10:00Z">
        <w:r w:rsidDel="002062E1">
          <w:rPr>
            <w:rFonts w:ascii="Times New Roman" w:hAnsi="Times New Roman"/>
            <w:w w:val="105"/>
            <w:sz w:val="20"/>
          </w:rPr>
          <w:delText>,</w:delText>
        </w:r>
        <w:r w:rsidDel="002062E1">
          <w:rPr>
            <w:rFonts w:ascii="Times New Roman" w:hAnsi="Times New Roman"/>
            <w:spacing w:val="-10"/>
            <w:w w:val="105"/>
            <w:sz w:val="20"/>
          </w:rPr>
          <w:delText xml:space="preserve"> </w:delText>
        </w:r>
        <w:r w:rsidDel="002062E1">
          <w:rPr>
            <w:rFonts w:ascii="Times New Roman" w:hAnsi="Times New Roman"/>
            <w:w w:val="105"/>
            <w:sz w:val="20"/>
          </w:rPr>
          <w:delText>núm.</w:delText>
        </w:r>
        <w:r w:rsidDel="002062E1">
          <w:rPr>
            <w:rFonts w:ascii="Times New Roman" w:hAnsi="Times New Roman"/>
            <w:spacing w:val="-10"/>
            <w:w w:val="105"/>
            <w:sz w:val="20"/>
          </w:rPr>
          <w:delText xml:space="preserve"> </w:delText>
        </w:r>
      </w:del>
      <w:r>
        <w:rPr>
          <w:rFonts w:ascii="Times New Roman" w:hAnsi="Times New Roman"/>
          <w:w w:val="105"/>
          <w:sz w:val="20"/>
        </w:rPr>
        <w:t>4</w:t>
      </w:r>
      <w:ins w:id="101" w:author="Microsoft Office User" w:date="2023-03-09T19:10:00Z">
        <w:r w:rsidR="002062E1">
          <w:rPr>
            <w:rFonts w:ascii="Times New Roman" w:hAnsi="Times New Roman"/>
            <w:w w:val="105"/>
            <w:sz w:val="20"/>
          </w:rPr>
          <w:t>)</w:t>
        </w:r>
      </w:ins>
      <w:del w:id="102" w:author="Microsoft Office User" w:date="2023-03-09T19:10:00Z">
        <w:r w:rsidDel="002062E1">
          <w:rPr>
            <w:rFonts w:ascii="Times New Roman" w:hAnsi="Times New Roman"/>
            <w:w w:val="105"/>
            <w:sz w:val="20"/>
          </w:rPr>
          <w:delText>.</w:delText>
        </w:r>
        <w:r w:rsidDel="002062E1">
          <w:rPr>
            <w:rFonts w:ascii="Times New Roman" w:hAnsi="Times New Roman"/>
            <w:spacing w:val="-12"/>
            <w:w w:val="105"/>
            <w:sz w:val="20"/>
          </w:rPr>
          <w:delText xml:space="preserve"> </w:delText>
        </w:r>
        <w:r w:rsidDel="002062E1">
          <w:rPr>
            <w:rFonts w:ascii="Times New Roman" w:hAnsi="Times New Roman"/>
            <w:w w:val="105"/>
            <w:sz w:val="20"/>
          </w:rPr>
          <w:delText>Octubre-diciembre.</w:delText>
        </w:r>
        <w:r w:rsidDel="002062E1">
          <w:rPr>
            <w:rFonts w:ascii="Times New Roman" w:hAnsi="Times New Roman"/>
            <w:spacing w:val="-12"/>
            <w:w w:val="105"/>
            <w:sz w:val="20"/>
          </w:rPr>
          <w:delText xml:space="preserve"> </w:delText>
        </w:r>
      </w:del>
      <w:r>
        <w:rPr>
          <w:rFonts w:ascii="Times New Roman" w:hAnsi="Times New Roman"/>
          <w:w w:val="105"/>
          <w:sz w:val="20"/>
        </w:rPr>
        <w:t>314-321.</w:t>
      </w:r>
    </w:p>
    <w:p w14:paraId="29862714" w14:textId="38BBD4FD" w:rsidR="00E16A98" w:rsidRDefault="00000000">
      <w:pPr>
        <w:spacing w:line="244" w:lineRule="auto"/>
        <w:ind w:left="102" w:right="105"/>
        <w:rPr>
          <w:rFonts w:ascii="Times New Roman" w:hAnsi="Times New Roman"/>
          <w:sz w:val="20"/>
        </w:rPr>
      </w:pPr>
      <w:r>
        <w:rPr>
          <w:rFonts w:ascii="Times New Roman" w:hAnsi="Times New Roman"/>
          <w:position w:val="5"/>
          <w:sz w:val="13"/>
        </w:rPr>
        <w:t>5</w:t>
      </w:r>
      <w:r>
        <w:rPr>
          <w:rFonts w:ascii="Times New Roman" w:hAnsi="Times New Roman"/>
          <w:spacing w:val="22"/>
          <w:position w:val="5"/>
          <w:sz w:val="13"/>
        </w:rPr>
        <w:t xml:space="preserve"> </w:t>
      </w:r>
      <w:r>
        <w:rPr>
          <w:rFonts w:ascii="Times New Roman" w:hAnsi="Times New Roman"/>
          <w:sz w:val="20"/>
        </w:rPr>
        <w:t>Zamora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rFonts w:ascii="Times New Roman" w:hAnsi="Times New Roman"/>
          <w:sz w:val="20"/>
        </w:rPr>
        <w:t>Godínez,</w:t>
      </w:r>
      <w:r>
        <w:rPr>
          <w:rFonts w:ascii="Times New Roman" w:hAnsi="Times New Roman"/>
          <w:spacing w:val="10"/>
          <w:sz w:val="20"/>
        </w:rPr>
        <w:t xml:space="preserve"> </w:t>
      </w:r>
      <w:r>
        <w:rPr>
          <w:rFonts w:ascii="Times New Roman" w:hAnsi="Times New Roman"/>
          <w:sz w:val="20"/>
        </w:rPr>
        <w:t>J.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Times New Roman" w:hAnsi="Times New Roman"/>
          <w:sz w:val="20"/>
        </w:rPr>
        <w:t>et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al.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Consejo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Mexicano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rFonts w:ascii="Times New Roman" w:hAnsi="Times New Roman"/>
          <w:sz w:val="20"/>
        </w:rPr>
        <w:t>Cirugía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rFonts w:ascii="Times New Roman" w:hAnsi="Times New Roman"/>
          <w:sz w:val="20"/>
        </w:rPr>
        <w:t>General,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Times New Roman" w:hAnsi="Times New Roman"/>
          <w:sz w:val="20"/>
        </w:rPr>
        <w:t>A.C.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Orígenes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9"/>
          <w:sz w:val="20"/>
        </w:rPr>
        <w:t xml:space="preserve"> </w:t>
      </w:r>
      <w:r>
        <w:rPr>
          <w:rFonts w:ascii="Times New Roman" w:hAnsi="Times New Roman"/>
          <w:sz w:val="20"/>
        </w:rPr>
        <w:t>devenir,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presente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futuro.</w:t>
      </w:r>
      <w:r>
        <w:rPr>
          <w:rFonts w:ascii="Times New Roman" w:hAnsi="Times New Roman"/>
          <w:spacing w:val="-9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Cir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Gen.</w:t>
      </w:r>
      <w:r>
        <w:rPr>
          <w:rFonts w:ascii="Times New Roman" w:hAnsi="Times New Roman"/>
          <w:spacing w:val="-10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2020;</w:t>
      </w:r>
      <w:r>
        <w:rPr>
          <w:rFonts w:ascii="Times New Roman" w:hAnsi="Times New Roman"/>
          <w:spacing w:val="-10"/>
          <w:w w:val="105"/>
          <w:sz w:val="20"/>
        </w:rPr>
        <w:t xml:space="preserve"> </w:t>
      </w:r>
      <w:del w:id="103" w:author="Microsoft Office User" w:date="2023-03-09T19:09:00Z">
        <w:r w:rsidDel="002062E1">
          <w:rPr>
            <w:rFonts w:ascii="Times New Roman" w:hAnsi="Times New Roman"/>
            <w:w w:val="105"/>
            <w:sz w:val="20"/>
          </w:rPr>
          <w:delText>Vol.</w:delText>
        </w:r>
        <w:r w:rsidDel="002062E1">
          <w:rPr>
            <w:rFonts w:ascii="Times New Roman" w:hAnsi="Times New Roman"/>
            <w:spacing w:val="-8"/>
            <w:w w:val="105"/>
            <w:sz w:val="20"/>
          </w:rPr>
          <w:delText xml:space="preserve"> </w:delText>
        </w:r>
      </w:del>
      <w:r>
        <w:rPr>
          <w:rFonts w:ascii="Times New Roman" w:hAnsi="Times New Roman"/>
          <w:w w:val="105"/>
          <w:sz w:val="20"/>
        </w:rPr>
        <w:t>42</w:t>
      </w:r>
      <w:ins w:id="104" w:author="Microsoft Office User" w:date="2023-03-09T19:09:00Z">
        <w:r w:rsidR="002062E1">
          <w:rPr>
            <w:rFonts w:ascii="Times New Roman" w:hAnsi="Times New Roman"/>
            <w:spacing w:val="-10"/>
            <w:w w:val="105"/>
            <w:sz w:val="20"/>
          </w:rPr>
          <w:t>(</w:t>
        </w:r>
      </w:ins>
      <w:del w:id="105" w:author="Microsoft Office User" w:date="2023-03-09T19:09:00Z">
        <w:r w:rsidDel="002062E1">
          <w:rPr>
            <w:rFonts w:ascii="Times New Roman" w:hAnsi="Times New Roman"/>
            <w:w w:val="105"/>
            <w:sz w:val="20"/>
          </w:rPr>
          <w:delText>,</w:delText>
        </w:r>
        <w:r w:rsidDel="002062E1">
          <w:rPr>
            <w:rFonts w:ascii="Times New Roman" w:hAnsi="Times New Roman"/>
            <w:spacing w:val="-10"/>
            <w:w w:val="105"/>
            <w:sz w:val="20"/>
          </w:rPr>
          <w:delText xml:space="preserve"> </w:delText>
        </w:r>
        <w:r w:rsidDel="002062E1">
          <w:rPr>
            <w:rFonts w:ascii="Times New Roman" w:hAnsi="Times New Roman"/>
            <w:w w:val="105"/>
            <w:sz w:val="20"/>
          </w:rPr>
          <w:delText>núm.</w:delText>
        </w:r>
        <w:r w:rsidDel="002062E1">
          <w:rPr>
            <w:rFonts w:ascii="Times New Roman" w:hAnsi="Times New Roman"/>
            <w:spacing w:val="-10"/>
            <w:w w:val="105"/>
            <w:sz w:val="20"/>
          </w:rPr>
          <w:delText xml:space="preserve"> </w:delText>
        </w:r>
      </w:del>
      <w:r>
        <w:rPr>
          <w:rFonts w:ascii="Times New Roman" w:hAnsi="Times New Roman"/>
          <w:w w:val="105"/>
          <w:sz w:val="20"/>
        </w:rPr>
        <w:t>4</w:t>
      </w:r>
      <w:ins w:id="106" w:author="Microsoft Office User" w:date="2023-03-09T19:09:00Z">
        <w:r w:rsidR="002062E1">
          <w:rPr>
            <w:rFonts w:ascii="Times New Roman" w:hAnsi="Times New Roman"/>
            <w:w w:val="105"/>
            <w:sz w:val="20"/>
          </w:rPr>
          <w:t>)</w:t>
        </w:r>
      </w:ins>
      <w:del w:id="107" w:author="Microsoft Office User" w:date="2023-03-09T19:10:00Z">
        <w:r w:rsidDel="002062E1">
          <w:rPr>
            <w:rFonts w:ascii="Times New Roman" w:hAnsi="Times New Roman"/>
            <w:w w:val="105"/>
            <w:sz w:val="20"/>
          </w:rPr>
          <w:delText>.</w:delText>
        </w:r>
        <w:r w:rsidDel="002062E1">
          <w:rPr>
            <w:rFonts w:ascii="Times New Roman" w:hAnsi="Times New Roman"/>
            <w:spacing w:val="-6"/>
            <w:w w:val="105"/>
            <w:sz w:val="20"/>
          </w:rPr>
          <w:delText xml:space="preserve"> </w:delText>
        </w:r>
        <w:r w:rsidDel="002062E1">
          <w:rPr>
            <w:rFonts w:ascii="Times New Roman" w:hAnsi="Times New Roman"/>
            <w:w w:val="105"/>
            <w:sz w:val="20"/>
          </w:rPr>
          <w:delText>Octubre-diciembre.</w:delText>
        </w:r>
        <w:r w:rsidDel="002062E1">
          <w:rPr>
            <w:rFonts w:ascii="Times New Roman" w:hAnsi="Times New Roman"/>
            <w:spacing w:val="-10"/>
            <w:w w:val="105"/>
            <w:sz w:val="20"/>
          </w:rPr>
          <w:delText xml:space="preserve"> </w:delText>
        </w:r>
      </w:del>
      <w:r>
        <w:rPr>
          <w:rFonts w:ascii="Times New Roman" w:hAnsi="Times New Roman"/>
          <w:w w:val="105"/>
          <w:sz w:val="20"/>
        </w:rPr>
        <w:t>339-344.</w:t>
      </w:r>
    </w:p>
    <w:sectPr w:rsidR="00E16A98">
      <w:pgSz w:w="12240" w:h="15840"/>
      <w:pgMar w:top="1320" w:right="1580" w:bottom="280" w:left="16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2FD68" w14:textId="77777777" w:rsidR="00884ABA" w:rsidRDefault="00884ABA">
      <w:r>
        <w:separator/>
      </w:r>
    </w:p>
  </w:endnote>
  <w:endnote w:type="continuationSeparator" w:id="0">
    <w:p w14:paraId="7DBFF78E" w14:textId="77777777" w:rsidR="00884ABA" w:rsidRDefault="0088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9CB0A" w14:textId="77777777" w:rsidR="00884ABA" w:rsidRDefault="00884ABA">
      <w:r>
        <w:separator/>
      </w:r>
    </w:p>
  </w:footnote>
  <w:footnote w:type="continuationSeparator" w:id="0">
    <w:p w14:paraId="61299792" w14:textId="77777777" w:rsidR="00884ABA" w:rsidRDefault="00884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AA1B" w14:textId="77777777" w:rsidR="00E16A98" w:rsidRDefault="008B585A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66E073" wp14:editId="15BD782B">
              <wp:simplePos x="0" y="0"/>
              <wp:positionH relativeFrom="page">
                <wp:posOffset>6570980</wp:posOffset>
              </wp:positionH>
              <wp:positionV relativeFrom="page">
                <wp:posOffset>436880</wp:posOffset>
              </wp:positionV>
              <wp:extent cx="173355" cy="204470"/>
              <wp:effectExtent l="0" t="0" r="4445" b="1143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B7BBAD" w14:textId="77777777" w:rsidR="00E16A98" w:rsidRDefault="00000000">
                          <w:pPr>
                            <w:pStyle w:val="Textoindependiente"/>
                            <w:spacing w:before="24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07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17.4pt;margin-top:34.4pt;width:13.6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" filled="f" stroked="f">
              <v:path arrowok="t"/>
              <v:textbox inset="0,0,0,0">
                <w:txbxContent>
                  <w:p w14:paraId="20B7BBAD" w14:textId="77777777" w:rsidR="00E16A98" w:rsidRDefault="00000000">
                    <w:pPr>
                      <w:pStyle w:val="Textoindependiente"/>
                      <w:spacing w:before="24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98"/>
    <w:rsid w:val="002062E1"/>
    <w:rsid w:val="00884ABA"/>
    <w:rsid w:val="008B585A"/>
    <w:rsid w:val="00E1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AC319"/>
  <w15:docId w15:val="{A3470475-79E1-9648-9848-8DADD01E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2"/>
      <w:ind w:left="764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n">
    <w:name w:val="Revision"/>
    <w:hidden/>
    <w:uiPriority w:val="99"/>
    <w:semiHidden/>
    <w:rsid w:val="008B585A"/>
    <w:pPr>
      <w:widowControl/>
      <w:autoSpaceDE/>
      <w:autoSpaceDN/>
    </w:pPr>
    <w:rPr>
      <w:rFonts w:ascii="Arial" w:eastAsia="Arial" w:hAnsi="Arial" w:cs="Arial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Moreno</dc:creator>
  <cp:lastModifiedBy>Microsoft Office User</cp:lastModifiedBy>
  <cp:revision>2</cp:revision>
  <dcterms:created xsi:type="dcterms:W3CDTF">2023-03-10T01:13:00Z</dcterms:created>
  <dcterms:modified xsi:type="dcterms:W3CDTF">2023-03-10T01:13:00Z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2023-03-10T00:00:00Z</vt:filetime>
  </property>
</Properties>
</file>