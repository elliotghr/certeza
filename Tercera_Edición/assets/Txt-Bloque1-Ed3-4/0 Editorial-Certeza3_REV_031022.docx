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5C52" w14:textId="4C7A942B" w:rsidR="00551A25" w:rsidRPr="003E4720" w:rsidRDefault="006A2954">
      <w:pPr>
        <w:rPr>
          <w:rFonts w:ascii="Georgia" w:hAnsi="Georgia"/>
          <w:sz w:val="24"/>
          <w:szCs w:val="24"/>
        </w:rPr>
      </w:pPr>
      <w:r w:rsidRPr="003E4720">
        <w:rPr>
          <w:rFonts w:ascii="Georgia" w:hAnsi="Georgia"/>
          <w:sz w:val="24"/>
          <w:szCs w:val="24"/>
        </w:rPr>
        <w:t>EDITORIAL</w:t>
      </w:r>
      <w:r w:rsidR="003E4720">
        <w:rPr>
          <w:rFonts w:ascii="Georgia" w:hAnsi="Georgia"/>
          <w:sz w:val="24"/>
          <w:szCs w:val="24"/>
        </w:rPr>
        <w:t xml:space="preserve"> CERTEZA No</w:t>
      </w:r>
      <w:ins w:id="0" w:author="Geraldine Ochoa/Other/Consultant" w:date="2022-10-03T20:16:00Z">
        <w:r w:rsidR="00492A5C">
          <w:rPr>
            <w:rFonts w:ascii="Georgia" w:hAnsi="Georgia"/>
            <w:sz w:val="24"/>
            <w:szCs w:val="24"/>
          </w:rPr>
          <w:t>.</w:t>
        </w:r>
      </w:ins>
      <w:r w:rsidR="003E4720">
        <w:rPr>
          <w:rFonts w:ascii="Georgia" w:hAnsi="Georgia"/>
          <w:sz w:val="24"/>
          <w:szCs w:val="24"/>
        </w:rPr>
        <w:t xml:space="preserve"> 3</w:t>
      </w:r>
      <w:r w:rsidR="00223155">
        <w:rPr>
          <w:rFonts w:ascii="Georgia" w:hAnsi="Georgia"/>
          <w:sz w:val="24"/>
          <w:szCs w:val="24"/>
        </w:rPr>
        <w:t xml:space="preserve"> /</w:t>
      </w:r>
      <w:r w:rsidR="003E4720">
        <w:rPr>
          <w:rFonts w:ascii="Georgia" w:hAnsi="Georgia"/>
          <w:sz w:val="24"/>
          <w:szCs w:val="24"/>
        </w:rPr>
        <w:t xml:space="preserve"> septiembre de 2022.</w:t>
      </w:r>
    </w:p>
    <w:p w14:paraId="51F080AD" w14:textId="2033F809" w:rsidR="006A2954" w:rsidRDefault="006A2954" w:rsidP="00492A5C">
      <w:pPr>
        <w:jc w:val="center"/>
        <w:rPr>
          <w:rFonts w:ascii="Georgia" w:hAnsi="Georgia"/>
          <w:b/>
          <w:bCs/>
          <w:sz w:val="24"/>
          <w:szCs w:val="24"/>
        </w:rPr>
        <w:pPrChange w:id="1" w:author="Geraldine Ochoa/Other/Consultant" w:date="2022-10-03T20:17:00Z">
          <w:pPr>
            <w:jc w:val="right"/>
          </w:pPr>
        </w:pPrChange>
      </w:pPr>
      <w:r w:rsidRPr="003E4720">
        <w:rPr>
          <w:rFonts w:ascii="Georgia" w:hAnsi="Georgia"/>
          <w:b/>
          <w:bCs/>
          <w:sz w:val="24"/>
          <w:szCs w:val="24"/>
        </w:rPr>
        <w:t>La ruta cuesta arriba hacia la especialidad médica</w:t>
      </w:r>
    </w:p>
    <w:p w14:paraId="04BF25A6" w14:textId="7598CE4D" w:rsidR="00BF2AD4" w:rsidRPr="003E4720" w:rsidRDefault="00BF2AD4" w:rsidP="00BF2AD4">
      <w:pPr>
        <w:jc w:val="right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Dr. José Ignacio Santos</w:t>
      </w:r>
    </w:p>
    <w:p w14:paraId="5E330E64" w14:textId="2482448A" w:rsidR="00C80B2A" w:rsidRPr="003E4720" w:rsidRDefault="0020228B" w:rsidP="00193EE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</w:t>
      </w:r>
      <w:r w:rsidR="00551A25" w:rsidRPr="003E4720">
        <w:rPr>
          <w:rFonts w:ascii="Georgia" w:hAnsi="Georgia"/>
          <w:sz w:val="24"/>
          <w:szCs w:val="24"/>
        </w:rPr>
        <w:t>a medicina es una ciencia en constante evolución</w:t>
      </w:r>
      <w:r w:rsidR="006A2954" w:rsidRPr="003E4720">
        <w:rPr>
          <w:rFonts w:ascii="Georgia" w:hAnsi="Georgia"/>
          <w:sz w:val="24"/>
          <w:szCs w:val="24"/>
        </w:rPr>
        <w:t>; cada día, producto de la investigación y de nuevos descubrimientos</w:t>
      </w:r>
      <w:ins w:id="2" w:author="Geraldine Ochoa/Other/Consultant" w:date="2022-10-03T20:17:00Z">
        <w:r w:rsidR="00492A5C">
          <w:rPr>
            <w:rFonts w:ascii="Georgia" w:hAnsi="Georgia"/>
            <w:sz w:val="24"/>
            <w:szCs w:val="24"/>
          </w:rPr>
          <w:t>,</w:t>
        </w:r>
      </w:ins>
      <w:r w:rsidR="006A2954" w:rsidRPr="003E4720">
        <w:rPr>
          <w:rFonts w:ascii="Georgia" w:hAnsi="Georgia"/>
          <w:sz w:val="24"/>
          <w:szCs w:val="24"/>
        </w:rPr>
        <w:t xml:space="preserve"> hay algo nuevo </w:t>
      </w:r>
      <w:r w:rsidR="00223155" w:rsidRPr="003E4720">
        <w:rPr>
          <w:rFonts w:ascii="Georgia" w:hAnsi="Georgia"/>
          <w:sz w:val="24"/>
          <w:szCs w:val="24"/>
        </w:rPr>
        <w:t xml:space="preserve">que </w:t>
      </w:r>
      <w:r w:rsidR="00223155">
        <w:rPr>
          <w:rFonts w:ascii="Georgia" w:hAnsi="Georgia"/>
          <w:sz w:val="24"/>
          <w:szCs w:val="24"/>
        </w:rPr>
        <w:t>aprender</w:t>
      </w:r>
      <w:r w:rsidR="006A2954" w:rsidRPr="003E4720">
        <w:rPr>
          <w:rFonts w:ascii="Georgia" w:hAnsi="Georgia"/>
          <w:sz w:val="24"/>
          <w:szCs w:val="24"/>
        </w:rPr>
        <w:t>. Por ello es f</w:t>
      </w:r>
      <w:r w:rsidR="00C80B2A" w:rsidRPr="003E4720">
        <w:rPr>
          <w:rFonts w:ascii="Georgia" w:hAnsi="Georgia"/>
          <w:sz w:val="24"/>
          <w:szCs w:val="24"/>
        </w:rPr>
        <w:t>u</w:t>
      </w:r>
      <w:r w:rsidR="006A2954" w:rsidRPr="003E4720">
        <w:rPr>
          <w:rFonts w:ascii="Georgia" w:hAnsi="Georgia"/>
          <w:sz w:val="24"/>
          <w:szCs w:val="24"/>
        </w:rPr>
        <w:t>ndamental</w:t>
      </w:r>
      <w:r w:rsidR="00551A25" w:rsidRPr="003E4720">
        <w:rPr>
          <w:rFonts w:ascii="Georgia" w:hAnsi="Georgia"/>
          <w:sz w:val="24"/>
          <w:szCs w:val="24"/>
        </w:rPr>
        <w:t xml:space="preserve"> </w:t>
      </w:r>
      <w:r w:rsidR="00C80B2A" w:rsidRPr="003E4720">
        <w:rPr>
          <w:rFonts w:ascii="Georgia" w:hAnsi="Georgia"/>
          <w:sz w:val="24"/>
          <w:szCs w:val="24"/>
        </w:rPr>
        <w:t>que quienes la ejercemos</w:t>
      </w:r>
      <w:r w:rsidR="00551A25" w:rsidRPr="003E4720">
        <w:rPr>
          <w:rFonts w:ascii="Georgia" w:hAnsi="Georgia"/>
          <w:sz w:val="24"/>
          <w:szCs w:val="24"/>
        </w:rPr>
        <w:t xml:space="preserve"> </w:t>
      </w:r>
      <w:r w:rsidR="00C80B2A" w:rsidRPr="003E4720">
        <w:rPr>
          <w:rFonts w:ascii="Georgia" w:hAnsi="Georgia"/>
          <w:sz w:val="24"/>
          <w:szCs w:val="24"/>
        </w:rPr>
        <w:t>necesit</w:t>
      </w:r>
      <w:r w:rsidR="001E1746">
        <w:rPr>
          <w:rFonts w:ascii="Georgia" w:hAnsi="Georgia"/>
          <w:sz w:val="24"/>
          <w:szCs w:val="24"/>
        </w:rPr>
        <w:t>e</w:t>
      </w:r>
      <w:r w:rsidR="00C80B2A" w:rsidRPr="003E4720">
        <w:rPr>
          <w:rFonts w:ascii="Georgia" w:hAnsi="Georgia"/>
          <w:sz w:val="24"/>
          <w:szCs w:val="24"/>
        </w:rPr>
        <w:t>mos actualizar</w:t>
      </w:r>
      <w:r w:rsidR="00551A25" w:rsidRPr="003E4720">
        <w:rPr>
          <w:rFonts w:ascii="Georgia" w:hAnsi="Georgia"/>
          <w:sz w:val="24"/>
          <w:szCs w:val="24"/>
        </w:rPr>
        <w:t xml:space="preserve"> </w:t>
      </w:r>
      <w:r w:rsidR="00C80B2A" w:rsidRPr="003E4720">
        <w:rPr>
          <w:rFonts w:ascii="Georgia" w:hAnsi="Georgia"/>
          <w:sz w:val="24"/>
          <w:szCs w:val="24"/>
        </w:rPr>
        <w:t xml:space="preserve">nuestros </w:t>
      </w:r>
      <w:r w:rsidR="00551A25" w:rsidRPr="003E4720">
        <w:rPr>
          <w:rFonts w:ascii="Georgia" w:hAnsi="Georgia"/>
          <w:sz w:val="24"/>
          <w:szCs w:val="24"/>
        </w:rPr>
        <w:t>conocimientos</w:t>
      </w:r>
      <w:r w:rsidR="00C80B2A" w:rsidRPr="003E4720">
        <w:rPr>
          <w:rFonts w:ascii="Georgia" w:hAnsi="Georgia"/>
          <w:sz w:val="24"/>
          <w:szCs w:val="24"/>
        </w:rPr>
        <w:t xml:space="preserve"> y certificarlos para nuestra CERTEZA, así como para garantizar una atención de excelencia</w:t>
      </w:r>
      <w:r w:rsidR="00551A25" w:rsidRPr="003E4720">
        <w:rPr>
          <w:rFonts w:ascii="Georgia" w:hAnsi="Georgia"/>
          <w:sz w:val="24"/>
          <w:szCs w:val="24"/>
        </w:rPr>
        <w:t>.</w:t>
      </w:r>
    </w:p>
    <w:p w14:paraId="5E3969BE" w14:textId="18B871BD" w:rsidR="00551A25" w:rsidRPr="003E4720" w:rsidRDefault="00492A5C" w:rsidP="00193EEB">
      <w:pPr>
        <w:jc w:val="both"/>
        <w:rPr>
          <w:rFonts w:ascii="Georgia" w:hAnsi="Georgia"/>
          <w:sz w:val="24"/>
          <w:szCs w:val="24"/>
        </w:rPr>
      </w:pPr>
      <w:ins w:id="3" w:author="Geraldine Ochoa/Other/Consultant" w:date="2022-10-03T20:17:00Z">
        <w:r>
          <w:rPr>
            <w:rFonts w:ascii="Georgia" w:hAnsi="Georgia"/>
            <w:sz w:val="24"/>
            <w:szCs w:val="24"/>
          </w:rPr>
          <w:t xml:space="preserve">Tanto </w:t>
        </w:r>
      </w:ins>
      <w:del w:id="4" w:author="Geraldine Ochoa/Other/Consultant" w:date="2022-10-03T20:19:00Z">
        <w:r w:rsidR="00C80B2A" w:rsidRPr="003E4720" w:rsidDel="00492A5C">
          <w:rPr>
            <w:rFonts w:ascii="Georgia" w:hAnsi="Georgia"/>
            <w:sz w:val="24"/>
            <w:szCs w:val="24"/>
          </w:rPr>
          <w:delText>I</w:delText>
        </w:r>
      </w:del>
      <w:ins w:id="5" w:author="Geraldine Ochoa/Other/Consultant" w:date="2022-10-03T20:19:00Z">
        <w:r>
          <w:rPr>
            <w:rFonts w:ascii="Georgia" w:hAnsi="Georgia"/>
            <w:sz w:val="24"/>
            <w:szCs w:val="24"/>
          </w:rPr>
          <w:t>i</w:t>
        </w:r>
      </w:ins>
      <w:r w:rsidR="00551A25" w:rsidRPr="003E4720">
        <w:rPr>
          <w:rFonts w:ascii="Georgia" w:hAnsi="Georgia"/>
          <w:sz w:val="24"/>
          <w:szCs w:val="24"/>
        </w:rPr>
        <w:t xml:space="preserve">nstituciones </w:t>
      </w:r>
      <w:r w:rsidR="00C80B2A" w:rsidRPr="003E4720">
        <w:rPr>
          <w:rFonts w:ascii="Georgia" w:hAnsi="Georgia"/>
          <w:sz w:val="24"/>
          <w:szCs w:val="24"/>
        </w:rPr>
        <w:t>educativas,</w:t>
      </w:r>
      <w:r w:rsidR="00551A25" w:rsidRPr="003E4720">
        <w:rPr>
          <w:rFonts w:ascii="Georgia" w:hAnsi="Georgia"/>
          <w:sz w:val="24"/>
          <w:szCs w:val="24"/>
        </w:rPr>
        <w:t xml:space="preserve"> </w:t>
      </w:r>
      <w:del w:id="6" w:author="Geraldine Ochoa/Other/Consultant" w:date="2022-10-03T20:17:00Z">
        <w:r w:rsidR="00C80B2A" w:rsidRPr="003E4720" w:rsidDel="00492A5C">
          <w:rPr>
            <w:rFonts w:ascii="Georgia" w:hAnsi="Georgia"/>
            <w:sz w:val="24"/>
            <w:szCs w:val="24"/>
          </w:rPr>
          <w:delText xml:space="preserve">así </w:delText>
        </w:r>
      </w:del>
      <w:r w:rsidR="00C80B2A" w:rsidRPr="003E4720">
        <w:rPr>
          <w:rFonts w:ascii="Georgia" w:hAnsi="Georgia"/>
          <w:sz w:val="24"/>
          <w:szCs w:val="24"/>
        </w:rPr>
        <w:t xml:space="preserve">como </w:t>
      </w:r>
      <w:r w:rsidR="00551A25" w:rsidRPr="003E4720">
        <w:rPr>
          <w:rFonts w:ascii="Georgia" w:hAnsi="Georgia"/>
          <w:sz w:val="24"/>
          <w:szCs w:val="24"/>
        </w:rPr>
        <w:t xml:space="preserve">de salud </w:t>
      </w:r>
      <w:r w:rsidR="00C80B2A" w:rsidRPr="003E4720">
        <w:rPr>
          <w:rFonts w:ascii="Georgia" w:hAnsi="Georgia"/>
          <w:sz w:val="24"/>
          <w:szCs w:val="24"/>
        </w:rPr>
        <w:t>de nuestro país desarrollan</w:t>
      </w:r>
      <w:r w:rsidR="00551A25" w:rsidRPr="003E4720">
        <w:rPr>
          <w:rFonts w:ascii="Georgia" w:hAnsi="Georgia"/>
          <w:sz w:val="24"/>
          <w:szCs w:val="24"/>
        </w:rPr>
        <w:t xml:space="preserve"> programas de educación continua, </w:t>
      </w:r>
      <w:r w:rsidR="006266C4" w:rsidRPr="003E4720">
        <w:rPr>
          <w:rFonts w:ascii="Georgia" w:hAnsi="Georgia"/>
          <w:sz w:val="24"/>
          <w:szCs w:val="24"/>
        </w:rPr>
        <w:t>con</w:t>
      </w:r>
      <w:r w:rsidR="00551A25" w:rsidRPr="003E4720">
        <w:rPr>
          <w:rFonts w:ascii="Georgia" w:hAnsi="Georgia"/>
          <w:sz w:val="24"/>
          <w:szCs w:val="24"/>
        </w:rPr>
        <w:t xml:space="preserve"> diplomados, cursos,</w:t>
      </w:r>
      <w:r w:rsidR="006266C4" w:rsidRPr="003E4720">
        <w:t xml:space="preserve"> </w:t>
      </w:r>
      <w:r w:rsidR="006266C4" w:rsidRPr="003E4720">
        <w:rPr>
          <w:rFonts w:ascii="Georgia" w:hAnsi="Georgia"/>
          <w:sz w:val="24"/>
          <w:szCs w:val="24"/>
        </w:rPr>
        <w:t>conferencias,</w:t>
      </w:r>
      <w:r w:rsidR="00551A25" w:rsidRPr="003E4720">
        <w:rPr>
          <w:rFonts w:ascii="Georgia" w:hAnsi="Georgia"/>
          <w:sz w:val="24"/>
          <w:szCs w:val="24"/>
        </w:rPr>
        <w:t xml:space="preserve"> congresos, simposios, entre otros, para </w:t>
      </w:r>
      <w:del w:id="7" w:author="Geraldine Ochoa/Other/Consultant" w:date="2022-10-03T20:18:00Z">
        <w:r w:rsidR="00551A25" w:rsidRPr="003E4720" w:rsidDel="00492A5C">
          <w:rPr>
            <w:rFonts w:ascii="Georgia" w:hAnsi="Georgia"/>
            <w:sz w:val="24"/>
            <w:szCs w:val="24"/>
          </w:rPr>
          <w:delText xml:space="preserve">así </w:delText>
        </w:r>
      </w:del>
      <w:r w:rsidR="00551A25" w:rsidRPr="003E4720">
        <w:rPr>
          <w:rFonts w:ascii="Georgia" w:hAnsi="Georgia"/>
          <w:sz w:val="24"/>
          <w:szCs w:val="24"/>
        </w:rPr>
        <w:t xml:space="preserve">garantizar </w:t>
      </w:r>
      <w:r w:rsidR="00293C1F" w:rsidRPr="003E4720">
        <w:rPr>
          <w:rFonts w:ascii="Georgia" w:hAnsi="Georgia"/>
          <w:sz w:val="24"/>
          <w:szCs w:val="24"/>
        </w:rPr>
        <w:t>una permanente actualización</w:t>
      </w:r>
      <w:r w:rsidR="00551A25" w:rsidRPr="003E4720">
        <w:rPr>
          <w:rFonts w:ascii="Georgia" w:hAnsi="Georgia"/>
          <w:sz w:val="24"/>
          <w:szCs w:val="24"/>
        </w:rPr>
        <w:t xml:space="preserve"> en cuanto a los avances científicos y tecnológicos</w:t>
      </w:r>
      <w:r w:rsidR="00193EEB">
        <w:rPr>
          <w:rFonts w:ascii="Georgia" w:hAnsi="Georgia"/>
          <w:sz w:val="24"/>
          <w:szCs w:val="24"/>
        </w:rPr>
        <w:t xml:space="preserve"> médicos.</w:t>
      </w:r>
    </w:p>
    <w:p w14:paraId="57E3C156" w14:textId="003A9705" w:rsidR="00E72B9C" w:rsidRPr="00293C1F" w:rsidRDefault="005F6AF6" w:rsidP="00193EEB">
      <w:pPr>
        <w:jc w:val="both"/>
        <w:rPr>
          <w:rFonts w:ascii="Georgia" w:hAnsi="Georgia"/>
          <w:sz w:val="24"/>
          <w:szCs w:val="24"/>
          <w:shd w:val="clear" w:color="auto" w:fill="FFFFFF"/>
        </w:rPr>
      </w:pPr>
      <w:r w:rsidRPr="00293C1F">
        <w:rPr>
          <w:rFonts w:ascii="Georgia" w:hAnsi="Georgia"/>
          <w:sz w:val="24"/>
          <w:szCs w:val="24"/>
          <w:shd w:val="clear" w:color="auto" w:fill="FFFFFF"/>
        </w:rPr>
        <w:t>En nuestra formación</w:t>
      </w:r>
      <w:r w:rsidR="007921E5" w:rsidRPr="00293C1F">
        <w:rPr>
          <w:rFonts w:ascii="Georgia" w:hAnsi="Georgia"/>
          <w:sz w:val="24"/>
          <w:szCs w:val="24"/>
          <w:shd w:val="clear" w:color="auto" w:fill="FFFFFF"/>
        </w:rPr>
        <w:t xml:space="preserve">, </w:t>
      </w:r>
      <w:r w:rsidRPr="00293C1F">
        <w:rPr>
          <w:rFonts w:ascii="Georgia" w:hAnsi="Georgia"/>
          <w:sz w:val="24"/>
          <w:szCs w:val="24"/>
          <w:shd w:val="clear" w:color="auto" w:fill="FFFFFF"/>
        </w:rPr>
        <w:t xml:space="preserve">el objetivo </w:t>
      </w:r>
      <w:r w:rsidR="00223155">
        <w:rPr>
          <w:rFonts w:ascii="Georgia" w:hAnsi="Georgia"/>
          <w:sz w:val="24"/>
          <w:szCs w:val="24"/>
          <w:shd w:val="clear" w:color="auto" w:fill="FFFFFF"/>
        </w:rPr>
        <w:t>de</w:t>
      </w:r>
      <w:r w:rsidR="00E72B9C" w:rsidRPr="00293C1F">
        <w:rPr>
          <w:rFonts w:ascii="Georgia" w:hAnsi="Georgia"/>
          <w:sz w:val="24"/>
          <w:szCs w:val="24"/>
          <w:shd w:val="clear" w:color="auto" w:fill="FFFFFF"/>
        </w:rPr>
        <w:t xml:space="preserve"> la especialidad</w:t>
      </w:r>
      <w:r w:rsidR="007921E5" w:rsidRPr="00293C1F">
        <w:rPr>
          <w:rFonts w:ascii="Georgia" w:hAnsi="Georgia"/>
          <w:sz w:val="24"/>
          <w:szCs w:val="24"/>
          <w:shd w:val="clear" w:color="auto" w:fill="FFFFFF"/>
        </w:rPr>
        <w:t xml:space="preserve"> es</w:t>
      </w:r>
      <w:r w:rsidR="00E72B9C" w:rsidRPr="00293C1F">
        <w:rPr>
          <w:rFonts w:ascii="Georgia" w:hAnsi="Georgia"/>
          <w:sz w:val="24"/>
          <w:szCs w:val="24"/>
          <w:shd w:val="clear" w:color="auto" w:fill="FFFFFF"/>
        </w:rPr>
        <w:t xml:space="preserve"> </w:t>
      </w:r>
      <w:r w:rsidR="00223155">
        <w:rPr>
          <w:rFonts w:ascii="Georgia" w:hAnsi="Georgia"/>
          <w:sz w:val="24"/>
          <w:szCs w:val="24"/>
          <w:shd w:val="clear" w:color="auto" w:fill="FFFFFF"/>
        </w:rPr>
        <w:t>dotarnos de capacidades para</w:t>
      </w:r>
      <w:r w:rsidR="00293C1F" w:rsidRPr="00293C1F">
        <w:rPr>
          <w:rFonts w:ascii="Georgia" w:hAnsi="Georgia"/>
          <w:sz w:val="24"/>
          <w:szCs w:val="24"/>
          <w:shd w:val="clear" w:color="auto" w:fill="FFFFFF"/>
        </w:rPr>
        <w:t xml:space="preserve"> realizar</w:t>
      </w:r>
      <w:r w:rsidR="00E72B9C" w:rsidRPr="00293C1F">
        <w:rPr>
          <w:rFonts w:ascii="Georgia" w:hAnsi="Georgia"/>
          <w:sz w:val="24"/>
          <w:szCs w:val="24"/>
          <w:shd w:val="clear" w:color="auto" w:fill="FFFFFF"/>
        </w:rPr>
        <w:t xml:space="preserve"> los procedimientos diagnósticos y terapéuticos de la especialidad</w:t>
      </w:r>
      <w:r w:rsidRPr="00293C1F">
        <w:rPr>
          <w:rFonts w:ascii="Georgia" w:hAnsi="Georgia"/>
          <w:sz w:val="24"/>
          <w:szCs w:val="24"/>
          <w:shd w:val="clear" w:color="auto" w:fill="FFFFFF"/>
        </w:rPr>
        <w:t xml:space="preserve"> </w:t>
      </w:r>
      <w:r w:rsidR="00E72B9C" w:rsidRPr="00293C1F">
        <w:rPr>
          <w:rFonts w:ascii="Georgia" w:hAnsi="Georgia"/>
          <w:sz w:val="24"/>
          <w:szCs w:val="24"/>
          <w:shd w:val="clear" w:color="auto" w:fill="FFFFFF"/>
        </w:rPr>
        <w:t>sobre la base de un suficiente conocimiento</w:t>
      </w:r>
      <w:r w:rsidRPr="00293C1F">
        <w:rPr>
          <w:rFonts w:ascii="Georgia" w:hAnsi="Georgia"/>
          <w:sz w:val="24"/>
          <w:szCs w:val="24"/>
          <w:shd w:val="clear" w:color="auto" w:fill="FFFFFF"/>
        </w:rPr>
        <w:t xml:space="preserve"> científico, previo a haber cursado la licenciatura en medicina con 5 años de estudio</w:t>
      </w:r>
      <w:r w:rsidR="00A543CC" w:rsidRPr="00293C1F">
        <w:rPr>
          <w:rFonts w:ascii="Georgia" w:hAnsi="Georgia"/>
          <w:sz w:val="24"/>
          <w:szCs w:val="24"/>
          <w:shd w:val="clear" w:color="auto" w:fill="FFFFFF"/>
        </w:rPr>
        <w:t xml:space="preserve"> </w:t>
      </w:r>
      <w:r w:rsidR="005D771E">
        <w:rPr>
          <w:rFonts w:ascii="Georgia" w:hAnsi="Georgia"/>
          <w:sz w:val="24"/>
          <w:szCs w:val="24"/>
          <w:shd w:val="clear" w:color="auto" w:fill="FFFFFF"/>
        </w:rPr>
        <w:t xml:space="preserve">y un año de servicio social </w:t>
      </w:r>
      <w:r w:rsidR="00A543CC" w:rsidRPr="00293C1F">
        <w:rPr>
          <w:rFonts w:ascii="Georgia" w:hAnsi="Georgia"/>
          <w:sz w:val="24"/>
          <w:szCs w:val="24"/>
          <w:shd w:val="clear" w:color="auto" w:fill="FFFFFF"/>
        </w:rPr>
        <w:t>(</w:t>
      </w:r>
      <w:r w:rsidR="00293C1F">
        <w:rPr>
          <w:rFonts w:ascii="Georgia" w:hAnsi="Georgia"/>
          <w:sz w:val="24"/>
          <w:szCs w:val="24"/>
          <w:shd w:val="clear" w:color="auto" w:fill="FFFFFF"/>
        </w:rPr>
        <w:t>concluidos</w:t>
      </w:r>
      <w:r w:rsidR="00A543CC" w:rsidRPr="00293C1F">
        <w:rPr>
          <w:rFonts w:ascii="Georgia" w:hAnsi="Georgia"/>
          <w:sz w:val="24"/>
          <w:szCs w:val="24"/>
          <w:shd w:val="clear" w:color="auto" w:fill="FFFFFF"/>
        </w:rPr>
        <w:t xml:space="preserve"> en escuelas y facultades públicas y particulares</w:t>
      </w:r>
      <w:ins w:id="8" w:author="Geraldine Ochoa/Other/Consultant" w:date="2022-10-03T20:18:00Z">
        <w:r w:rsidR="00492A5C">
          <w:rPr>
            <w:rFonts w:ascii="Georgia" w:hAnsi="Georgia"/>
            <w:sz w:val="24"/>
            <w:szCs w:val="24"/>
            <w:shd w:val="clear" w:color="auto" w:fill="FFFFFF"/>
          </w:rPr>
          <w:t>,</w:t>
        </w:r>
      </w:ins>
      <w:del w:id="9" w:author="Geraldine Ochoa/Other/Consultant" w:date="2022-10-03T20:18:00Z">
        <w:r w:rsidR="00293C1F" w:rsidRPr="00293C1F" w:rsidDel="00492A5C">
          <w:rPr>
            <w:rFonts w:ascii="Georgia" w:hAnsi="Georgia"/>
            <w:sz w:val="24"/>
            <w:szCs w:val="24"/>
            <w:shd w:val="clear" w:color="auto" w:fill="FFFFFF"/>
          </w:rPr>
          <w:delText>.</w:delText>
        </w:r>
      </w:del>
      <w:r w:rsidR="00A543CC" w:rsidRPr="00293C1F">
        <w:rPr>
          <w:rFonts w:ascii="Georgia" w:hAnsi="Georgia"/>
          <w:sz w:val="24"/>
          <w:szCs w:val="24"/>
          <w:shd w:val="clear" w:color="auto" w:fill="FFFFFF"/>
        </w:rPr>
        <w:t xml:space="preserve"> reconocidas por el Consejo Mexicano para la Acreditación de la Educación Médica por su excelencia educativa</w:t>
      </w:r>
      <w:ins w:id="10" w:author="Geraldine Ochoa/Other/Consultant" w:date="2022-10-03T20:18:00Z">
        <w:r w:rsidR="00492A5C">
          <w:rPr>
            <w:rFonts w:ascii="Georgia" w:hAnsi="Georgia"/>
            <w:sz w:val="24"/>
            <w:szCs w:val="24"/>
            <w:shd w:val="clear" w:color="auto" w:fill="FFFFFF"/>
          </w:rPr>
          <w:t>)</w:t>
        </w:r>
      </w:ins>
      <w:r w:rsidRPr="00293C1F">
        <w:rPr>
          <w:rFonts w:ascii="Georgia" w:hAnsi="Georgia"/>
          <w:sz w:val="24"/>
          <w:szCs w:val="24"/>
          <w:shd w:val="clear" w:color="auto" w:fill="FFFFFF"/>
        </w:rPr>
        <w:t xml:space="preserve"> y a</w:t>
      </w:r>
      <w:r w:rsidR="00A543CC" w:rsidRPr="00293C1F">
        <w:rPr>
          <w:rFonts w:ascii="Georgia" w:hAnsi="Georgia"/>
          <w:sz w:val="24"/>
          <w:szCs w:val="24"/>
          <w:shd w:val="clear" w:color="auto" w:fill="FFFFFF"/>
        </w:rPr>
        <w:t xml:space="preserve">probar </w:t>
      </w:r>
      <w:r w:rsidRPr="00293C1F">
        <w:rPr>
          <w:rFonts w:ascii="Georgia" w:hAnsi="Georgia"/>
          <w:sz w:val="24"/>
          <w:szCs w:val="24"/>
          <w:shd w:val="clear" w:color="auto" w:fill="FFFFFF"/>
        </w:rPr>
        <w:t>el Examen Nacional de Aspirantes a Residencias Médicas (ENARM)</w:t>
      </w:r>
      <w:r w:rsidR="007921E5" w:rsidRPr="00293C1F">
        <w:rPr>
          <w:rFonts w:ascii="Georgia" w:hAnsi="Georgia"/>
          <w:sz w:val="24"/>
          <w:szCs w:val="24"/>
          <w:shd w:val="clear" w:color="auto" w:fill="FFFFFF"/>
        </w:rPr>
        <w:t>, que exige el Programa Nacional de Residencias Médicas, regulado por la Comisión Interinstitucional para la Formación de Recursos Humanos para la Salud, que está integrada por las instituciones educativas y de salud que intervienen en la formación de especialistas en medicina, entre ellas, el CONACEM</w:t>
      </w:r>
      <w:r w:rsidR="00293C1F">
        <w:rPr>
          <w:rFonts w:ascii="Georgia" w:hAnsi="Georgia"/>
          <w:sz w:val="24"/>
          <w:szCs w:val="24"/>
          <w:shd w:val="clear" w:color="auto" w:fill="FFFFFF"/>
        </w:rPr>
        <w:t>.</w:t>
      </w:r>
    </w:p>
    <w:p w14:paraId="24252064" w14:textId="49488C9B" w:rsidR="00551A25" w:rsidRPr="006266C4" w:rsidRDefault="00A543CC" w:rsidP="00193EEB">
      <w:pPr>
        <w:jc w:val="both"/>
        <w:rPr>
          <w:rFonts w:ascii="Georgia" w:hAnsi="Georgia" w:cs="Open Sans"/>
          <w:sz w:val="24"/>
          <w:szCs w:val="24"/>
          <w:shd w:val="clear" w:color="auto" w:fill="FFFFFF"/>
        </w:rPr>
      </w:pPr>
      <w:r w:rsidRPr="00A543CC">
        <w:rPr>
          <w:rFonts w:ascii="Georgia" w:hAnsi="Georgia" w:cs="Open Sans"/>
          <w:sz w:val="24"/>
          <w:szCs w:val="24"/>
          <w:shd w:val="clear" w:color="auto" w:fill="FFFFFF"/>
        </w:rPr>
        <w:t xml:space="preserve">Para obtener </w:t>
      </w:r>
      <w:r w:rsidR="00551A25" w:rsidRPr="00A543CC">
        <w:rPr>
          <w:rFonts w:ascii="Georgia" w:hAnsi="Georgia" w:cs="Open Sans"/>
          <w:sz w:val="24"/>
          <w:szCs w:val="24"/>
          <w:shd w:val="clear" w:color="auto" w:fill="FFFFFF"/>
        </w:rPr>
        <w:t>el título  de especialista</w:t>
      </w:r>
      <w:ins w:id="11" w:author="Geraldine Ochoa/Other/Consultant" w:date="2022-10-03T20:19:00Z">
        <w:r w:rsidR="00492A5C">
          <w:rPr>
            <w:rFonts w:ascii="Georgia" w:hAnsi="Georgia" w:cs="Open Sans"/>
            <w:sz w:val="24"/>
            <w:szCs w:val="24"/>
            <w:shd w:val="clear" w:color="auto" w:fill="FFFFFF"/>
          </w:rPr>
          <w:t>,</w:t>
        </w:r>
      </w:ins>
      <w:r>
        <w:rPr>
          <w:rFonts w:ascii="Georgia" w:hAnsi="Georgia" w:cs="Open Sans"/>
          <w:sz w:val="24"/>
          <w:szCs w:val="24"/>
          <w:shd w:val="clear" w:color="auto" w:fill="FFFFFF"/>
        </w:rPr>
        <w:t xml:space="preserve"> </w:t>
      </w:r>
      <w:r w:rsidRPr="00A543CC">
        <w:rPr>
          <w:rFonts w:ascii="Georgia" w:hAnsi="Georgia" w:cs="Open Sans"/>
          <w:sz w:val="24"/>
          <w:szCs w:val="24"/>
          <w:shd w:val="clear" w:color="auto" w:fill="FFFFFF"/>
        </w:rPr>
        <w:t>e</w:t>
      </w:r>
      <w:r w:rsidR="00551A25" w:rsidRPr="00A543CC">
        <w:rPr>
          <w:rFonts w:ascii="Georgia" w:hAnsi="Georgia" w:cs="Open Sans"/>
          <w:sz w:val="24"/>
          <w:szCs w:val="24"/>
          <w:shd w:val="clear" w:color="auto" w:fill="FFFFFF"/>
        </w:rPr>
        <w:t>l estudiante debe</w:t>
      </w:r>
      <w:r w:rsidR="00293C1F">
        <w:rPr>
          <w:rFonts w:ascii="Georgia" w:hAnsi="Georgia" w:cs="Open Sans"/>
          <w:sz w:val="24"/>
          <w:szCs w:val="24"/>
          <w:shd w:val="clear" w:color="auto" w:fill="FFFFFF"/>
        </w:rPr>
        <w:t xml:space="preserve"> </w:t>
      </w:r>
      <w:r w:rsidR="00551A25" w:rsidRPr="00A543CC">
        <w:rPr>
          <w:rFonts w:ascii="Georgia" w:hAnsi="Georgia" w:cs="Open Sans"/>
          <w:sz w:val="24"/>
          <w:szCs w:val="24"/>
          <w:shd w:val="clear" w:color="auto" w:fill="FFFFFF"/>
        </w:rPr>
        <w:t>completar los años del curso de especialización médica</w:t>
      </w:r>
      <w:r w:rsidR="00293C1F">
        <w:rPr>
          <w:rFonts w:ascii="Georgia" w:hAnsi="Georgia" w:cs="Open Sans"/>
          <w:sz w:val="24"/>
          <w:szCs w:val="24"/>
          <w:shd w:val="clear" w:color="auto" w:fill="FFFFFF"/>
        </w:rPr>
        <w:t xml:space="preserve">, </w:t>
      </w:r>
      <w:r w:rsidR="00551A25" w:rsidRPr="00A543CC">
        <w:rPr>
          <w:rFonts w:ascii="Georgia" w:hAnsi="Georgia" w:cs="Open Sans"/>
          <w:sz w:val="24"/>
          <w:szCs w:val="24"/>
          <w:shd w:val="clear" w:color="auto" w:fill="FFFFFF"/>
        </w:rPr>
        <w:t xml:space="preserve">aprobar las evaluaciones, cumplir con el </w:t>
      </w:r>
      <w:r w:rsidR="00293C1F">
        <w:rPr>
          <w:rFonts w:ascii="Georgia" w:hAnsi="Georgia" w:cs="Open Sans"/>
          <w:sz w:val="24"/>
          <w:szCs w:val="24"/>
          <w:shd w:val="clear" w:color="auto" w:fill="FFFFFF"/>
        </w:rPr>
        <w:t>s</w:t>
      </w:r>
      <w:r w:rsidR="00551A25" w:rsidRPr="00A543CC">
        <w:rPr>
          <w:rFonts w:ascii="Georgia" w:hAnsi="Georgia" w:cs="Open Sans"/>
          <w:sz w:val="24"/>
          <w:szCs w:val="24"/>
          <w:shd w:val="clear" w:color="auto" w:fill="FFFFFF"/>
        </w:rPr>
        <w:t xml:space="preserve">ervicio </w:t>
      </w:r>
      <w:r w:rsidR="00293C1F">
        <w:rPr>
          <w:rFonts w:ascii="Georgia" w:hAnsi="Georgia" w:cs="Open Sans"/>
          <w:sz w:val="24"/>
          <w:szCs w:val="24"/>
          <w:shd w:val="clear" w:color="auto" w:fill="FFFFFF"/>
        </w:rPr>
        <w:t>s</w:t>
      </w:r>
      <w:r w:rsidR="00551A25" w:rsidRPr="00A543CC">
        <w:rPr>
          <w:rFonts w:ascii="Georgia" w:hAnsi="Georgia" w:cs="Open Sans"/>
          <w:sz w:val="24"/>
          <w:szCs w:val="24"/>
          <w:shd w:val="clear" w:color="auto" w:fill="FFFFFF"/>
        </w:rPr>
        <w:t>ocial, presentar un trabajo de investigación concluido y aprobar el examen final universitario</w:t>
      </w:r>
      <w:r>
        <w:rPr>
          <w:rFonts w:ascii="Georgia" w:hAnsi="Georgia" w:cs="Open Sans"/>
          <w:sz w:val="24"/>
          <w:szCs w:val="24"/>
          <w:shd w:val="clear" w:color="auto" w:fill="FFFFFF"/>
        </w:rPr>
        <w:t xml:space="preserve">, así como </w:t>
      </w:r>
      <w:r w:rsidR="006266C4">
        <w:rPr>
          <w:rFonts w:ascii="Georgia" w:hAnsi="Georgia" w:cs="Open Sans"/>
          <w:sz w:val="24"/>
          <w:szCs w:val="24"/>
          <w:shd w:val="clear" w:color="auto" w:fill="FFFFFF"/>
        </w:rPr>
        <w:t>optar por</w:t>
      </w:r>
      <w:r w:rsidR="00551A25" w:rsidRPr="00A543CC">
        <w:rPr>
          <w:rFonts w:ascii="Georgia" w:hAnsi="Georgia" w:cs="Open Sans"/>
          <w:sz w:val="24"/>
          <w:szCs w:val="24"/>
          <w:shd w:val="clear" w:color="auto" w:fill="FFFFFF"/>
        </w:rPr>
        <w:t xml:space="preserve"> el </w:t>
      </w:r>
      <w:r w:rsidR="006266C4">
        <w:rPr>
          <w:rFonts w:ascii="Georgia" w:hAnsi="Georgia" w:cs="Open Sans"/>
          <w:sz w:val="24"/>
          <w:szCs w:val="24"/>
          <w:shd w:val="clear" w:color="auto" w:fill="FFFFFF"/>
        </w:rPr>
        <w:t>e</w:t>
      </w:r>
      <w:r w:rsidR="00551A25" w:rsidRPr="00A543CC">
        <w:rPr>
          <w:rFonts w:ascii="Georgia" w:hAnsi="Georgia" w:cs="Open Sans"/>
          <w:sz w:val="24"/>
          <w:szCs w:val="24"/>
          <w:shd w:val="clear" w:color="auto" w:fill="FFFFFF"/>
        </w:rPr>
        <w:t>xamen del Consejo de</w:t>
      </w:r>
      <w:r w:rsidR="006266C4">
        <w:rPr>
          <w:rFonts w:ascii="Georgia" w:hAnsi="Georgia" w:cs="Open Sans"/>
          <w:sz w:val="24"/>
          <w:szCs w:val="24"/>
          <w:shd w:val="clear" w:color="auto" w:fill="FFFFFF"/>
        </w:rPr>
        <w:t xml:space="preserve"> su</w:t>
      </w:r>
      <w:r w:rsidR="00551A25" w:rsidRPr="00A543CC">
        <w:rPr>
          <w:rFonts w:ascii="Georgia" w:hAnsi="Georgia" w:cs="Open Sans"/>
          <w:sz w:val="24"/>
          <w:szCs w:val="24"/>
          <w:shd w:val="clear" w:color="auto" w:fill="FFFFFF"/>
        </w:rPr>
        <w:t xml:space="preserve"> Especialidad, para obtener la certificación</w:t>
      </w:r>
      <w:r w:rsidR="00223155">
        <w:rPr>
          <w:rFonts w:ascii="Georgia" w:hAnsi="Georgia" w:cs="Open Sans"/>
          <w:sz w:val="24"/>
          <w:szCs w:val="24"/>
          <w:shd w:val="clear" w:color="auto" w:fill="FFFFFF"/>
        </w:rPr>
        <w:t>,</w:t>
      </w:r>
      <w:r w:rsidR="006266C4">
        <w:rPr>
          <w:rFonts w:ascii="Georgia" w:hAnsi="Georgia" w:cs="Open Sans"/>
          <w:sz w:val="24"/>
          <w:szCs w:val="24"/>
          <w:shd w:val="clear" w:color="auto" w:fill="FFFFFF"/>
        </w:rPr>
        <w:t xml:space="preserve"> </w:t>
      </w:r>
      <w:r w:rsidR="00551A25" w:rsidRPr="00551A25">
        <w:rPr>
          <w:rFonts w:ascii="Georgia" w:hAnsi="Georgia"/>
          <w:sz w:val="24"/>
          <w:szCs w:val="24"/>
        </w:rPr>
        <w:t xml:space="preserve">a efectos de </w:t>
      </w:r>
      <w:r w:rsidR="009E358B">
        <w:rPr>
          <w:rFonts w:ascii="Georgia" w:hAnsi="Georgia"/>
          <w:sz w:val="24"/>
          <w:szCs w:val="24"/>
        </w:rPr>
        <w:t>revisar</w:t>
      </w:r>
      <w:r w:rsidR="00551A25" w:rsidRPr="00551A25">
        <w:rPr>
          <w:rFonts w:ascii="Georgia" w:hAnsi="Georgia"/>
          <w:sz w:val="24"/>
          <w:szCs w:val="24"/>
        </w:rPr>
        <w:t xml:space="preserve"> el entrenamiento, habilidades, destrezas y calificación de la pericia que se requiere para la certificación y recertificación de la misma</w:t>
      </w:r>
      <w:ins w:id="12" w:author="Geraldine Ochoa/Other/Consultant" w:date="2022-10-03T20:20:00Z">
        <w:r w:rsidR="00492A5C">
          <w:rPr>
            <w:rFonts w:ascii="Georgia" w:hAnsi="Georgia"/>
            <w:sz w:val="24"/>
            <w:szCs w:val="24"/>
          </w:rPr>
          <w:t>,</w:t>
        </w:r>
      </w:ins>
      <w:r w:rsidR="00551A25" w:rsidRPr="00551A25">
        <w:rPr>
          <w:rFonts w:ascii="Georgia" w:hAnsi="Georgia"/>
          <w:sz w:val="24"/>
          <w:szCs w:val="24"/>
        </w:rPr>
        <w:t xml:space="preserve"> en las diferentes especialidades de la medicina reconocidas por </w:t>
      </w:r>
      <w:r w:rsidR="006266C4">
        <w:rPr>
          <w:rFonts w:ascii="Georgia" w:hAnsi="Georgia"/>
          <w:sz w:val="24"/>
          <w:szCs w:val="24"/>
        </w:rPr>
        <w:t>este</w:t>
      </w:r>
      <w:r w:rsidR="00551A25" w:rsidRPr="00551A25">
        <w:rPr>
          <w:rFonts w:ascii="Georgia" w:hAnsi="Georgia"/>
          <w:sz w:val="24"/>
          <w:szCs w:val="24"/>
        </w:rPr>
        <w:t xml:space="preserve"> Comité y en las instituciones de salud oficialmente </w:t>
      </w:r>
      <w:r w:rsidR="000C1410">
        <w:rPr>
          <w:rFonts w:ascii="Georgia" w:hAnsi="Georgia"/>
          <w:sz w:val="24"/>
          <w:szCs w:val="24"/>
        </w:rPr>
        <w:t>re</w:t>
      </w:r>
      <w:r w:rsidR="00C55213">
        <w:rPr>
          <w:rFonts w:ascii="Georgia" w:hAnsi="Georgia"/>
          <w:sz w:val="24"/>
          <w:szCs w:val="24"/>
        </w:rPr>
        <w:t>conocidas</w:t>
      </w:r>
      <w:r w:rsidR="00551A25" w:rsidRPr="00551A25">
        <w:rPr>
          <w:rFonts w:ascii="Georgia" w:hAnsi="Georgia"/>
          <w:sz w:val="24"/>
          <w:szCs w:val="24"/>
        </w:rPr>
        <w:t xml:space="preserve"> ante las autoridades correspondientes</w:t>
      </w:r>
      <w:r w:rsidR="00C55213">
        <w:rPr>
          <w:rFonts w:ascii="Georgia" w:hAnsi="Georgia"/>
          <w:sz w:val="24"/>
          <w:szCs w:val="24"/>
        </w:rPr>
        <w:t>, como lo establece la</w:t>
      </w:r>
      <w:r w:rsidR="00551A25" w:rsidRPr="00551A25">
        <w:rPr>
          <w:rFonts w:ascii="Georgia" w:hAnsi="Georgia"/>
          <w:sz w:val="24"/>
          <w:szCs w:val="24"/>
        </w:rPr>
        <w:t xml:space="preserve"> Ley General de Salud</w:t>
      </w:r>
      <w:r w:rsidR="00C55213">
        <w:rPr>
          <w:rFonts w:ascii="Georgia" w:hAnsi="Georgia"/>
          <w:sz w:val="24"/>
          <w:szCs w:val="24"/>
        </w:rPr>
        <w:t>.</w:t>
      </w:r>
    </w:p>
    <w:p w14:paraId="103569CA" w14:textId="6724C6A9" w:rsidR="00C80B2A" w:rsidRDefault="009E358B" w:rsidP="00193EE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</w:t>
      </w:r>
      <w:r w:rsidRPr="00C80B2A">
        <w:rPr>
          <w:rFonts w:ascii="Georgia" w:hAnsi="Georgia"/>
          <w:sz w:val="24"/>
          <w:szCs w:val="24"/>
        </w:rPr>
        <w:t xml:space="preserve">a educación </w:t>
      </w:r>
      <w:r>
        <w:rPr>
          <w:rFonts w:ascii="Georgia" w:hAnsi="Georgia"/>
          <w:sz w:val="24"/>
          <w:szCs w:val="24"/>
        </w:rPr>
        <w:t xml:space="preserve">médica </w:t>
      </w:r>
      <w:r w:rsidRPr="00C80B2A">
        <w:rPr>
          <w:rFonts w:ascii="Georgia" w:hAnsi="Georgia"/>
          <w:sz w:val="24"/>
          <w:szCs w:val="24"/>
        </w:rPr>
        <w:t>continua</w:t>
      </w:r>
      <w:r w:rsidR="003E4720">
        <w:rPr>
          <w:rFonts w:ascii="Georgia" w:hAnsi="Georgia"/>
          <w:sz w:val="24"/>
          <w:szCs w:val="24"/>
        </w:rPr>
        <w:t>,</w:t>
      </w:r>
      <w:r w:rsidRPr="00C80B2A">
        <w:rPr>
          <w:rFonts w:ascii="Georgia" w:hAnsi="Georgia"/>
          <w:sz w:val="24"/>
          <w:szCs w:val="24"/>
        </w:rPr>
        <w:t xml:space="preserve"> junto con los principios éticos constituye</w:t>
      </w:r>
      <w:r>
        <w:rPr>
          <w:rFonts w:ascii="Georgia" w:hAnsi="Georgia"/>
          <w:sz w:val="24"/>
          <w:szCs w:val="24"/>
        </w:rPr>
        <w:t>n</w:t>
      </w:r>
      <w:r w:rsidR="00C80B2A" w:rsidRPr="00C80B2A">
        <w:rPr>
          <w:rFonts w:ascii="Georgia" w:hAnsi="Georgia"/>
          <w:sz w:val="24"/>
          <w:szCs w:val="24"/>
        </w:rPr>
        <w:t xml:space="preserve"> los pilares del profesionalismo</w:t>
      </w:r>
      <w:r>
        <w:rPr>
          <w:rFonts w:ascii="Georgia" w:hAnsi="Georgia"/>
          <w:sz w:val="24"/>
          <w:szCs w:val="24"/>
        </w:rPr>
        <w:t xml:space="preserve">, característica muy reconocida </w:t>
      </w:r>
      <w:del w:id="13" w:author="Geraldine Ochoa/Other/Consultant" w:date="2022-10-03T20:20:00Z">
        <w:r w:rsidDel="00492A5C">
          <w:rPr>
            <w:rFonts w:ascii="Georgia" w:hAnsi="Georgia"/>
            <w:sz w:val="24"/>
            <w:szCs w:val="24"/>
          </w:rPr>
          <w:delText xml:space="preserve">a </w:delText>
        </w:r>
      </w:del>
      <w:ins w:id="14" w:author="Geraldine Ochoa/Other/Consultant" w:date="2022-10-03T20:20:00Z">
        <w:r w:rsidR="00492A5C">
          <w:rPr>
            <w:rFonts w:ascii="Georgia" w:hAnsi="Georgia"/>
            <w:sz w:val="24"/>
            <w:szCs w:val="24"/>
          </w:rPr>
          <w:t>en</w:t>
        </w:r>
        <w:r w:rsidR="00492A5C">
          <w:rPr>
            <w:rFonts w:ascii="Georgia" w:hAnsi="Georgia"/>
            <w:sz w:val="24"/>
            <w:szCs w:val="24"/>
          </w:rPr>
          <w:t xml:space="preserve"> </w:t>
        </w:r>
      </w:ins>
      <w:r>
        <w:rPr>
          <w:rFonts w:ascii="Georgia" w:hAnsi="Georgia"/>
          <w:sz w:val="24"/>
          <w:szCs w:val="24"/>
        </w:rPr>
        <w:t xml:space="preserve">los especialistas mexicanos que mantienen un nivel competitivo </w:t>
      </w:r>
      <w:del w:id="15" w:author="Geraldine Ochoa/Other/Consultant" w:date="2022-10-03T20:21:00Z">
        <w:r w:rsidDel="00492A5C">
          <w:rPr>
            <w:rFonts w:ascii="Georgia" w:hAnsi="Georgia"/>
            <w:sz w:val="24"/>
            <w:szCs w:val="24"/>
          </w:rPr>
          <w:delText>a nivel internacional</w:delText>
        </w:r>
      </w:del>
      <w:ins w:id="16" w:author="Geraldine Ochoa/Other/Consultant" w:date="2022-10-03T20:21:00Z">
        <w:r w:rsidR="00492A5C">
          <w:rPr>
            <w:rFonts w:ascii="Georgia" w:hAnsi="Georgia"/>
            <w:sz w:val="24"/>
            <w:szCs w:val="24"/>
          </w:rPr>
          <w:t>internacionalmente</w:t>
        </w:r>
      </w:ins>
      <w:r>
        <w:rPr>
          <w:rFonts w:ascii="Georgia" w:hAnsi="Georgia"/>
          <w:sz w:val="24"/>
          <w:szCs w:val="24"/>
        </w:rPr>
        <w:t xml:space="preserve"> y cuentan con la capacidad para su desempeño en las instituciones con mayor prestigio en el </w:t>
      </w:r>
      <w:r w:rsidR="00E43FF6">
        <w:rPr>
          <w:rFonts w:ascii="Georgia" w:hAnsi="Georgia"/>
          <w:sz w:val="24"/>
          <w:szCs w:val="24"/>
        </w:rPr>
        <w:t>planeta. L</w:t>
      </w:r>
      <w:r w:rsidR="00E43FF6" w:rsidRPr="00E43FF6">
        <w:rPr>
          <w:rFonts w:ascii="Georgia" w:hAnsi="Georgia"/>
          <w:sz w:val="24"/>
          <w:szCs w:val="24"/>
        </w:rPr>
        <w:t xml:space="preserve">a preparación de especialistas en México </w:t>
      </w:r>
      <w:r w:rsidR="00E43FF6">
        <w:rPr>
          <w:rFonts w:ascii="Georgia" w:hAnsi="Georgia"/>
          <w:sz w:val="24"/>
          <w:szCs w:val="24"/>
        </w:rPr>
        <w:t>es de gran</w:t>
      </w:r>
      <w:r w:rsidR="00E43FF6" w:rsidRPr="00E43FF6">
        <w:rPr>
          <w:rFonts w:ascii="Georgia" w:hAnsi="Georgia"/>
          <w:sz w:val="24"/>
          <w:szCs w:val="24"/>
        </w:rPr>
        <w:t xml:space="preserve"> calidad</w:t>
      </w:r>
      <w:r w:rsidR="00E43FF6">
        <w:rPr>
          <w:rFonts w:ascii="Georgia" w:hAnsi="Georgia"/>
          <w:sz w:val="24"/>
          <w:szCs w:val="24"/>
        </w:rPr>
        <w:t>,</w:t>
      </w:r>
      <w:r w:rsidR="00E43FF6" w:rsidRPr="00E43FF6">
        <w:rPr>
          <w:rFonts w:ascii="Georgia" w:hAnsi="Georgia"/>
          <w:sz w:val="24"/>
          <w:szCs w:val="24"/>
        </w:rPr>
        <w:t xml:space="preserve"> comparable a los mejores del mundo. </w:t>
      </w:r>
      <w:r w:rsidR="00E43FF6">
        <w:rPr>
          <w:rFonts w:ascii="Georgia" w:hAnsi="Georgia"/>
          <w:sz w:val="24"/>
          <w:szCs w:val="24"/>
        </w:rPr>
        <w:t xml:space="preserve">Excelentes </w:t>
      </w:r>
      <w:r w:rsidR="00E43FF6" w:rsidRPr="00E43FF6">
        <w:rPr>
          <w:rFonts w:ascii="Georgia" w:hAnsi="Georgia"/>
          <w:sz w:val="24"/>
          <w:szCs w:val="24"/>
        </w:rPr>
        <w:t xml:space="preserve">especialistas se han formado en los Institutos Nacionales de Salud, o en </w:t>
      </w:r>
      <w:r w:rsidR="00E43FF6">
        <w:rPr>
          <w:rFonts w:ascii="Georgia" w:hAnsi="Georgia"/>
          <w:sz w:val="24"/>
          <w:szCs w:val="24"/>
        </w:rPr>
        <w:t>instituciones</w:t>
      </w:r>
      <w:r w:rsidR="00E43FF6" w:rsidRPr="00E43FF6">
        <w:rPr>
          <w:rFonts w:ascii="Georgia" w:hAnsi="Georgia"/>
          <w:sz w:val="24"/>
          <w:szCs w:val="24"/>
        </w:rPr>
        <w:t xml:space="preserve"> </w:t>
      </w:r>
      <w:r w:rsidR="00E43FF6">
        <w:rPr>
          <w:rFonts w:ascii="Georgia" w:hAnsi="Georgia"/>
          <w:sz w:val="24"/>
          <w:szCs w:val="24"/>
        </w:rPr>
        <w:t>d</w:t>
      </w:r>
      <w:r w:rsidR="00E43FF6" w:rsidRPr="00E43FF6">
        <w:rPr>
          <w:rFonts w:ascii="Georgia" w:hAnsi="Georgia"/>
          <w:sz w:val="24"/>
          <w:szCs w:val="24"/>
        </w:rPr>
        <w:t xml:space="preserve">el interior del país </w:t>
      </w:r>
      <w:r w:rsidR="0021363A">
        <w:rPr>
          <w:rFonts w:ascii="Georgia" w:hAnsi="Georgia"/>
          <w:sz w:val="24"/>
          <w:szCs w:val="24"/>
        </w:rPr>
        <w:t>y en</w:t>
      </w:r>
      <w:r w:rsidR="00E43FF6" w:rsidRPr="00E43FF6">
        <w:rPr>
          <w:rFonts w:ascii="Georgia" w:hAnsi="Georgia"/>
          <w:sz w:val="24"/>
          <w:szCs w:val="24"/>
        </w:rPr>
        <w:t xml:space="preserve"> el extranjero</w:t>
      </w:r>
      <w:r w:rsidR="00E43FF6">
        <w:rPr>
          <w:rFonts w:ascii="Georgia" w:hAnsi="Georgia"/>
          <w:sz w:val="24"/>
          <w:szCs w:val="24"/>
        </w:rPr>
        <w:t xml:space="preserve"> a lo largo de la historia de la medicina mexicana.</w:t>
      </w:r>
    </w:p>
    <w:p w14:paraId="1E8953B1" w14:textId="7A3B186B" w:rsidR="009E358B" w:rsidRDefault="009E358B" w:rsidP="00193EE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Un médico especialista no se puede improvisar de la noche a la mañana</w:t>
      </w:r>
      <w:r w:rsidR="001E1746">
        <w:rPr>
          <w:rFonts w:ascii="Georgia" w:hAnsi="Georgia"/>
          <w:sz w:val="24"/>
          <w:szCs w:val="24"/>
        </w:rPr>
        <w:t>;</w:t>
      </w:r>
      <w:r>
        <w:rPr>
          <w:rFonts w:ascii="Georgia" w:hAnsi="Georgia"/>
          <w:sz w:val="24"/>
          <w:szCs w:val="24"/>
        </w:rPr>
        <w:t xml:space="preserve"> como vemos</w:t>
      </w:r>
      <w:ins w:id="17" w:author="Geraldine Ochoa/Other/Consultant" w:date="2022-10-03T20:21:00Z">
        <w:r w:rsidR="00492A5C">
          <w:rPr>
            <w:rFonts w:ascii="Georgia" w:hAnsi="Georgia"/>
            <w:sz w:val="24"/>
            <w:szCs w:val="24"/>
          </w:rPr>
          <w:t>,</w:t>
        </w:r>
      </w:ins>
      <w:r>
        <w:rPr>
          <w:rFonts w:ascii="Georgia" w:hAnsi="Georgia"/>
          <w:sz w:val="24"/>
          <w:szCs w:val="24"/>
        </w:rPr>
        <w:t xml:space="preserve"> es todo un camino cuesta arriba el que debe recorrer para alcanzar la </w:t>
      </w:r>
      <w:r w:rsidR="00193EEB">
        <w:rPr>
          <w:rFonts w:ascii="Georgia" w:hAnsi="Georgia"/>
          <w:sz w:val="24"/>
          <w:szCs w:val="24"/>
        </w:rPr>
        <w:t xml:space="preserve">preciada </w:t>
      </w:r>
      <w:r>
        <w:rPr>
          <w:rFonts w:ascii="Georgia" w:hAnsi="Georgia"/>
          <w:sz w:val="24"/>
          <w:szCs w:val="24"/>
        </w:rPr>
        <w:t xml:space="preserve">cima y </w:t>
      </w:r>
      <w:r w:rsidR="003E4720">
        <w:rPr>
          <w:rFonts w:ascii="Georgia" w:hAnsi="Georgia"/>
          <w:sz w:val="24"/>
          <w:szCs w:val="24"/>
        </w:rPr>
        <w:t>satisfacer</w:t>
      </w:r>
      <w:del w:id="18" w:author="Geraldine Ochoa/Other/Consultant" w:date="2022-10-03T20:21:00Z">
        <w:r w:rsidR="003E4720" w:rsidDel="00492A5C">
          <w:rPr>
            <w:rFonts w:ascii="Georgia" w:hAnsi="Georgia"/>
            <w:sz w:val="24"/>
            <w:szCs w:val="24"/>
          </w:rPr>
          <w:delText xml:space="preserve"> así,</w:delText>
        </w:r>
      </w:del>
      <w:r w:rsidR="003E4720">
        <w:rPr>
          <w:rFonts w:ascii="Georgia" w:hAnsi="Georgia"/>
          <w:sz w:val="24"/>
          <w:szCs w:val="24"/>
        </w:rPr>
        <w:t xml:space="preserve"> su interés por un mayor y mejor conocimiento para</w:t>
      </w:r>
      <w:r w:rsidR="003E4720" w:rsidRPr="003E4720">
        <w:rPr>
          <w:rFonts w:ascii="Georgia" w:hAnsi="Georgia"/>
          <w:sz w:val="24"/>
          <w:szCs w:val="24"/>
        </w:rPr>
        <w:t xml:space="preserve"> </w:t>
      </w:r>
      <w:r w:rsidR="003E4720">
        <w:rPr>
          <w:rFonts w:ascii="Georgia" w:hAnsi="Georgia"/>
          <w:sz w:val="24"/>
          <w:szCs w:val="24"/>
        </w:rPr>
        <w:t>fortalecer el compromiso social con sus pacientes, con sus instituciones y con su país.</w:t>
      </w:r>
    </w:p>
    <w:p w14:paraId="4AF2DD1F" w14:textId="77777777" w:rsidR="009E358B" w:rsidRPr="00551A25" w:rsidRDefault="009E358B">
      <w:pPr>
        <w:rPr>
          <w:rFonts w:ascii="Georgia" w:hAnsi="Georgia"/>
          <w:sz w:val="24"/>
          <w:szCs w:val="24"/>
        </w:rPr>
      </w:pPr>
    </w:p>
    <w:sectPr w:rsidR="009E358B" w:rsidRPr="00551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raldine Ochoa/Other/Consultant">
    <w15:presenceInfo w15:providerId="AD" w15:userId="S::geraldine.ochoa@avon.com::d1ce0e2a-d165-48aa-859c-f52b205f1d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9C"/>
    <w:rsid w:val="0006160B"/>
    <w:rsid w:val="000C1410"/>
    <w:rsid w:val="00193EEB"/>
    <w:rsid w:val="001E1746"/>
    <w:rsid w:val="0020228B"/>
    <w:rsid w:val="0021363A"/>
    <w:rsid w:val="00223155"/>
    <w:rsid w:val="00293C1F"/>
    <w:rsid w:val="003E4720"/>
    <w:rsid w:val="00454859"/>
    <w:rsid w:val="00461F5F"/>
    <w:rsid w:val="00492A5C"/>
    <w:rsid w:val="00551A25"/>
    <w:rsid w:val="005D771E"/>
    <w:rsid w:val="005F6AF6"/>
    <w:rsid w:val="006266C4"/>
    <w:rsid w:val="006A2954"/>
    <w:rsid w:val="007921E5"/>
    <w:rsid w:val="009E358B"/>
    <w:rsid w:val="00A543CC"/>
    <w:rsid w:val="00BF2AD4"/>
    <w:rsid w:val="00C55213"/>
    <w:rsid w:val="00C80B2A"/>
    <w:rsid w:val="00E43FF6"/>
    <w:rsid w:val="00E7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E78B"/>
  <w15:chartTrackingRefBased/>
  <w15:docId w15:val="{CFD0DB1A-F094-4E22-BB42-8310F88D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492A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Geraldine Ochoa/Other/Consultant</cp:lastModifiedBy>
  <cp:revision>6</cp:revision>
  <dcterms:created xsi:type="dcterms:W3CDTF">2022-09-24T15:21:00Z</dcterms:created>
  <dcterms:modified xsi:type="dcterms:W3CDTF">2022-10-04T01:22:00Z</dcterms:modified>
</cp:coreProperties>
</file>