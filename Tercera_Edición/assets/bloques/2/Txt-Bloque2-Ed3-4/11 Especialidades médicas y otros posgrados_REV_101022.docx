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A93D" w14:textId="0937A484" w:rsidR="006C095A" w:rsidRPr="00CE769E" w:rsidRDefault="006C693C">
      <w:pPr>
        <w:spacing w:line="360" w:lineRule="auto"/>
        <w:jc w:val="center"/>
        <w:rPr>
          <w:rFonts w:ascii="Arial" w:hAnsi="Arial" w:cs="Arial"/>
          <w:b/>
        </w:rPr>
        <w:pPrChange w:id="0" w:author="Geraldine Ochoa/Other/Consultant" w:date="2022-10-10T15:44:00Z">
          <w:pPr>
            <w:spacing w:line="360" w:lineRule="auto"/>
            <w:jc w:val="both"/>
          </w:pPr>
        </w:pPrChange>
      </w:pPr>
      <w:r w:rsidRPr="00CE769E">
        <w:rPr>
          <w:rFonts w:ascii="Arial" w:hAnsi="Arial" w:cs="Arial"/>
          <w:b/>
        </w:rPr>
        <w:t>Especialidades médicas y otros posgrados: sus diferencias</w:t>
      </w:r>
    </w:p>
    <w:p w14:paraId="4AB12B9E" w14:textId="3564AE08" w:rsidR="00370C58" w:rsidRPr="00CE769E" w:rsidRDefault="00370C58">
      <w:pPr>
        <w:spacing w:after="0" w:line="240" w:lineRule="auto"/>
        <w:jc w:val="right"/>
        <w:rPr>
          <w:rFonts w:ascii="Arial" w:hAnsi="Arial" w:cs="Arial"/>
          <w:b/>
        </w:rPr>
        <w:pPrChange w:id="1" w:author="Geraldine Ochoa/Other/Consultant" w:date="2022-10-10T15:44:00Z">
          <w:pPr>
            <w:spacing w:after="0" w:line="240" w:lineRule="auto"/>
            <w:jc w:val="both"/>
          </w:pPr>
        </w:pPrChange>
      </w:pPr>
      <w:r w:rsidRPr="00CE769E">
        <w:rPr>
          <w:rFonts w:ascii="Arial" w:hAnsi="Arial" w:cs="Arial"/>
          <w:b/>
        </w:rPr>
        <w:t>Mauricio Sarmiento Chavero</w:t>
      </w:r>
    </w:p>
    <w:p w14:paraId="72752811" w14:textId="7B6B249C" w:rsidR="00370C58" w:rsidRPr="00CE769E" w:rsidRDefault="00370C58">
      <w:pPr>
        <w:spacing w:after="0" w:line="240" w:lineRule="auto"/>
        <w:jc w:val="right"/>
        <w:rPr>
          <w:rFonts w:ascii="Arial" w:hAnsi="Arial" w:cs="Arial"/>
          <w:bCs/>
          <w:rPrChange w:id="2" w:author="Geraldine Ochoa/Other/Consultant" w:date="2022-10-10T15:44:00Z">
            <w:rPr>
              <w:b/>
            </w:rPr>
          </w:rPrChange>
        </w:rPr>
        <w:pPrChange w:id="3" w:author="Geraldine Ochoa/Other/Consultant" w:date="2022-10-10T15:44:00Z">
          <w:pPr>
            <w:spacing w:after="0" w:line="240" w:lineRule="auto"/>
            <w:jc w:val="both"/>
          </w:pPr>
        </w:pPrChange>
      </w:pPr>
      <w:r w:rsidRPr="00CE769E">
        <w:rPr>
          <w:rFonts w:ascii="Arial" w:hAnsi="Arial" w:cs="Arial"/>
          <w:bCs/>
          <w:rPrChange w:id="4" w:author="Geraldine Ochoa/Other/Consultant" w:date="2022-10-10T15:44:00Z">
            <w:rPr>
              <w:b/>
            </w:rPr>
          </w:rPrChange>
        </w:rPr>
        <w:t xml:space="preserve">Médico y abogado </w:t>
      </w:r>
    </w:p>
    <w:p w14:paraId="47F2462D" w14:textId="3CE93D37" w:rsidR="00370C58" w:rsidRPr="00CE769E" w:rsidRDefault="00000000">
      <w:pPr>
        <w:spacing w:after="0" w:line="240" w:lineRule="auto"/>
        <w:jc w:val="right"/>
        <w:rPr>
          <w:rStyle w:val="selectable-text"/>
          <w:rFonts w:ascii="Arial" w:hAnsi="Arial" w:cs="Arial"/>
        </w:rPr>
        <w:pPrChange w:id="5" w:author="Geraldine Ochoa/Other/Consultant" w:date="2022-10-10T15:44:00Z">
          <w:pPr>
            <w:spacing w:after="0" w:line="240" w:lineRule="auto"/>
            <w:jc w:val="both"/>
          </w:pPr>
        </w:pPrChange>
      </w:pPr>
      <w:r w:rsidRPr="00CE769E">
        <w:fldChar w:fldCharType="begin"/>
      </w:r>
      <w:r w:rsidRPr="00CE769E">
        <w:rPr>
          <w:rFonts w:ascii="Arial" w:hAnsi="Arial" w:cs="Arial"/>
        </w:rPr>
        <w:instrText xml:space="preserve"> HYPERLINK "mailto:sarmientomau@yahoo.com" </w:instrText>
      </w:r>
      <w:r w:rsidRPr="00CE769E">
        <w:fldChar w:fldCharType="separate"/>
      </w:r>
      <w:r w:rsidR="00370C58" w:rsidRPr="00CE769E">
        <w:rPr>
          <w:rStyle w:val="Hyperlink"/>
          <w:rFonts w:ascii="Arial" w:hAnsi="Arial" w:cs="Arial"/>
        </w:rPr>
        <w:t>sarmientomau@yahoo.com</w:t>
      </w:r>
      <w:r w:rsidRPr="00CE769E">
        <w:rPr>
          <w:rStyle w:val="Hyperlink"/>
          <w:rFonts w:ascii="Arial" w:hAnsi="Arial" w:cs="Arial"/>
        </w:rPr>
        <w:fldChar w:fldCharType="end"/>
      </w:r>
      <w:r w:rsidR="00370C58" w:rsidRPr="00CE769E">
        <w:rPr>
          <w:rStyle w:val="selectable-text"/>
          <w:rFonts w:ascii="Arial" w:hAnsi="Arial" w:cs="Arial"/>
        </w:rPr>
        <w:t xml:space="preserve"> </w:t>
      </w:r>
    </w:p>
    <w:p w14:paraId="4A26045C" w14:textId="77777777" w:rsidR="00370C58" w:rsidRPr="00CE769E" w:rsidRDefault="00370C58" w:rsidP="006C095A">
      <w:pPr>
        <w:spacing w:line="360" w:lineRule="auto"/>
        <w:jc w:val="both"/>
        <w:rPr>
          <w:rFonts w:ascii="Arial" w:hAnsi="Arial" w:cs="Arial"/>
          <w:b/>
        </w:rPr>
      </w:pPr>
    </w:p>
    <w:p w14:paraId="01D08459" w14:textId="66B032AF" w:rsidR="00846003" w:rsidRPr="00CE769E" w:rsidRDefault="00846003" w:rsidP="006C095A">
      <w:pPr>
        <w:spacing w:line="360" w:lineRule="auto"/>
        <w:jc w:val="both"/>
        <w:rPr>
          <w:rFonts w:ascii="Arial" w:hAnsi="Arial" w:cs="Arial"/>
        </w:rPr>
      </w:pPr>
      <w:r w:rsidRPr="00CE769E">
        <w:rPr>
          <w:rFonts w:ascii="Arial" w:hAnsi="Arial" w:cs="Arial"/>
        </w:rPr>
        <w:t xml:space="preserve">En nuestro país, de acuerdo con la Ley General de Salud, </w:t>
      </w:r>
      <w:del w:id="6" w:author="Geraldine Ochoa/Other/Consultant" w:date="2022-10-10T15:45:00Z">
        <w:r w:rsidRPr="00CE769E" w:rsidDel="00407956">
          <w:rPr>
            <w:rFonts w:ascii="Arial" w:hAnsi="Arial" w:cs="Arial"/>
          </w:rPr>
          <w:delText xml:space="preserve">se </w:delText>
        </w:r>
      </w:del>
      <w:r w:rsidRPr="00CE769E">
        <w:rPr>
          <w:rFonts w:ascii="Arial" w:hAnsi="Arial" w:cs="Arial"/>
        </w:rPr>
        <w:t>debe</w:t>
      </w:r>
      <w:ins w:id="7" w:author="Geraldine Ochoa/Other/Consultant" w:date="2022-10-10T15:45:00Z">
        <w:r w:rsidR="00407956" w:rsidRPr="00CE769E">
          <w:rPr>
            <w:rFonts w:ascii="Arial" w:hAnsi="Arial" w:cs="Arial"/>
          </w:rPr>
          <w:t>n</w:t>
        </w:r>
      </w:ins>
      <w:r w:rsidRPr="00CE769E">
        <w:rPr>
          <w:rFonts w:ascii="Arial" w:hAnsi="Arial" w:cs="Arial"/>
        </w:rPr>
        <w:t xml:space="preserve"> </w:t>
      </w:r>
      <w:del w:id="8" w:author="Geraldine Ochoa/Other/Consultant" w:date="2022-10-10T15:45:00Z">
        <w:r w:rsidRPr="00CE769E" w:rsidDel="00407956">
          <w:rPr>
            <w:rFonts w:ascii="Arial" w:hAnsi="Arial" w:cs="Arial"/>
          </w:rPr>
          <w:delText xml:space="preserve">de </w:delText>
        </w:r>
      </w:del>
      <w:r w:rsidRPr="00CE769E">
        <w:rPr>
          <w:rFonts w:ascii="Arial" w:hAnsi="Arial" w:cs="Arial"/>
        </w:rPr>
        <w:t>cumplir</w:t>
      </w:r>
      <w:ins w:id="9" w:author="Geraldine Ochoa/Other/Consultant" w:date="2022-10-10T15:45:00Z">
        <w:r w:rsidR="00407956" w:rsidRPr="00CE769E">
          <w:rPr>
            <w:rFonts w:ascii="Arial" w:hAnsi="Arial" w:cs="Arial"/>
          </w:rPr>
          <w:t>se</w:t>
        </w:r>
      </w:ins>
      <w:r w:rsidRPr="00CE769E">
        <w:rPr>
          <w:rFonts w:ascii="Arial" w:hAnsi="Arial" w:cs="Arial"/>
        </w:rPr>
        <w:t xml:space="preserve"> </w:t>
      </w:r>
      <w:del w:id="10" w:author="Geraldine Ochoa/Other/Consultant" w:date="2022-10-10T15:45:00Z">
        <w:r w:rsidRPr="00CE769E" w:rsidDel="00407956">
          <w:rPr>
            <w:rFonts w:ascii="Arial" w:hAnsi="Arial" w:cs="Arial"/>
          </w:rPr>
          <w:delText xml:space="preserve">con </w:delText>
        </w:r>
      </w:del>
      <w:r w:rsidRPr="00CE769E">
        <w:rPr>
          <w:rFonts w:ascii="Arial" w:hAnsi="Arial" w:cs="Arial"/>
        </w:rPr>
        <w:t>dos requisitos para la realización de procedimientos médico</w:t>
      </w:r>
      <w:ins w:id="11" w:author="Geraldine Ochoa/Other/Consultant" w:date="2022-10-10T15:45:00Z">
        <w:r w:rsidR="00407956" w:rsidRPr="00CE769E">
          <w:rPr>
            <w:rFonts w:ascii="Arial" w:hAnsi="Arial" w:cs="Arial"/>
          </w:rPr>
          <w:t>-</w:t>
        </w:r>
      </w:ins>
      <w:del w:id="12" w:author="Geraldine Ochoa/Other/Consultant" w:date="2022-10-10T15:45:00Z">
        <w:r w:rsidRPr="00CE769E" w:rsidDel="00407956">
          <w:rPr>
            <w:rFonts w:ascii="Arial" w:hAnsi="Arial" w:cs="Arial"/>
          </w:rPr>
          <w:delText xml:space="preserve"> </w:delText>
        </w:r>
      </w:del>
      <w:r w:rsidRPr="00CE769E">
        <w:rPr>
          <w:rFonts w:ascii="Arial" w:hAnsi="Arial" w:cs="Arial"/>
        </w:rPr>
        <w:t xml:space="preserve">quirúrgicos de especialidad: </w:t>
      </w:r>
      <w:del w:id="13" w:author="Geraldine Ochoa/Other/Consultant" w:date="2022-10-10T15:45:00Z">
        <w:r w:rsidRPr="00CE769E" w:rsidDel="00407956">
          <w:rPr>
            <w:rFonts w:ascii="Arial" w:hAnsi="Arial" w:cs="Arial"/>
          </w:rPr>
          <w:delText>1. C</w:delText>
        </w:r>
      </w:del>
      <w:ins w:id="14" w:author="Geraldine Ochoa/Other/Consultant" w:date="2022-10-10T15:45:00Z">
        <w:r w:rsidR="00407956" w:rsidRPr="00CE769E">
          <w:rPr>
            <w:rFonts w:ascii="Arial" w:hAnsi="Arial" w:cs="Arial"/>
          </w:rPr>
          <w:t>c</w:t>
        </w:r>
      </w:ins>
      <w:r w:rsidRPr="00CE769E">
        <w:rPr>
          <w:rFonts w:ascii="Arial" w:hAnsi="Arial" w:cs="Arial"/>
        </w:rPr>
        <w:t xml:space="preserve">édula de </w:t>
      </w:r>
      <w:ins w:id="15" w:author="Geraldine Ochoa/Other/Consultant" w:date="2022-10-10T15:45:00Z">
        <w:r w:rsidR="00407956" w:rsidRPr="00CE769E">
          <w:rPr>
            <w:rFonts w:ascii="Arial" w:hAnsi="Arial" w:cs="Arial"/>
          </w:rPr>
          <w:t xml:space="preserve">médico </w:t>
        </w:r>
      </w:ins>
      <w:r w:rsidRPr="00CE769E">
        <w:rPr>
          <w:rFonts w:ascii="Arial" w:hAnsi="Arial" w:cs="Arial"/>
        </w:rPr>
        <w:t>especialista</w:t>
      </w:r>
      <w:r w:rsidR="0084674A" w:rsidRPr="00CE769E">
        <w:rPr>
          <w:rFonts w:ascii="Arial" w:hAnsi="Arial" w:cs="Arial"/>
        </w:rPr>
        <w:t xml:space="preserve"> </w:t>
      </w:r>
      <w:del w:id="16" w:author="Geraldine Ochoa/Other/Consultant" w:date="2022-10-10T15:45:00Z">
        <w:r w:rsidR="0084674A" w:rsidRPr="00CE769E" w:rsidDel="00407956">
          <w:rPr>
            <w:rFonts w:ascii="Arial" w:hAnsi="Arial" w:cs="Arial"/>
          </w:rPr>
          <w:delText>médico</w:delText>
        </w:r>
        <w:r w:rsidRPr="00CE769E" w:rsidDel="00407956">
          <w:rPr>
            <w:rFonts w:ascii="Arial" w:hAnsi="Arial" w:cs="Arial"/>
          </w:rPr>
          <w:delText xml:space="preserve"> </w:delText>
        </w:r>
      </w:del>
      <w:r w:rsidRPr="00CE769E">
        <w:rPr>
          <w:rFonts w:ascii="Arial" w:hAnsi="Arial" w:cs="Arial"/>
        </w:rPr>
        <w:t xml:space="preserve">y </w:t>
      </w:r>
      <w:del w:id="17" w:author="Geraldine Ochoa/Other/Consultant" w:date="2022-10-10T15:45:00Z">
        <w:r w:rsidRPr="00CE769E" w:rsidDel="00407956">
          <w:rPr>
            <w:rFonts w:ascii="Arial" w:hAnsi="Arial" w:cs="Arial"/>
          </w:rPr>
          <w:delText>2.</w:delText>
        </w:r>
      </w:del>
      <w:r w:rsidRPr="00CE769E">
        <w:rPr>
          <w:rFonts w:ascii="Arial" w:hAnsi="Arial" w:cs="Arial"/>
        </w:rPr>
        <w:t xml:space="preserve"> </w:t>
      </w:r>
      <w:del w:id="18" w:author="Geraldine Ochoa/Other/Consultant" w:date="2022-10-10T15:46:00Z">
        <w:r w:rsidRPr="00CE769E" w:rsidDel="00407956">
          <w:rPr>
            <w:rFonts w:ascii="Arial" w:hAnsi="Arial" w:cs="Arial"/>
          </w:rPr>
          <w:delText>C</w:delText>
        </w:r>
      </w:del>
      <w:ins w:id="19" w:author="Geraldine Ochoa/Other/Consultant" w:date="2022-10-10T15:46:00Z">
        <w:r w:rsidR="00407956" w:rsidRPr="00CE769E">
          <w:rPr>
            <w:rFonts w:ascii="Arial" w:hAnsi="Arial" w:cs="Arial"/>
          </w:rPr>
          <w:t>c</w:t>
        </w:r>
      </w:ins>
      <w:r w:rsidRPr="00CE769E">
        <w:rPr>
          <w:rFonts w:ascii="Arial" w:hAnsi="Arial" w:cs="Arial"/>
        </w:rPr>
        <w:t>erti</w:t>
      </w:r>
      <w:r w:rsidR="005A3677" w:rsidRPr="00CE769E">
        <w:rPr>
          <w:rFonts w:ascii="Arial" w:hAnsi="Arial" w:cs="Arial"/>
        </w:rPr>
        <w:t>ficado vigente de especialidad.</w:t>
      </w:r>
      <w:ins w:id="20" w:author="Geraldine Ochoa/Other/Consultant" w:date="2022-10-10T15:47:00Z">
        <w:r w:rsidR="00407956" w:rsidRPr="00CE769E">
          <w:rPr>
            <w:rFonts w:ascii="Arial" w:hAnsi="Arial" w:cs="Arial"/>
            <w:vertAlign w:val="superscript"/>
            <w:rPrChange w:id="21" w:author="Geraldine Ochoa/Other/Consultant" w:date="2022-10-10T15:47:00Z">
              <w:rPr/>
            </w:rPrChange>
          </w:rPr>
          <w:t>1</w:t>
        </w:r>
      </w:ins>
      <w:del w:id="22" w:author="Geraldine Ochoa/Other/Consultant" w:date="2022-10-10T15:47:00Z">
        <w:r w:rsidR="005A3677" w:rsidRPr="00CE769E" w:rsidDel="00407956">
          <w:rPr>
            <w:rStyle w:val="FootnoteReference"/>
            <w:rFonts w:ascii="Arial" w:hAnsi="Arial" w:cs="Arial"/>
          </w:rPr>
          <w:footnoteReference w:id="1"/>
        </w:r>
      </w:del>
    </w:p>
    <w:p w14:paraId="3771EF1F" w14:textId="0990E794" w:rsidR="008149CC" w:rsidRPr="00CE769E" w:rsidRDefault="00846003" w:rsidP="006C095A">
      <w:pPr>
        <w:spacing w:line="360" w:lineRule="auto"/>
        <w:jc w:val="both"/>
        <w:rPr>
          <w:rFonts w:ascii="Arial" w:hAnsi="Arial" w:cs="Arial"/>
        </w:rPr>
      </w:pPr>
      <w:r w:rsidRPr="00CE769E">
        <w:rPr>
          <w:rFonts w:ascii="Arial" w:hAnsi="Arial" w:cs="Arial"/>
        </w:rPr>
        <w:t xml:space="preserve">Estos dos requisitos </w:t>
      </w:r>
      <w:del w:id="25" w:author="Geraldine Ochoa/Other/Consultant" w:date="2022-10-10T15:47:00Z">
        <w:r w:rsidR="005A3677" w:rsidRPr="00CE769E" w:rsidDel="00407956">
          <w:rPr>
            <w:rFonts w:ascii="Arial" w:hAnsi="Arial" w:cs="Arial"/>
          </w:rPr>
          <w:delText xml:space="preserve">(cédula y certificado vigente) </w:delText>
        </w:r>
      </w:del>
      <w:r w:rsidRPr="00CE769E">
        <w:rPr>
          <w:rFonts w:ascii="Arial" w:hAnsi="Arial" w:cs="Arial"/>
        </w:rPr>
        <w:t xml:space="preserve">son ineludibles </w:t>
      </w:r>
      <w:r w:rsidR="005A3677" w:rsidRPr="00CE769E">
        <w:rPr>
          <w:rFonts w:ascii="Arial" w:hAnsi="Arial" w:cs="Arial"/>
        </w:rPr>
        <w:t>para la práct</w:t>
      </w:r>
      <w:r w:rsidR="0084674A" w:rsidRPr="00CE769E">
        <w:rPr>
          <w:rFonts w:ascii="Arial" w:hAnsi="Arial" w:cs="Arial"/>
        </w:rPr>
        <w:t xml:space="preserve">ica de medicina de especialidad. La ley no da la opción entre uno y otro, son complementarios. La cédula acredita </w:t>
      </w:r>
      <w:del w:id="26" w:author="Geraldine Ochoa/Other/Consultant" w:date="2022-10-10T15:50:00Z">
        <w:r w:rsidR="0084674A" w:rsidRPr="00CE769E" w:rsidDel="00407956">
          <w:rPr>
            <w:rFonts w:ascii="Arial" w:hAnsi="Arial" w:cs="Arial"/>
          </w:rPr>
          <w:delText xml:space="preserve">que se cursó </w:delText>
        </w:r>
      </w:del>
      <w:r w:rsidR="0084674A" w:rsidRPr="00CE769E">
        <w:rPr>
          <w:rFonts w:ascii="Arial" w:hAnsi="Arial" w:cs="Arial"/>
        </w:rPr>
        <w:t xml:space="preserve">la residencia médica correspondiente, </w:t>
      </w:r>
      <w:del w:id="27" w:author="Geraldine Ochoa/Other/Consultant" w:date="2022-10-10T15:50:00Z">
        <w:r w:rsidR="0084674A" w:rsidRPr="00CE769E" w:rsidDel="00407956">
          <w:rPr>
            <w:rFonts w:ascii="Arial" w:hAnsi="Arial" w:cs="Arial"/>
          </w:rPr>
          <w:delText xml:space="preserve">con lo que </w:delText>
        </w:r>
      </w:del>
      <w:r w:rsidR="0084674A" w:rsidRPr="00CE769E">
        <w:rPr>
          <w:rFonts w:ascii="Arial" w:hAnsi="Arial" w:cs="Arial"/>
        </w:rPr>
        <w:t>se presume que se obtuvieron los conocimientos y habilidades necesari</w:t>
      </w:r>
      <w:ins w:id="28" w:author="Geraldine Ochoa/Other/Consultant" w:date="2022-10-10T15:50:00Z">
        <w:r w:rsidR="00407956" w:rsidRPr="00CE769E">
          <w:rPr>
            <w:rFonts w:ascii="Arial" w:hAnsi="Arial" w:cs="Arial"/>
          </w:rPr>
          <w:t>o</w:t>
        </w:r>
      </w:ins>
      <w:del w:id="29" w:author="Geraldine Ochoa/Other/Consultant" w:date="2022-10-10T15:50:00Z">
        <w:r w:rsidR="0084674A" w:rsidRPr="00CE769E" w:rsidDel="00407956">
          <w:rPr>
            <w:rFonts w:ascii="Arial" w:hAnsi="Arial" w:cs="Arial"/>
          </w:rPr>
          <w:delText>a</w:delText>
        </w:r>
      </w:del>
      <w:r w:rsidR="0084674A" w:rsidRPr="00CE769E">
        <w:rPr>
          <w:rFonts w:ascii="Arial" w:hAnsi="Arial" w:cs="Arial"/>
        </w:rPr>
        <w:t xml:space="preserve">s para el ejercicio de la profesión; mientras que el certificado avala que el médico </w:t>
      </w:r>
      <w:r w:rsidR="009B17AF" w:rsidRPr="00CE769E">
        <w:rPr>
          <w:rFonts w:ascii="Arial" w:hAnsi="Arial" w:cs="Arial"/>
        </w:rPr>
        <w:t>continúa</w:t>
      </w:r>
      <w:r w:rsidR="0084674A" w:rsidRPr="00CE769E">
        <w:rPr>
          <w:rFonts w:ascii="Arial" w:hAnsi="Arial" w:cs="Arial"/>
        </w:rPr>
        <w:t xml:space="preserve"> al día con los conocimientos relativos a su especialidad. L</w:t>
      </w:r>
      <w:r w:rsidRPr="00CE769E">
        <w:rPr>
          <w:rFonts w:ascii="Arial" w:hAnsi="Arial" w:cs="Arial"/>
        </w:rPr>
        <w:t xml:space="preserve">a </w:t>
      </w:r>
      <w:r w:rsidR="00EA1851" w:rsidRPr="00CE769E">
        <w:rPr>
          <w:rFonts w:ascii="Arial" w:hAnsi="Arial" w:cs="Arial"/>
        </w:rPr>
        <w:t xml:space="preserve">Segunda Sala de la </w:t>
      </w:r>
      <w:del w:id="30" w:author="Geraldine Ochoa/Other/Consultant" w:date="2022-10-10T15:51:00Z">
        <w:r w:rsidR="005659AD" w:rsidRPr="00CE769E" w:rsidDel="00407956">
          <w:rPr>
            <w:rFonts w:ascii="Arial" w:hAnsi="Arial" w:cs="Arial"/>
          </w:rPr>
          <w:delText>(</w:delText>
        </w:r>
      </w:del>
      <w:r w:rsidR="005659AD" w:rsidRPr="00CE769E">
        <w:rPr>
          <w:rFonts w:ascii="Arial" w:hAnsi="Arial" w:cs="Arial"/>
        </w:rPr>
        <w:t>Suprema Corte de Justicia de la Nación (</w:t>
      </w:r>
      <w:r w:rsidRPr="00CE769E">
        <w:rPr>
          <w:rFonts w:ascii="Arial" w:hAnsi="Arial" w:cs="Arial"/>
        </w:rPr>
        <w:t>SCJN</w:t>
      </w:r>
      <w:r w:rsidR="005659AD" w:rsidRPr="00CE769E">
        <w:rPr>
          <w:rFonts w:ascii="Arial" w:hAnsi="Arial" w:cs="Arial"/>
        </w:rPr>
        <w:t>)</w:t>
      </w:r>
      <w:r w:rsidR="00EA1851" w:rsidRPr="00CE769E">
        <w:rPr>
          <w:rFonts w:ascii="Arial" w:hAnsi="Arial" w:cs="Arial"/>
        </w:rPr>
        <w:t xml:space="preserve"> al resolver el amparo en revisión 856/2016 </w:t>
      </w:r>
      <w:r w:rsidR="00387544" w:rsidRPr="00CE769E">
        <w:rPr>
          <w:rFonts w:ascii="Arial" w:hAnsi="Arial" w:cs="Arial"/>
        </w:rPr>
        <w:t>determinó</w:t>
      </w:r>
      <w:r w:rsidR="00EA1851" w:rsidRPr="00CE769E">
        <w:rPr>
          <w:rFonts w:ascii="Arial" w:hAnsi="Arial" w:cs="Arial"/>
        </w:rPr>
        <w:t xml:space="preserve"> que </w:t>
      </w:r>
      <w:r w:rsidRPr="00CE769E">
        <w:rPr>
          <w:rFonts w:ascii="Arial" w:hAnsi="Arial" w:cs="Arial"/>
        </w:rPr>
        <w:t xml:space="preserve">las maestrías o doctorados </w:t>
      </w:r>
      <w:r w:rsidR="00EA1851" w:rsidRPr="00CE769E">
        <w:rPr>
          <w:rFonts w:ascii="Arial" w:hAnsi="Arial" w:cs="Arial"/>
        </w:rPr>
        <w:t xml:space="preserve">no </w:t>
      </w:r>
      <w:r w:rsidRPr="00CE769E">
        <w:rPr>
          <w:rFonts w:ascii="Arial" w:hAnsi="Arial" w:cs="Arial"/>
        </w:rPr>
        <w:t xml:space="preserve">pueden ser considerados </w:t>
      </w:r>
      <w:del w:id="31" w:author="Geraldine Ochoa/Other/Consultant" w:date="2022-10-10T15:51:00Z">
        <w:r w:rsidRPr="00CE769E" w:rsidDel="00407956">
          <w:rPr>
            <w:rFonts w:ascii="Arial" w:hAnsi="Arial" w:cs="Arial"/>
          </w:rPr>
          <w:delText xml:space="preserve">como </w:delText>
        </w:r>
      </w:del>
      <w:r w:rsidRPr="00CE769E">
        <w:rPr>
          <w:rFonts w:ascii="Arial" w:hAnsi="Arial" w:cs="Arial"/>
        </w:rPr>
        <w:t xml:space="preserve">equivalentes a una especialidad médica. </w:t>
      </w:r>
      <w:r w:rsidR="00EA1851" w:rsidRPr="00CE769E">
        <w:rPr>
          <w:rFonts w:ascii="Arial" w:hAnsi="Arial" w:cs="Arial"/>
        </w:rPr>
        <w:t>En dicha resolución la Corte advierte uno de los elementos definito</w:t>
      </w:r>
      <w:r w:rsidR="00387544" w:rsidRPr="00CE769E">
        <w:rPr>
          <w:rFonts w:ascii="Arial" w:hAnsi="Arial" w:cs="Arial"/>
        </w:rPr>
        <w:t>rios de la especialid</w:t>
      </w:r>
      <w:r w:rsidR="009B17AF" w:rsidRPr="00CE769E">
        <w:rPr>
          <w:rFonts w:ascii="Arial" w:hAnsi="Arial" w:cs="Arial"/>
        </w:rPr>
        <w:t>ad médica,</w:t>
      </w:r>
      <w:ins w:id="32" w:author="Geraldine Ochoa/Other/Consultant" w:date="2022-10-10T15:51:00Z">
        <w:r w:rsidR="00407956" w:rsidRPr="00CE769E">
          <w:rPr>
            <w:rFonts w:ascii="Arial" w:hAnsi="Arial" w:cs="Arial"/>
          </w:rPr>
          <w:t xml:space="preserve"> es de</w:t>
        </w:r>
      </w:ins>
      <w:ins w:id="33" w:author="Geraldine Ochoa/Other/Consultant" w:date="2022-10-10T15:52:00Z">
        <w:r w:rsidR="00407956" w:rsidRPr="00CE769E">
          <w:rPr>
            <w:rFonts w:ascii="Arial" w:hAnsi="Arial" w:cs="Arial"/>
          </w:rPr>
          <w:t>cir,</w:t>
        </w:r>
      </w:ins>
      <w:r w:rsidR="009B17AF" w:rsidRPr="00CE769E">
        <w:rPr>
          <w:rFonts w:ascii="Arial" w:hAnsi="Arial" w:cs="Arial"/>
        </w:rPr>
        <w:t xml:space="preserve"> </w:t>
      </w:r>
      <w:del w:id="34" w:author="Geraldine Ochoa/Other/Consultant" w:date="2022-10-10T15:52:00Z">
        <w:r w:rsidR="009B17AF" w:rsidRPr="00CE769E" w:rsidDel="00407956">
          <w:rPr>
            <w:rFonts w:ascii="Arial" w:hAnsi="Arial" w:cs="Arial"/>
          </w:rPr>
          <w:delText xml:space="preserve">esto es, </w:delText>
        </w:r>
      </w:del>
      <w:r w:rsidR="009B17AF" w:rsidRPr="00CE769E">
        <w:rPr>
          <w:rFonts w:ascii="Arial" w:hAnsi="Arial" w:cs="Arial"/>
        </w:rPr>
        <w:t xml:space="preserve">que requiere </w:t>
      </w:r>
      <w:r w:rsidR="00387544" w:rsidRPr="00CE769E">
        <w:rPr>
          <w:rFonts w:ascii="Arial" w:hAnsi="Arial" w:cs="Arial"/>
        </w:rPr>
        <w:t xml:space="preserve">que se curse </w:t>
      </w:r>
      <w:r w:rsidR="008149CC" w:rsidRPr="00CE769E">
        <w:rPr>
          <w:rFonts w:ascii="Arial" w:hAnsi="Arial" w:cs="Arial"/>
        </w:rPr>
        <w:t>un</w:t>
      </w:r>
      <w:r w:rsidR="00387544" w:rsidRPr="00CE769E">
        <w:rPr>
          <w:rFonts w:ascii="Arial" w:hAnsi="Arial" w:cs="Arial"/>
        </w:rPr>
        <w:t>a residencia médica</w:t>
      </w:r>
      <w:r w:rsidR="009B17AF" w:rsidRPr="00CE769E">
        <w:rPr>
          <w:rFonts w:ascii="Arial" w:hAnsi="Arial" w:cs="Arial"/>
        </w:rPr>
        <w:t xml:space="preserve"> para obtener la cédula correspondiente</w:t>
      </w:r>
      <w:r w:rsidR="00387544" w:rsidRPr="00CE769E">
        <w:rPr>
          <w:rFonts w:ascii="Arial" w:hAnsi="Arial" w:cs="Arial"/>
        </w:rPr>
        <w:t xml:space="preserve">. </w:t>
      </w:r>
    </w:p>
    <w:p w14:paraId="28EF5939" w14:textId="576B5605" w:rsidR="00846003" w:rsidRPr="00CE769E" w:rsidRDefault="005A3677" w:rsidP="006C095A">
      <w:pPr>
        <w:spacing w:line="360" w:lineRule="auto"/>
        <w:jc w:val="both"/>
        <w:rPr>
          <w:rFonts w:ascii="Arial" w:hAnsi="Arial" w:cs="Arial"/>
        </w:rPr>
      </w:pPr>
      <w:r w:rsidRPr="00CE769E">
        <w:rPr>
          <w:rFonts w:ascii="Arial" w:hAnsi="Arial" w:cs="Arial"/>
        </w:rPr>
        <w:t xml:space="preserve">Para comprender </w:t>
      </w:r>
      <w:r w:rsidR="00846003" w:rsidRPr="00CE769E">
        <w:rPr>
          <w:rFonts w:ascii="Arial" w:hAnsi="Arial" w:cs="Arial"/>
        </w:rPr>
        <w:t xml:space="preserve">esta diferencia entre una especialidad médica y otros posgrados, </w:t>
      </w:r>
      <w:del w:id="35" w:author="Geraldine Ochoa/Other/Consultant" w:date="2022-10-10T16:07:00Z">
        <w:r w:rsidR="00846003" w:rsidRPr="00CE769E" w:rsidDel="00AC0D21">
          <w:rPr>
            <w:rFonts w:ascii="Arial" w:hAnsi="Arial" w:cs="Arial"/>
          </w:rPr>
          <w:delText xml:space="preserve">tenemos </w:delText>
        </w:r>
      </w:del>
      <w:ins w:id="36" w:author="Geraldine Ochoa/Other/Consultant" w:date="2022-10-10T16:07:00Z">
        <w:r w:rsidR="00AC0D21" w:rsidRPr="00CE769E">
          <w:rPr>
            <w:rFonts w:ascii="Arial" w:hAnsi="Arial" w:cs="Arial"/>
          </w:rPr>
          <w:t xml:space="preserve">hay </w:t>
        </w:r>
      </w:ins>
      <w:r w:rsidR="00846003" w:rsidRPr="00CE769E">
        <w:rPr>
          <w:rFonts w:ascii="Arial" w:hAnsi="Arial" w:cs="Arial"/>
        </w:rPr>
        <w:t>que entender de d</w:t>
      </w:r>
      <w:del w:id="37" w:author="Geraldine Ochoa/Other/Consultant" w:date="2022-10-10T16:07:00Z">
        <w:r w:rsidR="00846003" w:rsidRPr="00CE769E" w:rsidDel="00AC0D21">
          <w:rPr>
            <w:rFonts w:ascii="Arial" w:hAnsi="Arial" w:cs="Arial"/>
          </w:rPr>
          <w:delText>o</w:delText>
        </w:r>
      </w:del>
      <w:ins w:id="38" w:author="Geraldine Ochoa/Other/Consultant" w:date="2022-10-10T16:07:00Z">
        <w:r w:rsidR="00AC0D21" w:rsidRPr="00CE769E">
          <w:rPr>
            <w:rFonts w:ascii="Arial" w:hAnsi="Arial" w:cs="Arial"/>
          </w:rPr>
          <w:t>ó</w:t>
        </w:r>
      </w:ins>
      <w:r w:rsidR="00846003" w:rsidRPr="00CE769E">
        <w:rPr>
          <w:rFonts w:ascii="Arial" w:hAnsi="Arial" w:cs="Arial"/>
        </w:rPr>
        <w:t xml:space="preserve">nde </w:t>
      </w:r>
      <w:del w:id="39" w:author="Geraldine Ochoa/Other/Consultant" w:date="2022-10-10T16:07:00Z">
        <w:r w:rsidR="00846003" w:rsidRPr="00CE769E" w:rsidDel="00AC0D21">
          <w:rPr>
            <w:rFonts w:ascii="Arial" w:hAnsi="Arial" w:cs="Arial"/>
          </w:rPr>
          <w:delText xml:space="preserve">es que </w:delText>
        </w:r>
      </w:del>
      <w:r w:rsidR="00846003" w:rsidRPr="00CE769E">
        <w:rPr>
          <w:rFonts w:ascii="Arial" w:hAnsi="Arial" w:cs="Arial"/>
        </w:rPr>
        <w:t>surgen las especialidades médicas y porqué son diferentes al resto de las especialidades en otras áreas del conocimiento</w:t>
      </w:r>
      <w:ins w:id="40" w:author="Geraldine Ochoa/Other/Consultant" w:date="2022-10-10T16:07:00Z">
        <w:r w:rsidR="00AC0D21" w:rsidRPr="00CE769E">
          <w:rPr>
            <w:rFonts w:ascii="Arial" w:hAnsi="Arial" w:cs="Arial"/>
          </w:rPr>
          <w:t>,</w:t>
        </w:r>
      </w:ins>
      <w:r w:rsidR="00846003" w:rsidRPr="00CE769E">
        <w:rPr>
          <w:rFonts w:ascii="Arial" w:hAnsi="Arial" w:cs="Arial"/>
        </w:rPr>
        <w:t xml:space="preserve"> así como de las maestrías y doctorados. </w:t>
      </w:r>
    </w:p>
    <w:p w14:paraId="013EABD7" w14:textId="02F58201" w:rsidR="00387544" w:rsidRPr="00CE769E" w:rsidRDefault="005659AD" w:rsidP="00846003">
      <w:pPr>
        <w:spacing w:line="360" w:lineRule="auto"/>
        <w:jc w:val="both"/>
        <w:rPr>
          <w:rFonts w:ascii="Arial" w:hAnsi="Arial" w:cs="Arial"/>
        </w:rPr>
      </w:pPr>
      <w:r w:rsidRPr="00CE769E">
        <w:rPr>
          <w:rFonts w:ascii="Arial" w:hAnsi="Arial" w:cs="Arial"/>
        </w:rPr>
        <w:t xml:space="preserve">Las residencias médicas </w:t>
      </w:r>
      <w:del w:id="41" w:author="Geraldine Ochoa/Other/Consultant" w:date="2022-10-10T16:08:00Z">
        <w:r w:rsidRPr="00CE769E" w:rsidDel="00AC0D21">
          <w:rPr>
            <w:rFonts w:ascii="Arial" w:hAnsi="Arial" w:cs="Arial"/>
          </w:rPr>
          <w:delText xml:space="preserve">que </w:delText>
        </w:r>
      </w:del>
      <w:r w:rsidRPr="00CE769E">
        <w:rPr>
          <w:rFonts w:ascii="Arial" w:hAnsi="Arial" w:cs="Arial"/>
        </w:rPr>
        <w:t>se desprenden de las instituciones de salud reconocidas</w:t>
      </w:r>
      <w:r w:rsidR="006C095A" w:rsidRPr="00CE769E">
        <w:rPr>
          <w:rFonts w:ascii="Arial" w:hAnsi="Arial" w:cs="Arial"/>
        </w:rPr>
        <w:t xml:space="preserve"> que sirven al Estado para proteger la salud de su población. </w:t>
      </w:r>
      <w:r w:rsidR="00387544" w:rsidRPr="00CE769E">
        <w:rPr>
          <w:rFonts w:ascii="Arial" w:hAnsi="Arial" w:cs="Arial"/>
        </w:rPr>
        <w:t xml:space="preserve">Esta protección es fundamental, ya que el mandato de proteger este derecho humano se encuentra reconocido en el artículo cuarto de la Constitución Federal y todo nuestro </w:t>
      </w:r>
      <w:ins w:id="42" w:author="Geraldine Ochoa/Other/Consultant" w:date="2022-10-10T16:08:00Z">
        <w:r w:rsidR="00AC0D21" w:rsidRPr="00CE769E">
          <w:rPr>
            <w:rFonts w:ascii="Arial" w:hAnsi="Arial" w:cs="Arial"/>
          </w:rPr>
          <w:t>s</w:t>
        </w:r>
      </w:ins>
      <w:del w:id="43" w:author="Geraldine Ochoa/Other/Consultant" w:date="2022-10-10T16:08:00Z">
        <w:r w:rsidR="00387544" w:rsidRPr="00CE769E" w:rsidDel="00AC0D21">
          <w:rPr>
            <w:rFonts w:ascii="Arial" w:hAnsi="Arial" w:cs="Arial"/>
          </w:rPr>
          <w:delText>S</w:delText>
        </w:r>
      </w:del>
      <w:r w:rsidR="00387544" w:rsidRPr="00CE769E">
        <w:rPr>
          <w:rFonts w:ascii="Arial" w:hAnsi="Arial" w:cs="Arial"/>
        </w:rPr>
        <w:t xml:space="preserve">istema </w:t>
      </w:r>
      <w:r w:rsidR="009B17AF" w:rsidRPr="00CE769E">
        <w:rPr>
          <w:rFonts w:ascii="Arial" w:hAnsi="Arial" w:cs="Arial"/>
        </w:rPr>
        <w:t xml:space="preserve">de </w:t>
      </w:r>
      <w:del w:id="44" w:author="Geraldine Ochoa/Other/Consultant" w:date="2022-10-10T16:08:00Z">
        <w:r w:rsidR="009B17AF" w:rsidRPr="00CE769E" w:rsidDel="00AC0D21">
          <w:rPr>
            <w:rFonts w:ascii="Arial" w:hAnsi="Arial" w:cs="Arial"/>
          </w:rPr>
          <w:delText>S</w:delText>
        </w:r>
      </w:del>
      <w:ins w:id="45" w:author="Geraldine Ochoa/Other/Consultant" w:date="2022-10-10T16:08:00Z">
        <w:r w:rsidR="00AC0D21" w:rsidRPr="00CE769E">
          <w:rPr>
            <w:rFonts w:ascii="Arial" w:hAnsi="Arial" w:cs="Arial"/>
          </w:rPr>
          <w:t>s</w:t>
        </w:r>
      </w:ins>
      <w:r w:rsidR="009B17AF" w:rsidRPr="00CE769E">
        <w:rPr>
          <w:rFonts w:ascii="Arial" w:hAnsi="Arial" w:cs="Arial"/>
        </w:rPr>
        <w:t>alud se articula</w:t>
      </w:r>
      <w:r w:rsidR="00387544" w:rsidRPr="00CE769E">
        <w:rPr>
          <w:rFonts w:ascii="Arial" w:hAnsi="Arial" w:cs="Arial"/>
        </w:rPr>
        <w:t xml:space="preserve"> alrededor del mismo. </w:t>
      </w:r>
      <w:r w:rsidR="009B17AF" w:rsidRPr="00CE769E">
        <w:rPr>
          <w:rFonts w:ascii="Arial" w:hAnsi="Arial" w:cs="Arial"/>
        </w:rPr>
        <w:t>Con relación a la medicina de especialidad, la salud de la población se protege por medio de</w:t>
      </w:r>
      <w:ins w:id="46" w:author="Geraldine Ochoa/Other/Consultant" w:date="2022-10-10T16:09:00Z">
        <w:r w:rsidR="00AC0D21" w:rsidRPr="00CE769E">
          <w:rPr>
            <w:rFonts w:ascii="Arial" w:hAnsi="Arial" w:cs="Arial"/>
          </w:rPr>
          <w:t>l</w:t>
        </w:r>
      </w:ins>
      <w:r w:rsidR="009B17AF" w:rsidRPr="00CE769E">
        <w:rPr>
          <w:rFonts w:ascii="Arial" w:hAnsi="Arial" w:cs="Arial"/>
        </w:rPr>
        <w:t xml:space="preserve"> establec</w:t>
      </w:r>
      <w:ins w:id="47" w:author="Geraldine Ochoa/Other/Consultant" w:date="2022-10-10T16:09:00Z">
        <w:r w:rsidR="00AC0D21" w:rsidRPr="00CE769E">
          <w:rPr>
            <w:rFonts w:ascii="Arial" w:hAnsi="Arial" w:cs="Arial"/>
          </w:rPr>
          <w:t>imi</w:t>
        </w:r>
      </w:ins>
      <w:r w:rsidR="009B17AF" w:rsidRPr="00CE769E">
        <w:rPr>
          <w:rFonts w:ascii="Arial" w:hAnsi="Arial" w:cs="Arial"/>
        </w:rPr>
        <w:t>e</w:t>
      </w:r>
      <w:ins w:id="48" w:author="Geraldine Ochoa/Other/Consultant" w:date="2022-10-10T16:09:00Z">
        <w:r w:rsidR="00AC0D21" w:rsidRPr="00CE769E">
          <w:rPr>
            <w:rFonts w:ascii="Arial" w:hAnsi="Arial" w:cs="Arial"/>
          </w:rPr>
          <w:t>nto</w:t>
        </w:r>
      </w:ins>
      <w:del w:id="49" w:author="Geraldine Ochoa/Other/Consultant" w:date="2022-10-10T16:09:00Z">
        <w:r w:rsidR="009B17AF" w:rsidRPr="00CE769E" w:rsidDel="00AC0D21">
          <w:rPr>
            <w:rFonts w:ascii="Arial" w:hAnsi="Arial" w:cs="Arial"/>
          </w:rPr>
          <w:delText>r</w:delText>
        </w:r>
      </w:del>
      <w:ins w:id="50" w:author="Geraldine Ochoa/Other/Consultant" w:date="2022-10-10T16:09:00Z">
        <w:r w:rsidR="00AC0D21" w:rsidRPr="00CE769E">
          <w:rPr>
            <w:rFonts w:ascii="Arial" w:hAnsi="Arial" w:cs="Arial"/>
          </w:rPr>
          <w:t xml:space="preserve"> de</w:t>
        </w:r>
      </w:ins>
      <w:r w:rsidR="009B17AF" w:rsidRPr="00CE769E">
        <w:rPr>
          <w:rFonts w:ascii="Arial" w:hAnsi="Arial" w:cs="Arial"/>
        </w:rPr>
        <w:t xml:space="preserve"> requisitos mínimos de conocimientos y habilidades para realizar procedimientos médico</w:t>
      </w:r>
      <w:ins w:id="51" w:author="Geraldine Ochoa/Other/Consultant" w:date="2022-10-10T16:09:00Z">
        <w:r w:rsidR="00AC0D21" w:rsidRPr="00CE769E">
          <w:rPr>
            <w:rFonts w:ascii="Arial" w:hAnsi="Arial" w:cs="Arial"/>
          </w:rPr>
          <w:t>s</w:t>
        </w:r>
      </w:ins>
      <w:r w:rsidR="009B17AF" w:rsidRPr="00CE769E">
        <w:rPr>
          <w:rFonts w:ascii="Arial" w:hAnsi="Arial" w:cs="Arial"/>
        </w:rPr>
        <w:t xml:space="preserve"> especializados</w:t>
      </w:r>
      <w:r w:rsidRPr="00CE769E">
        <w:rPr>
          <w:rFonts w:ascii="Arial" w:hAnsi="Arial" w:cs="Arial"/>
        </w:rPr>
        <w:t xml:space="preserve">; tarea que realiza CONACEM a través de los </w:t>
      </w:r>
      <w:ins w:id="52" w:author="Geraldine Ochoa/Other/Consultant" w:date="2022-10-10T16:09:00Z">
        <w:r w:rsidR="00AC0D21" w:rsidRPr="00CE769E">
          <w:rPr>
            <w:rFonts w:ascii="Arial" w:hAnsi="Arial" w:cs="Arial"/>
          </w:rPr>
          <w:t>C</w:t>
        </w:r>
      </w:ins>
      <w:del w:id="53" w:author="Geraldine Ochoa/Other/Consultant" w:date="2022-10-10T16:09:00Z">
        <w:r w:rsidRPr="00CE769E" w:rsidDel="00AC0D21">
          <w:rPr>
            <w:rFonts w:ascii="Arial" w:hAnsi="Arial" w:cs="Arial"/>
          </w:rPr>
          <w:delText>c</w:delText>
        </w:r>
      </w:del>
      <w:r w:rsidRPr="00CE769E">
        <w:rPr>
          <w:rFonts w:ascii="Arial" w:hAnsi="Arial" w:cs="Arial"/>
        </w:rPr>
        <w:t xml:space="preserve">onsejos de </w:t>
      </w:r>
      <w:del w:id="54" w:author="Geraldine Ochoa/Other/Consultant" w:date="2022-10-10T16:09:00Z">
        <w:r w:rsidRPr="00CE769E" w:rsidDel="00AC0D21">
          <w:rPr>
            <w:rFonts w:ascii="Arial" w:hAnsi="Arial" w:cs="Arial"/>
          </w:rPr>
          <w:delText>e</w:delText>
        </w:r>
      </w:del>
      <w:ins w:id="55" w:author="Geraldine Ochoa/Other/Consultant" w:date="2022-10-10T16:09:00Z">
        <w:r w:rsidR="00AC0D21" w:rsidRPr="00CE769E">
          <w:rPr>
            <w:rFonts w:ascii="Arial" w:hAnsi="Arial" w:cs="Arial"/>
          </w:rPr>
          <w:t>E</w:t>
        </w:r>
      </w:ins>
      <w:r w:rsidRPr="00CE769E">
        <w:rPr>
          <w:rFonts w:ascii="Arial" w:hAnsi="Arial" w:cs="Arial"/>
        </w:rPr>
        <w:t xml:space="preserve">specialidades </w:t>
      </w:r>
      <w:del w:id="56" w:author="Geraldine Ochoa/Other/Consultant" w:date="2022-10-10T16:09:00Z">
        <w:r w:rsidRPr="00CE769E" w:rsidDel="00AC0D21">
          <w:rPr>
            <w:rFonts w:ascii="Arial" w:hAnsi="Arial" w:cs="Arial"/>
          </w:rPr>
          <w:delText>m</w:delText>
        </w:r>
      </w:del>
      <w:ins w:id="57" w:author="Geraldine Ochoa/Other/Consultant" w:date="2022-10-10T16:09:00Z">
        <w:r w:rsidR="00AC0D21" w:rsidRPr="00CE769E">
          <w:rPr>
            <w:rFonts w:ascii="Arial" w:hAnsi="Arial" w:cs="Arial"/>
          </w:rPr>
          <w:t>M</w:t>
        </w:r>
      </w:ins>
      <w:r w:rsidRPr="00CE769E">
        <w:rPr>
          <w:rFonts w:ascii="Arial" w:hAnsi="Arial" w:cs="Arial"/>
        </w:rPr>
        <w:t>édicas, conforme el Art. 81 de la L</w:t>
      </w:r>
      <w:ins w:id="58" w:author="Geraldine Ochoa/Other/Consultant" w:date="2022-10-10T16:10:00Z">
        <w:r w:rsidR="00AC0D21" w:rsidRPr="00CE769E">
          <w:rPr>
            <w:rFonts w:ascii="Arial" w:hAnsi="Arial" w:cs="Arial"/>
          </w:rPr>
          <w:t xml:space="preserve">ey </w:t>
        </w:r>
      </w:ins>
      <w:r w:rsidRPr="00CE769E">
        <w:rPr>
          <w:rFonts w:ascii="Arial" w:hAnsi="Arial" w:cs="Arial"/>
        </w:rPr>
        <w:t>G</w:t>
      </w:r>
      <w:ins w:id="59" w:author="Geraldine Ochoa/Other/Consultant" w:date="2022-10-10T16:10:00Z">
        <w:r w:rsidR="00AC0D21" w:rsidRPr="00CE769E">
          <w:rPr>
            <w:rFonts w:ascii="Arial" w:hAnsi="Arial" w:cs="Arial"/>
          </w:rPr>
          <w:t xml:space="preserve">eneral de </w:t>
        </w:r>
      </w:ins>
      <w:r w:rsidRPr="00CE769E">
        <w:rPr>
          <w:rFonts w:ascii="Arial" w:hAnsi="Arial" w:cs="Arial"/>
        </w:rPr>
        <w:t>S</w:t>
      </w:r>
      <w:ins w:id="60" w:author="Geraldine Ochoa/Other/Consultant" w:date="2022-10-10T16:10:00Z">
        <w:r w:rsidR="00AC0D21" w:rsidRPr="00CE769E">
          <w:rPr>
            <w:rFonts w:ascii="Arial" w:hAnsi="Arial" w:cs="Arial"/>
          </w:rPr>
          <w:t>alud</w:t>
        </w:r>
      </w:ins>
      <w:r w:rsidRPr="00CE769E">
        <w:rPr>
          <w:rFonts w:ascii="Arial" w:hAnsi="Arial" w:cs="Arial"/>
        </w:rPr>
        <w:t>.</w:t>
      </w:r>
    </w:p>
    <w:p w14:paraId="5C52F932" w14:textId="6EC0BECB" w:rsidR="006C095A" w:rsidRPr="00CE769E" w:rsidRDefault="00387544" w:rsidP="00846003">
      <w:pPr>
        <w:spacing w:line="360" w:lineRule="auto"/>
        <w:jc w:val="both"/>
        <w:rPr>
          <w:rFonts w:ascii="Arial" w:hAnsi="Arial" w:cs="Arial"/>
        </w:rPr>
      </w:pPr>
      <w:r w:rsidRPr="00CE769E">
        <w:rPr>
          <w:rFonts w:ascii="Arial" w:hAnsi="Arial" w:cs="Arial"/>
        </w:rPr>
        <w:t>H</w:t>
      </w:r>
      <w:r w:rsidR="006C095A" w:rsidRPr="00CE769E">
        <w:rPr>
          <w:rFonts w:ascii="Arial" w:hAnsi="Arial" w:cs="Arial"/>
        </w:rPr>
        <w:t>istóricamente</w:t>
      </w:r>
      <w:r w:rsidRPr="00CE769E">
        <w:rPr>
          <w:rFonts w:ascii="Arial" w:hAnsi="Arial" w:cs="Arial"/>
        </w:rPr>
        <w:t>, las residencias médicas se generan de la c</w:t>
      </w:r>
      <w:r w:rsidR="006C095A" w:rsidRPr="00CE769E">
        <w:rPr>
          <w:rFonts w:ascii="Arial" w:hAnsi="Arial" w:cs="Arial"/>
        </w:rPr>
        <w:t>onfluencia de dos procesos</w:t>
      </w:r>
      <w:ins w:id="61" w:author="Geraldine Ochoa/Other/Consultant" w:date="2022-10-10T16:10:00Z">
        <w:r w:rsidR="00AC0D21" w:rsidRPr="00CE769E">
          <w:rPr>
            <w:rFonts w:ascii="Arial" w:hAnsi="Arial" w:cs="Arial"/>
          </w:rPr>
          <w:t>:</w:t>
        </w:r>
      </w:ins>
      <w:del w:id="62" w:author="Geraldine Ochoa/Other/Consultant" w:date="2022-10-10T16:10:00Z">
        <w:r w:rsidR="006C095A" w:rsidRPr="00CE769E" w:rsidDel="00AC0D21">
          <w:rPr>
            <w:rFonts w:ascii="Arial" w:hAnsi="Arial" w:cs="Arial"/>
          </w:rPr>
          <w:delText>;</w:delText>
        </w:r>
      </w:del>
      <w:r w:rsidR="006C095A" w:rsidRPr="00CE769E">
        <w:rPr>
          <w:rFonts w:ascii="Arial" w:hAnsi="Arial" w:cs="Arial"/>
        </w:rPr>
        <w:t xml:space="preserve"> por una parte, la especialización del conocimiento médico y, por otra, el control de</w:t>
      </w:r>
      <w:r w:rsidR="00E63D59" w:rsidRPr="00CE769E">
        <w:rPr>
          <w:rFonts w:ascii="Arial" w:hAnsi="Arial" w:cs="Arial"/>
        </w:rPr>
        <w:t xml:space="preserve">l Estado de la práctica médica con la finalidad de proteger la salud de la población. </w:t>
      </w:r>
    </w:p>
    <w:p w14:paraId="762EE5CD" w14:textId="3CD8C620" w:rsidR="006C095A" w:rsidRPr="00CE769E" w:rsidRDefault="006C095A" w:rsidP="006C095A">
      <w:pPr>
        <w:spacing w:line="360" w:lineRule="auto"/>
        <w:jc w:val="both"/>
        <w:rPr>
          <w:rFonts w:ascii="Arial" w:hAnsi="Arial" w:cs="Arial"/>
        </w:rPr>
      </w:pPr>
      <w:r w:rsidRPr="00CE769E">
        <w:rPr>
          <w:rFonts w:ascii="Arial" w:hAnsi="Arial" w:cs="Arial"/>
        </w:rPr>
        <w:lastRenderedPageBreak/>
        <w:t xml:space="preserve">Sabemos que la medicina, en los últimos </w:t>
      </w:r>
      <w:del w:id="63" w:author="Geraldine Ochoa/Other/Consultant" w:date="2022-10-10T16:10:00Z">
        <w:r w:rsidRPr="00CE769E" w:rsidDel="00AC0D21">
          <w:rPr>
            <w:rFonts w:ascii="Arial" w:hAnsi="Arial" w:cs="Arial"/>
          </w:rPr>
          <w:delText xml:space="preserve">cien </w:delText>
        </w:r>
      </w:del>
      <w:ins w:id="64" w:author="Geraldine Ochoa/Other/Consultant" w:date="2022-10-10T16:10:00Z">
        <w:r w:rsidR="00AC0D21" w:rsidRPr="00CE769E">
          <w:rPr>
            <w:rFonts w:ascii="Arial" w:hAnsi="Arial" w:cs="Arial"/>
          </w:rPr>
          <w:t xml:space="preserve">100 </w:t>
        </w:r>
      </w:ins>
      <w:r w:rsidRPr="00CE769E">
        <w:rPr>
          <w:rFonts w:ascii="Arial" w:hAnsi="Arial" w:cs="Arial"/>
        </w:rPr>
        <w:t>años, ha presentado enormes avances para el cuidado de la salud, pero el número y la complejidad de estos avances han hech</w:t>
      </w:r>
      <w:r w:rsidR="00E63D59" w:rsidRPr="00CE769E">
        <w:rPr>
          <w:rFonts w:ascii="Arial" w:hAnsi="Arial" w:cs="Arial"/>
        </w:rPr>
        <w:t xml:space="preserve">o que sea imposible que una </w:t>
      </w:r>
      <w:r w:rsidRPr="00CE769E">
        <w:rPr>
          <w:rFonts w:ascii="Arial" w:hAnsi="Arial" w:cs="Arial"/>
        </w:rPr>
        <w:t>persona pueda dominar tod</w:t>
      </w:r>
      <w:ins w:id="65" w:author="Geraldine Ochoa/Other/Consultant" w:date="2022-10-10T16:10:00Z">
        <w:r w:rsidR="00AC0D21" w:rsidRPr="00CE769E">
          <w:rPr>
            <w:rFonts w:ascii="Arial" w:hAnsi="Arial" w:cs="Arial"/>
          </w:rPr>
          <w:t>o</w:t>
        </w:r>
      </w:ins>
      <w:del w:id="66" w:author="Geraldine Ochoa/Other/Consultant" w:date="2022-10-10T16:10:00Z">
        <w:r w:rsidRPr="00CE769E" w:rsidDel="00AC0D21">
          <w:rPr>
            <w:rFonts w:ascii="Arial" w:hAnsi="Arial" w:cs="Arial"/>
          </w:rPr>
          <w:delText>a</w:delText>
        </w:r>
      </w:del>
      <w:r w:rsidRPr="00CE769E">
        <w:rPr>
          <w:rFonts w:ascii="Arial" w:hAnsi="Arial" w:cs="Arial"/>
        </w:rPr>
        <w:t>s los conocimientos, t</w:t>
      </w:r>
      <w:r w:rsidR="00E63D59" w:rsidRPr="00CE769E">
        <w:rPr>
          <w:rFonts w:ascii="Arial" w:hAnsi="Arial" w:cs="Arial"/>
        </w:rPr>
        <w:t>écnicas y habilidades médic</w:t>
      </w:r>
      <w:ins w:id="67" w:author="Geraldine Ochoa/Other/Consultant" w:date="2022-10-10T16:11:00Z">
        <w:r w:rsidR="00AC0D21" w:rsidRPr="00CE769E">
          <w:rPr>
            <w:rFonts w:ascii="Arial" w:hAnsi="Arial" w:cs="Arial"/>
          </w:rPr>
          <w:t>o</w:t>
        </w:r>
      </w:ins>
      <w:del w:id="68" w:author="Geraldine Ochoa/Other/Consultant" w:date="2022-10-10T16:11:00Z">
        <w:r w:rsidR="00E63D59" w:rsidRPr="00CE769E" w:rsidDel="00AC0D21">
          <w:rPr>
            <w:rFonts w:ascii="Arial" w:hAnsi="Arial" w:cs="Arial"/>
          </w:rPr>
          <w:delText>a</w:delText>
        </w:r>
      </w:del>
      <w:r w:rsidR="00E63D59" w:rsidRPr="00CE769E">
        <w:rPr>
          <w:rFonts w:ascii="Arial" w:hAnsi="Arial" w:cs="Arial"/>
        </w:rPr>
        <w:t>s</w:t>
      </w:r>
      <w:r w:rsidRPr="00CE769E">
        <w:rPr>
          <w:rFonts w:ascii="Arial" w:hAnsi="Arial" w:cs="Arial"/>
        </w:rPr>
        <w:t>. Es por eso</w:t>
      </w:r>
      <w:del w:id="69" w:author="Geraldine Ochoa/Other/Consultant" w:date="2022-10-10T16:11:00Z">
        <w:r w:rsidRPr="00CE769E" w:rsidDel="0027400D">
          <w:rPr>
            <w:rFonts w:ascii="Arial" w:hAnsi="Arial" w:cs="Arial"/>
          </w:rPr>
          <w:delText>,</w:delText>
        </w:r>
      </w:del>
      <w:r w:rsidRPr="00CE769E">
        <w:rPr>
          <w:rFonts w:ascii="Arial" w:hAnsi="Arial" w:cs="Arial"/>
        </w:rPr>
        <w:t xml:space="preserve"> que el conocimiento médico se ha especializado.</w:t>
      </w:r>
      <w:r w:rsidR="00E63D59" w:rsidRPr="00CE769E">
        <w:rPr>
          <w:rFonts w:ascii="Arial" w:hAnsi="Arial" w:cs="Arial"/>
        </w:rPr>
        <w:t xml:space="preserve"> Los trabajadores de la salud han reconocido que la medicina moderna debe </w:t>
      </w:r>
      <w:del w:id="70" w:author="Geraldine Ochoa/Other/Consultant" w:date="2022-10-10T16:11:00Z">
        <w:r w:rsidR="00E63D59" w:rsidRPr="00CE769E" w:rsidDel="0027400D">
          <w:rPr>
            <w:rFonts w:ascii="Arial" w:hAnsi="Arial" w:cs="Arial"/>
          </w:rPr>
          <w:delText xml:space="preserve">de </w:delText>
        </w:r>
      </w:del>
      <w:r w:rsidR="00E63D59" w:rsidRPr="00CE769E">
        <w:rPr>
          <w:rFonts w:ascii="Arial" w:hAnsi="Arial" w:cs="Arial"/>
        </w:rPr>
        <w:t xml:space="preserve">ser prestada en equipo, </w:t>
      </w:r>
      <w:del w:id="71" w:author="Geraldine Ochoa/Other/Consultant" w:date="2022-10-10T16:11:00Z">
        <w:r w:rsidR="00E63D59" w:rsidRPr="00CE769E" w:rsidDel="0027400D">
          <w:rPr>
            <w:rFonts w:ascii="Arial" w:hAnsi="Arial" w:cs="Arial"/>
          </w:rPr>
          <w:delText xml:space="preserve">en </w:delText>
        </w:r>
      </w:del>
      <w:r w:rsidR="00E63D59" w:rsidRPr="00CE769E">
        <w:rPr>
          <w:rFonts w:ascii="Arial" w:hAnsi="Arial" w:cs="Arial"/>
        </w:rPr>
        <w:t>donde cada individuo tiene una función especializada y complementaria. Hoy en d</w:t>
      </w:r>
      <w:r w:rsidR="009B17AF" w:rsidRPr="00CE769E">
        <w:rPr>
          <w:rFonts w:ascii="Arial" w:hAnsi="Arial" w:cs="Arial"/>
        </w:rPr>
        <w:t xml:space="preserve">ía, nadie puede abarcar todo el conocimiento médico. </w:t>
      </w:r>
    </w:p>
    <w:p w14:paraId="0032F1B2" w14:textId="3F707756" w:rsidR="008553C6" w:rsidRPr="00CE769E" w:rsidRDefault="009B17AF" w:rsidP="006C095A">
      <w:pPr>
        <w:spacing w:line="360" w:lineRule="auto"/>
        <w:jc w:val="both"/>
        <w:rPr>
          <w:rFonts w:ascii="Arial" w:hAnsi="Arial" w:cs="Arial"/>
        </w:rPr>
      </w:pPr>
      <w:del w:id="72" w:author="Geraldine Ochoa/Other/Consultant" w:date="2022-10-10T16:11:00Z">
        <w:r w:rsidRPr="00CE769E" w:rsidDel="0027400D">
          <w:rPr>
            <w:rFonts w:ascii="Arial" w:hAnsi="Arial" w:cs="Arial"/>
          </w:rPr>
          <w:delText xml:space="preserve">Paralela </w:delText>
        </w:r>
      </w:del>
      <w:ins w:id="73" w:author="Geraldine Ochoa/Other/Consultant" w:date="2022-10-10T16:11:00Z">
        <w:r w:rsidR="0027400D" w:rsidRPr="00CE769E">
          <w:rPr>
            <w:rFonts w:ascii="Arial" w:hAnsi="Arial" w:cs="Arial"/>
          </w:rPr>
          <w:t>Al mismo tiempo que</w:t>
        </w:r>
      </w:ins>
      <w:del w:id="74" w:author="Geraldine Ochoa/Other/Consultant" w:date="2022-10-10T16:11:00Z">
        <w:r w:rsidRPr="00CE769E" w:rsidDel="0027400D">
          <w:rPr>
            <w:rFonts w:ascii="Arial" w:hAnsi="Arial" w:cs="Arial"/>
          </w:rPr>
          <w:delText>a</w:delText>
        </w:r>
      </w:del>
      <w:r w:rsidRPr="00CE769E">
        <w:rPr>
          <w:rFonts w:ascii="Arial" w:hAnsi="Arial" w:cs="Arial"/>
        </w:rPr>
        <w:t xml:space="preserve"> la</w:t>
      </w:r>
      <w:r w:rsidR="006C095A" w:rsidRPr="00CE769E">
        <w:rPr>
          <w:rFonts w:ascii="Arial" w:hAnsi="Arial" w:cs="Arial"/>
        </w:rPr>
        <w:t xml:space="preserve"> historia de la especialización de la práctica médica, se ha presentado otro fenómeno: los Estados se han preocupado por qui</w:t>
      </w:r>
      <w:ins w:id="75" w:author="Geraldine Ochoa/Other/Consultant" w:date="2022-10-10T16:12:00Z">
        <w:r w:rsidR="0027400D" w:rsidRPr="00CE769E">
          <w:rPr>
            <w:rFonts w:ascii="Arial" w:hAnsi="Arial" w:cs="Arial"/>
          </w:rPr>
          <w:t>é</w:t>
        </w:r>
      </w:ins>
      <w:del w:id="76" w:author="Geraldine Ochoa/Other/Consultant" w:date="2022-10-10T16:12:00Z">
        <w:r w:rsidR="006C095A" w:rsidRPr="00CE769E" w:rsidDel="0027400D">
          <w:rPr>
            <w:rFonts w:ascii="Arial" w:hAnsi="Arial" w:cs="Arial"/>
          </w:rPr>
          <w:delText>e</w:delText>
        </w:r>
      </w:del>
      <w:r w:rsidR="006C095A" w:rsidRPr="00CE769E">
        <w:rPr>
          <w:rFonts w:ascii="Arial" w:hAnsi="Arial" w:cs="Arial"/>
        </w:rPr>
        <w:t xml:space="preserve">nes </w:t>
      </w:r>
      <w:r w:rsidR="005659AD" w:rsidRPr="00CE769E">
        <w:rPr>
          <w:rFonts w:ascii="Arial" w:hAnsi="Arial" w:cs="Arial"/>
        </w:rPr>
        <w:t>s</w:t>
      </w:r>
      <w:ins w:id="77" w:author="Geraldine Ochoa/Other/Consultant" w:date="2022-10-10T16:12:00Z">
        <w:r w:rsidR="0027400D" w:rsidRPr="00CE769E">
          <w:rPr>
            <w:rFonts w:ascii="Arial" w:hAnsi="Arial" w:cs="Arial"/>
          </w:rPr>
          <w:t>í</w:t>
        </w:r>
      </w:ins>
      <w:del w:id="78" w:author="Geraldine Ochoa/Other/Consultant" w:date="2022-10-10T16:12:00Z">
        <w:r w:rsidR="005659AD" w:rsidRPr="00CE769E" w:rsidDel="0027400D">
          <w:rPr>
            <w:rFonts w:ascii="Arial" w:hAnsi="Arial" w:cs="Arial"/>
          </w:rPr>
          <w:delText>i</w:delText>
        </w:r>
      </w:del>
      <w:r w:rsidR="005659AD" w:rsidRPr="00CE769E">
        <w:rPr>
          <w:rFonts w:ascii="Arial" w:hAnsi="Arial" w:cs="Arial"/>
        </w:rPr>
        <w:t xml:space="preserve"> </w:t>
      </w:r>
      <w:del w:id="79" w:author="Geraldine Ochoa/Other/Consultant" w:date="2022-10-10T16:12:00Z">
        <w:r w:rsidR="005659AD" w:rsidRPr="00CE769E" w:rsidDel="0027400D">
          <w:rPr>
            <w:rFonts w:ascii="Arial" w:hAnsi="Arial" w:cs="Arial"/>
          </w:rPr>
          <w:delText xml:space="preserve">pueden </w:delText>
        </w:r>
      </w:del>
      <w:r w:rsidR="006C095A" w:rsidRPr="00CE769E">
        <w:rPr>
          <w:rFonts w:ascii="Arial" w:hAnsi="Arial" w:cs="Arial"/>
        </w:rPr>
        <w:t xml:space="preserve">y quienes no pueden realizar ciertos procedimientos médicos. Esto debido a que si bien la práctica de la medicina de especialidad </w:t>
      </w:r>
      <w:r w:rsidR="008553C6" w:rsidRPr="00CE769E">
        <w:rPr>
          <w:rFonts w:ascii="Arial" w:hAnsi="Arial" w:cs="Arial"/>
        </w:rPr>
        <w:t xml:space="preserve">brinda beneficios innegables a la población, también es cierto que es una práctica que acarrea enormes riesgos. </w:t>
      </w:r>
      <w:del w:id="80" w:author="Geraldine Ochoa/Other/Consultant" w:date="2022-10-10T16:13:00Z">
        <w:r w:rsidR="008553C6" w:rsidRPr="00CE769E" w:rsidDel="0027400D">
          <w:rPr>
            <w:rFonts w:ascii="Arial" w:hAnsi="Arial" w:cs="Arial"/>
          </w:rPr>
          <w:delText>Los Estados a</w:delText>
        </w:r>
      </w:del>
      <w:ins w:id="81" w:author="Geraldine Ochoa/Other/Consultant" w:date="2022-10-10T16:13:00Z">
        <w:r w:rsidR="0027400D" w:rsidRPr="00CE769E">
          <w:rPr>
            <w:rFonts w:ascii="Arial" w:hAnsi="Arial" w:cs="Arial"/>
          </w:rPr>
          <w:t>A</w:t>
        </w:r>
      </w:ins>
      <w:r w:rsidR="008553C6" w:rsidRPr="00CE769E">
        <w:rPr>
          <w:rFonts w:ascii="Arial" w:hAnsi="Arial" w:cs="Arial"/>
        </w:rPr>
        <w:t>l detectar estos riesgos</w:t>
      </w:r>
      <w:ins w:id="82" w:author="Geraldine Ochoa/Other/Consultant" w:date="2022-10-10T16:13:00Z">
        <w:r w:rsidR="0027400D" w:rsidRPr="00CE769E">
          <w:rPr>
            <w:rFonts w:ascii="Arial" w:hAnsi="Arial" w:cs="Arial"/>
          </w:rPr>
          <w:t>,</w:t>
        </w:r>
      </w:ins>
      <w:r w:rsidR="008553C6" w:rsidRPr="00CE769E">
        <w:rPr>
          <w:rFonts w:ascii="Arial" w:hAnsi="Arial" w:cs="Arial"/>
        </w:rPr>
        <w:t xml:space="preserve"> y la posibilidad de que existan daños a las personas sometidas a procedimientos médicos o quirúrgicos, es que</w:t>
      </w:r>
      <w:ins w:id="83" w:author="Geraldine Ochoa/Other/Consultant" w:date="2022-10-10T16:13:00Z">
        <w:r w:rsidR="0027400D" w:rsidRPr="00CE769E">
          <w:rPr>
            <w:rFonts w:ascii="Arial" w:hAnsi="Arial" w:cs="Arial"/>
          </w:rPr>
          <w:t xml:space="preserve"> los Estados</w:t>
        </w:r>
      </w:ins>
      <w:r w:rsidR="008553C6" w:rsidRPr="00CE769E">
        <w:rPr>
          <w:rFonts w:ascii="Arial" w:hAnsi="Arial" w:cs="Arial"/>
        </w:rPr>
        <w:t xml:space="preserve"> deciden regular cu</w:t>
      </w:r>
      <w:ins w:id="84" w:author="Geraldine Ochoa/Other/Consultant" w:date="2022-10-10T16:13:00Z">
        <w:r w:rsidR="0027400D" w:rsidRPr="00CE769E">
          <w:rPr>
            <w:rFonts w:ascii="Arial" w:hAnsi="Arial" w:cs="Arial"/>
          </w:rPr>
          <w:t>á</w:t>
        </w:r>
      </w:ins>
      <w:del w:id="85" w:author="Geraldine Ochoa/Other/Consultant" w:date="2022-10-10T16:13:00Z">
        <w:r w:rsidR="008553C6" w:rsidRPr="00CE769E" w:rsidDel="0027400D">
          <w:rPr>
            <w:rFonts w:ascii="Arial" w:hAnsi="Arial" w:cs="Arial"/>
          </w:rPr>
          <w:delText>a</w:delText>
        </w:r>
      </w:del>
      <w:r w:rsidR="008553C6" w:rsidRPr="00CE769E">
        <w:rPr>
          <w:rFonts w:ascii="Arial" w:hAnsi="Arial" w:cs="Arial"/>
        </w:rPr>
        <w:t>les son los criterios mín</w:t>
      </w:r>
      <w:r w:rsidR="00E63D59" w:rsidRPr="00CE769E">
        <w:rPr>
          <w:rFonts w:ascii="Arial" w:hAnsi="Arial" w:cs="Arial"/>
        </w:rPr>
        <w:t>imos para la práctica de las</w:t>
      </w:r>
      <w:r w:rsidR="008553C6" w:rsidRPr="00CE769E">
        <w:rPr>
          <w:rFonts w:ascii="Arial" w:hAnsi="Arial" w:cs="Arial"/>
        </w:rPr>
        <w:t xml:space="preserve"> especialidades. La medicina de especialidad es </w:t>
      </w:r>
      <w:r w:rsidR="008553C6" w:rsidRPr="00CE769E">
        <w:rPr>
          <w:rFonts w:ascii="Arial" w:hAnsi="Arial" w:cs="Arial"/>
          <w:i/>
        </w:rPr>
        <w:t>per se</w:t>
      </w:r>
      <w:r w:rsidR="008553C6" w:rsidRPr="00CE769E">
        <w:rPr>
          <w:rFonts w:ascii="Arial" w:hAnsi="Arial" w:cs="Arial"/>
        </w:rPr>
        <w:t xml:space="preserve"> riesgosa, esto incluso en manos hábiles y expertas; ahora, si no se establece un criterio mínimo para estas prácticas, puede llevar a que personas in</w:t>
      </w:r>
      <w:r w:rsidR="00E63D59" w:rsidRPr="00CE769E">
        <w:rPr>
          <w:rFonts w:ascii="Arial" w:hAnsi="Arial" w:cs="Arial"/>
        </w:rPr>
        <w:t xml:space="preserve">expertas o sin las habilidades o conocimientos </w:t>
      </w:r>
      <w:r w:rsidR="008553C6" w:rsidRPr="00CE769E">
        <w:rPr>
          <w:rFonts w:ascii="Arial" w:hAnsi="Arial" w:cs="Arial"/>
        </w:rPr>
        <w:t>necesario</w:t>
      </w:r>
      <w:r w:rsidR="00E63D59" w:rsidRPr="00CE769E">
        <w:rPr>
          <w:rFonts w:ascii="Arial" w:hAnsi="Arial" w:cs="Arial"/>
        </w:rPr>
        <w:t>s</w:t>
      </w:r>
      <w:r w:rsidR="008553C6" w:rsidRPr="00CE769E">
        <w:rPr>
          <w:rFonts w:ascii="Arial" w:hAnsi="Arial" w:cs="Arial"/>
        </w:rPr>
        <w:t xml:space="preserve"> sometan a sus pa</w:t>
      </w:r>
      <w:r w:rsidR="00E63D59" w:rsidRPr="00CE769E">
        <w:rPr>
          <w:rFonts w:ascii="Arial" w:hAnsi="Arial" w:cs="Arial"/>
        </w:rPr>
        <w:t>cientes a riesgos</w:t>
      </w:r>
      <w:del w:id="86" w:author="Geraldine Ochoa/Other/Consultant" w:date="2022-10-10T16:13:00Z">
        <w:r w:rsidR="00E63D59" w:rsidRPr="00CE769E" w:rsidDel="0027400D">
          <w:rPr>
            <w:rFonts w:ascii="Arial" w:hAnsi="Arial" w:cs="Arial"/>
          </w:rPr>
          <w:delText xml:space="preserve"> innecesarios</w:delText>
        </w:r>
      </w:del>
      <w:r w:rsidR="00E63D59" w:rsidRPr="00CE769E">
        <w:rPr>
          <w:rFonts w:ascii="Arial" w:hAnsi="Arial" w:cs="Arial"/>
        </w:rPr>
        <w:t xml:space="preserve">. </w:t>
      </w:r>
    </w:p>
    <w:p w14:paraId="3D6EF5D5" w14:textId="296BD1E8" w:rsidR="008553C6" w:rsidRPr="00CE769E" w:rsidRDefault="008553C6" w:rsidP="006C095A">
      <w:pPr>
        <w:spacing w:line="360" w:lineRule="auto"/>
        <w:jc w:val="both"/>
        <w:rPr>
          <w:rFonts w:ascii="Arial" w:hAnsi="Arial" w:cs="Arial"/>
        </w:rPr>
      </w:pPr>
      <w:r w:rsidRPr="00CE769E">
        <w:rPr>
          <w:rFonts w:ascii="Arial" w:hAnsi="Arial" w:cs="Arial"/>
        </w:rPr>
        <w:t>Por la confluencia de estas dos líneas históricas es que se crea un espacio denominado residencia médica</w:t>
      </w:r>
      <w:ins w:id="87" w:author="Geraldine Ochoa/Other/Consultant" w:date="2022-10-10T16:14:00Z">
        <w:r w:rsidR="0027400D" w:rsidRPr="00CE769E">
          <w:rPr>
            <w:rFonts w:ascii="Arial" w:hAnsi="Arial" w:cs="Arial"/>
          </w:rPr>
          <w:t>,</w:t>
        </w:r>
      </w:ins>
      <w:del w:id="88" w:author="Geraldine Ochoa/Other/Consultant" w:date="2022-10-10T16:14:00Z">
        <w:r w:rsidRPr="00CE769E" w:rsidDel="0027400D">
          <w:rPr>
            <w:rFonts w:ascii="Arial" w:hAnsi="Arial" w:cs="Arial"/>
          </w:rPr>
          <w:delText>;</w:delText>
        </w:r>
      </w:del>
      <w:r w:rsidRPr="00CE769E">
        <w:rPr>
          <w:rFonts w:ascii="Arial" w:hAnsi="Arial" w:cs="Arial"/>
        </w:rPr>
        <w:t xml:space="preserve"> que es un proceso de entrenamiento teórico-práctico intensivo que concluye en la obt</w:t>
      </w:r>
      <w:r w:rsidR="00E63D59" w:rsidRPr="00CE769E">
        <w:rPr>
          <w:rFonts w:ascii="Arial" w:hAnsi="Arial" w:cs="Arial"/>
        </w:rPr>
        <w:t xml:space="preserve">ención de una especialidad. </w:t>
      </w:r>
    </w:p>
    <w:p w14:paraId="64D9C0BF" w14:textId="1B23C9CB" w:rsidR="00E63D59" w:rsidRPr="00CE769E" w:rsidRDefault="008553C6" w:rsidP="006C095A">
      <w:pPr>
        <w:spacing w:line="360" w:lineRule="auto"/>
        <w:jc w:val="both"/>
        <w:rPr>
          <w:rFonts w:ascii="Arial" w:hAnsi="Arial" w:cs="Arial"/>
        </w:rPr>
      </w:pPr>
      <w:r w:rsidRPr="00CE769E">
        <w:rPr>
          <w:rFonts w:ascii="Arial" w:hAnsi="Arial" w:cs="Arial"/>
        </w:rPr>
        <w:t xml:space="preserve">El sistema de residencias médicas es antes que nada un sistema jurídico diseñado para establecer estándares </w:t>
      </w:r>
      <w:del w:id="89" w:author="Geraldine Ochoa/Other/Consultant" w:date="2022-10-10T16:14:00Z">
        <w:r w:rsidRPr="00CE769E" w:rsidDel="0027400D">
          <w:rPr>
            <w:rFonts w:ascii="Arial" w:hAnsi="Arial" w:cs="Arial"/>
          </w:rPr>
          <w:delText xml:space="preserve">para </w:delText>
        </w:r>
      </w:del>
      <w:ins w:id="90" w:author="Geraldine Ochoa/Other/Consultant" w:date="2022-10-10T16:14:00Z">
        <w:r w:rsidR="0027400D" w:rsidRPr="00CE769E">
          <w:rPr>
            <w:rFonts w:ascii="Arial" w:hAnsi="Arial" w:cs="Arial"/>
          </w:rPr>
          <w:t xml:space="preserve">que </w:t>
        </w:r>
      </w:ins>
      <w:r w:rsidRPr="00CE769E">
        <w:rPr>
          <w:rFonts w:ascii="Arial" w:hAnsi="Arial" w:cs="Arial"/>
        </w:rPr>
        <w:t>acredita</w:t>
      </w:r>
      <w:ins w:id="91" w:author="Geraldine Ochoa/Other/Consultant" w:date="2022-10-10T16:14:00Z">
        <w:r w:rsidR="0027400D" w:rsidRPr="00CE769E">
          <w:rPr>
            <w:rFonts w:ascii="Arial" w:hAnsi="Arial" w:cs="Arial"/>
          </w:rPr>
          <w:t>n</w:t>
        </w:r>
      </w:ins>
      <w:del w:id="92" w:author="Geraldine Ochoa/Other/Consultant" w:date="2022-10-10T16:14:00Z">
        <w:r w:rsidRPr="00CE769E" w:rsidDel="0027400D">
          <w:rPr>
            <w:rFonts w:ascii="Arial" w:hAnsi="Arial" w:cs="Arial"/>
          </w:rPr>
          <w:delText>r</w:delText>
        </w:r>
      </w:del>
      <w:r w:rsidRPr="00CE769E">
        <w:rPr>
          <w:rFonts w:ascii="Arial" w:hAnsi="Arial" w:cs="Arial"/>
        </w:rPr>
        <w:t xml:space="preserve"> q</w:t>
      </w:r>
      <w:r w:rsidR="00670BA8" w:rsidRPr="00CE769E">
        <w:rPr>
          <w:rFonts w:ascii="Arial" w:hAnsi="Arial" w:cs="Arial"/>
        </w:rPr>
        <w:t>ue se tiene cierto</w:t>
      </w:r>
      <w:r w:rsidR="009B17AF" w:rsidRPr="00CE769E">
        <w:rPr>
          <w:rFonts w:ascii="Arial" w:hAnsi="Arial" w:cs="Arial"/>
        </w:rPr>
        <w:t>s</w:t>
      </w:r>
      <w:r w:rsidR="00670BA8" w:rsidRPr="00CE769E">
        <w:rPr>
          <w:rFonts w:ascii="Arial" w:hAnsi="Arial" w:cs="Arial"/>
        </w:rPr>
        <w:t xml:space="preserve"> conocimientos y habilidades para la práctica de una </w:t>
      </w:r>
      <w:r w:rsidRPr="00CE769E">
        <w:rPr>
          <w:rFonts w:ascii="Arial" w:hAnsi="Arial" w:cs="Arial"/>
        </w:rPr>
        <w:t>especialidad</w:t>
      </w:r>
      <w:ins w:id="93" w:author="Geraldine Ochoa/Other/Consultant" w:date="2022-10-10T16:14:00Z">
        <w:r w:rsidR="0027400D" w:rsidRPr="00CE769E">
          <w:rPr>
            <w:rFonts w:ascii="Arial" w:hAnsi="Arial" w:cs="Arial"/>
          </w:rPr>
          <w:t>,</w:t>
        </w:r>
      </w:ins>
      <w:del w:id="94" w:author="Geraldine Ochoa/Other/Consultant" w:date="2022-10-10T16:14:00Z">
        <w:r w:rsidR="00670BA8" w:rsidRPr="00CE769E" w:rsidDel="0027400D">
          <w:rPr>
            <w:rFonts w:ascii="Arial" w:hAnsi="Arial" w:cs="Arial"/>
          </w:rPr>
          <w:delText>;</w:delText>
        </w:r>
      </w:del>
      <w:r w:rsidR="00670BA8" w:rsidRPr="00CE769E">
        <w:rPr>
          <w:rFonts w:ascii="Arial" w:hAnsi="Arial" w:cs="Arial"/>
        </w:rPr>
        <w:t xml:space="preserve"> esto con la finalidad de evitar exponer a la población a riesgos </w:t>
      </w:r>
      <w:r w:rsidR="009B17AF" w:rsidRPr="00CE769E">
        <w:rPr>
          <w:rFonts w:ascii="Arial" w:hAnsi="Arial" w:cs="Arial"/>
        </w:rPr>
        <w:t xml:space="preserve">adicionales a los propios de cada procedimiento. </w:t>
      </w:r>
      <w:r w:rsidR="00E63D59" w:rsidRPr="00CE769E">
        <w:rPr>
          <w:rFonts w:ascii="Arial" w:hAnsi="Arial" w:cs="Arial"/>
        </w:rPr>
        <w:t xml:space="preserve"> </w:t>
      </w:r>
    </w:p>
    <w:p w14:paraId="10C45BD9" w14:textId="636F7030" w:rsidR="008553C6" w:rsidRPr="00CE769E" w:rsidRDefault="00E63D59" w:rsidP="006C095A">
      <w:pPr>
        <w:spacing w:line="360" w:lineRule="auto"/>
        <w:jc w:val="both"/>
        <w:rPr>
          <w:rFonts w:ascii="Arial" w:hAnsi="Arial" w:cs="Arial"/>
        </w:rPr>
      </w:pPr>
      <w:r w:rsidRPr="00CE769E">
        <w:rPr>
          <w:rFonts w:ascii="Arial" w:hAnsi="Arial" w:cs="Arial"/>
        </w:rPr>
        <w:t>Una característica central</w:t>
      </w:r>
      <w:r w:rsidR="008553C6" w:rsidRPr="00CE769E">
        <w:rPr>
          <w:rFonts w:ascii="Arial" w:hAnsi="Arial" w:cs="Arial"/>
        </w:rPr>
        <w:t xml:space="preserve"> de las residencias médicas es que requieren </w:t>
      </w:r>
      <w:del w:id="95" w:author="Geraldine Ochoa/Other/Consultant" w:date="2022-10-10T16:14:00Z">
        <w:r w:rsidR="008553C6" w:rsidRPr="00CE769E" w:rsidDel="0027400D">
          <w:rPr>
            <w:rFonts w:ascii="Arial" w:hAnsi="Arial" w:cs="Arial"/>
          </w:rPr>
          <w:delText xml:space="preserve">de </w:delText>
        </w:r>
      </w:del>
      <w:r w:rsidR="008553C6" w:rsidRPr="00CE769E">
        <w:rPr>
          <w:rFonts w:ascii="Arial" w:hAnsi="Arial" w:cs="Arial"/>
        </w:rPr>
        <w:t>la colaboración de una institución de salud y una institución de educación. Las residencias médicas no pueden ser únicamente teóricas, re</w:t>
      </w:r>
      <w:r w:rsidRPr="00CE769E">
        <w:rPr>
          <w:rFonts w:ascii="Arial" w:hAnsi="Arial" w:cs="Arial"/>
        </w:rPr>
        <w:t xml:space="preserve">quieren del componente práctico </w:t>
      </w:r>
      <w:r w:rsidR="008553C6" w:rsidRPr="00CE769E">
        <w:rPr>
          <w:rFonts w:ascii="Arial" w:hAnsi="Arial" w:cs="Arial"/>
        </w:rPr>
        <w:t xml:space="preserve">y, por lo mismo, necesitan ser impartidas en campos clínicos, dentro de instituciones de salud. </w:t>
      </w:r>
      <w:r w:rsidR="00670BA8" w:rsidRPr="00CE769E">
        <w:rPr>
          <w:rFonts w:ascii="Arial" w:hAnsi="Arial" w:cs="Arial"/>
        </w:rPr>
        <w:t>Por lo tanto, la característica que define y diferencia a las especialidades médicas del resto de los posgrados es que requieren de este espacio jurídico ll</w:t>
      </w:r>
      <w:r w:rsidRPr="00CE769E">
        <w:rPr>
          <w:rFonts w:ascii="Arial" w:hAnsi="Arial" w:cs="Arial"/>
        </w:rPr>
        <w:t xml:space="preserve">amado </w:t>
      </w:r>
      <w:r w:rsidRPr="00CE769E">
        <w:rPr>
          <w:rFonts w:ascii="Arial" w:hAnsi="Arial" w:cs="Arial"/>
          <w:i/>
          <w:iCs/>
          <w:rPrChange w:id="96" w:author="Geraldine Ochoa/Other/Consultant" w:date="2022-10-10T16:15:00Z">
            <w:rPr/>
          </w:rPrChange>
        </w:rPr>
        <w:t>residencia médica</w:t>
      </w:r>
      <w:r w:rsidRPr="00CE769E">
        <w:rPr>
          <w:rFonts w:ascii="Arial" w:hAnsi="Arial" w:cs="Arial"/>
        </w:rPr>
        <w:t xml:space="preserve">. </w:t>
      </w:r>
      <w:del w:id="97" w:author="Geraldine Ochoa/Other/Consultant" w:date="2022-10-10T16:15:00Z">
        <w:r w:rsidRPr="00CE769E" w:rsidDel="0027400D">
          <w:rPr>
            <w:rFonts w:ascii="Arial" w:hAnsi="Arial" w:cs="Arial"/>
          </w:rPr>
          <w:delText xml:space="preserve">Espacio conformado por la colaboración de </w:delText>
        </w:r>
        <w:r w:rsidR="00670BA8" w:rsidRPr="00CE769E" w:rsidDel="0027400D">
          <w:rPr>
            <w:rFonts w:ascii="Arial" w:hAnsi="Arial" w:cs="Arial"/>
          </w:rPr>
          <w:delText xml:space="preserve">una institución de salud y una institución de educación. </w:delText>
        </w:r>
      </w:del>
      <w:r w:rsidR="00670BA8" w:rsidRPr="00CE769E">
        <w:rPr>
          <w:rFonts w:ascii="Arial" w:hAnsi="Arial" w:cs="Arial"/>
        </w:rPr>
        <w:t>Ninguna otra especialidad (de otra área del conocimiento), maestría o doctorado requiere</w:t>
      </w:r>
      <w:del w:id="98" w:author="Geraldine Ochoa/Other/Consultant" w:date="2022-10-10T17:25:00Z">
        <w:r w:rsidR="00670BA8" w:rsidRPr="00CE769E" w:rsidDel="00CE769E">
          <w:rPr>
            <w:rFonts w:ascii="Arial" w:hAnsi="Arial" w:cs="Arial"/>
          </w:rPr>
          <w:delText>n</w:delText>
        </w:r>
      </w:del>
      <w:r w:rsidR="00670BA8" w:rsidRPr="00CE769E">
        <w:rPr>
          <w:rFonts w:ascii="Arial" w:hAnsi="Arial" w:cs="Arial"/>
        </w:rPr>
        <w:t xml:space="preserve"> </w:t>
      </w:r>
      <w:del w:id="99" w:author="Geraldine Ochoa/Other/Consultant" w:date="2022-10-10T16:15:00Z">
        <w:r w:rsidR="00670BA8" w:rsidRPr="00CE769E" w:rsidDel="0027400D">
          <w:rPr>
            <w:rFonts w:ascii="Arial" w:hAnsi="Arial" w:cs="Arial"/>
          </w:rPr>
          <w:delText>d</w:delText>
        </w:r>
      </w:del>
      <w:r w:rsidR="00670BA8" w:rsidRPr="00CE769E">
        <w:rPr>
          <w:rFonts w:ascii="Arial" w:hAnsi="Arial" w:cs="Arial"/>
        </w:rPr>
        <w:t xml:space="preserve">el rigor </w:t>
      </w:r>
      <w:r w:rsidR="00670BA8" w:rsidRPr="00CE769E">
        <w:rPr>
          <w:rFonts w:ascii="Arial" w:hAnsi="Arial" w:cs="Arial"/>
        </w:rPr>
        <w:lastRenderedPageBreak/>
        <w:t>académico y asistencial de una residencia médica, por lo que por ningún motivo se pued</w:t>
      </w:r>
      <w:r w:rsidR="00083215" w:rsidRPr="00CE769E">
        <w:rPr>
          <w:rFonts w:ascii="Arial" w:hAnsi="Arial" w:cs="Arial"/>
        </w:rPr>
        <w:t xml:space="preserve">en considerar equivalentes. </w:t>
      </w:r>
      <w:del w:id="100" w:author="Geraldine Ochoa/Other/Consultant" w:date="2022-10-10T17:25:00Z">
        <w:r w:rsidRPr="00CE769E" w:rsidDel="00CE769E">
          <w:rPr>
            <w:rFonts w:ascii="Arial" w:hAnsi="Arial" w:cs="Arial"/>
          </w:rPr>
          <w:delText>A pesar de que</w:delText>
        </w:r>
      </w:del>
      <w:ins w:id="101" w:author="Geraldine Ochoa/Other/Consultant" w:date="2022-10-10T17:25:00Z">
        <w:r w:rsidR="00CE769E" w:rsidRPr="00CE769E">
          <w:rPr>
            <w:rFonts w:ascii="Arial" w:hAnsi="Arial" w:cs="Arial"/>
          </w:rPr>
          <w:t>Que</w:t>
        </w:r>
      </w:ins>
      <w:r w:rsidRPr="00CE769E">
        <w:rPr>
          <w:rFonts w:ascii="Arial" w:hAnsi="Arial" w:cs="Arial"/>
        </w:rPr>
        <w:t xml:space="preserve"> lleve el nombre de “especialidad médica”</w:t>
      </w:r>
      <w:del w:id="102" w:author="Geraldine Ochoa/Other/Consultant" w:date="2022-10-10T17:25:00Z">
        <w:r w:rsidRPr="00CE769E" w:rsidDel="00CE769E">
          <w:rPr>
            <w:rFonts w:ascii="Arial" w:hAnsi="Arial" w:cs="Arial"/>
          </w:rPr>
          <w:delText>,</w:delText>
        </w:r>
      </w:del>
      <w:r w:rsidRPr="00CE769E">
        <w:rPr>
          <w:rFonts w:ascii="Arial" w:hAnsi="Arial" w:cs="Arial"/>
        </w:rPr>
        <w:t xml:space="preserve"> no quiere decir que sea equivalente a una “especialidad”</w:t>
      </w:r>
      <w:ins w:id="103" w:author="Geraldine Ochoa/Other/Consultant" w:date="2022-10-10T17:25:00Z">
        <w:r w:rsidR="00CE769E" w:rsidRPr="00CE769E">
          <w:rPr>
            <w:rFonts w:ascii="Arial" w:hAnsi="Arial" w:cs="Arial"/>
          </w:rPr>
          <w:t>,</w:t>
        </w:r>
      </w:ins>
      <w:r w:rsidRPr="00CE769E">
        <w:rPr>
          <w:rFonts w:ascii="Arial" w:hAnsi="Arial" w:cs="Arial"/>
        </w:rPr>
        <w:t xml:space="preserve"> en el sentido que se utiliza en otras ramas del conocimiento. </w:t>
      </w:r>
    </w:p>
    <w:p w14:paraId="58043BFE" w14:textId="17D563F9" w:rsidR="006311DB" w:rsidRPr="00CE769E" w:rsidRDefault="00317711" w:rsidP="006C095A">
      <w:pPr>
        <w:spacing w:line="360" w:lineRule="auto"/>
        <w:jc w:val="both"/>
        <w:rPr>
          <w:rFonts w:ascii="Arial" w:hAnsi="Arial" w:cs="Arial"/>
        </w:rPr>
      </w:pPr>
      <w:r w:rsidRPr="00CE769E">
        <w:rPr>
          <w:rFonts w:ascii="Arial" w:hAnsi="Arial" w:cs="Arial"/>
        </w:rPr>
        <w:t>La Ley General de Educación, en su artículo 47 establece qu</w:t>
      </w:r>
      <w:del w:id="104" w:author="Geraldine Ochoa/Other/Consultant" w:date="2022-10-10T17:26:00Z">
        <w:r w:rsidRPr="00CE769E" w:rsidDel="00CE769E">
          <w:rPr>
            <w:rFonts w:ascii="Arial" w:hAnsi="Arial" w:cs="Arial"/>
          </w:rPr>
          <w:delText>e</w:delText>
        </w:r>
      </w:del>
      <w:ins w:id="105" w:author="Geraldine Ochoa/Other/Consultant" w:date="2022-10-10T17:26:00Z">
        <w:r w:rsidR="00CE769E" w:rsidRPr="00CE769E">
          <w:rPr>
            <w:rFonts w:ascii="Arial" w:hAnsi="Arial" w:cs="Arial"/>
          </w:rPr>
          <w:t>é</w:t>
        </w:r>
      </w:ins>
      <w:r w:rsidRPr="00CE769E">
        <w:rPr>
          <w:rFonts w:ascii="Arial" w:hAnsi="Arial" w:cs="Arial"/>
        </w:rPr>
        <w:t xml:space="preserve"> se entiende por educación superior. Además</w:t>
      </w:r>
      <w:del w:id="106" w:author="Geraldine Ochoa/Other/Consultant" w:date="2022-10-10T17:26:00Z">
        <w:r w:rsidRPr="00CE769E" w:rsidDel="00CE769E">
          <w:rPr>
            <w:rFonts w:ascii="Arial" w:hAnsi="Arial" w:cs="Arial"/>
          </w:rPr>
          <w:delText>,</w:delText>
        </w:r>
      </w:del>
      <w:r w:rsidRPr="00CE769E">
        <w:rPr>
          <w:rFonts w:ascii="Arial" w:hAnsi="Arial" w:cs="Arial"/>
        </w:rPr>
        <w:t xml:space="preserve"> de las licenciatura</w:t>
      </w:r>
      <w:r w:rsidR="009B17AF" w:rsidRPr="00CE769E">
        <w:rPr>
          <w:rFonts w:ascii="Arial" w:hAnsi="Arial" w:cs="Arial"/>
        </w:rPr>
        <w:t xml:space="preserve">s, la educación superior incluye </w:t>
      </w:r>
      <w:r w:rsidRPr="00CE769E">
        <w:rPr>
          <w:rFonts w:ascii="Arial" w:hAnsi="Arial" w:cs="Arial"/>
        </w:rPr>
        <w:t>las especialidades, maestrías, doctorados y la educación normal. A su vez, en el artículo 11 de la Ley General de Educación Superior se establece la diferencia entre especialidad, maestrí</w:t>
      </w:r>
      <w:r w:rsidR="009B17AF" w:rsidRPr="00CE769E">
        <w:rPr>
          <w:rFonts w:ascii="Arial" w:hAnsi="Arial" w:cs="Arial"/>
        </w:rPr>
        <w:t xml:space="preserve">a y doctorado. Por lo que, en </w:t>
      </w:r>
      <w:r w:rsidRPr="00CE769E">
        <w:rPr>
          <w:rFonts w:ascii="Arial" w:hAnsi="Arial" w:cs="Arial"/>
        </w:rPr>
        <w:t>términos de la ley mexicana, estos tres</w:t>
      </w:r>
      <w:r w:rsidR="006311DB" w:rsidRPr="00CE769E">
        <w:rPr>
          <w:rFonts w:ascii="Arial" w:hAnsi="Arial" w:cs="Arial"/>
        </w:rPr>
        <w:t xml:space="preserve"> posgrados no son equivalentes.</w:t>
      </w:r>
    </w:p>
    <w:p w14:paraId="357E66E6" w14:textId="09C072AC" w:rsidR="009B17AF" w:rsidRPr="00CE769E" w:rsidRDefault="00E54429" w:rsidP="006C095A">
      <w:pPr>
        <w:spacing w:line="360" w:lineRule="auto"/>
        <w:jc w:val="both"/>
        <w:rPr>
          <w:rFonts w:ascii="Arial" w:hAnsi="Arial" w:cs="Arial"/>
        </w:rPr>
      </w:pPr>
      <w:r w:rsidRPr="00CE769E">
        <w:rPr>
          <w:rFonts w:ascii="Arial" w:hAnsi="Arial" w:cs="Arial"/>
        </w:rPr>
        <w:t>De acuerdo con las fracciones IV y V de la Ley General de Educación Superior, l</w:t>
      </w:r>
      <w:r w:rsidR="006311DB" w:rsidRPr="00CE769E">
        <w:rPr>
          <w:rFonts w:ascii="Arial" w:hAnsi="Arial" w:cs="Arial"/>
        </w:rPr>
        <w:t>as maestrías tienen como objetivo la formación para la docencia, iniciar a los profesionales en la investigación o innovación e</w:t>
      </w:r>
      <w:r w:rsidR="0084674A" w:rsidRPr="00CE769E">
        <w:rPr>
          <w:rFonts w:ascii="Arial" w:hAnsi="Arial" w:cs="Arial"/>
        </w:rPr>
        <w:t>,</w:t>
      </w:r>
      <w:r w:rsidR="006311DB" w:rsidRPr="00CE769E">
        <w:rPr>
          <w:rFonts w:ascii="Arial" w:hAnsi="Arial" w:cs="Arial"/>
        </w:rPr>
        <w:t xml:space="preserve"> incluso</w:t>
      </w:r>
      <w:r w:rsidR="0084674A" w:rsidRPr="00CE769E">
        <w:rPr>
          <w:rFonts w:ascii="Arial" w:hAnsi="Arial" w:cs="Arial"/>
        </w:rPr>
        <w:t>,</w:t>
      </w:r>
      <w:r w:rsidR="006311DB" w:rsidRPr="00CE769E">
        <w:rPr>
          <w:rFonts w:ascii="Arial" w:hAnsi="Arial" w:cs="Arial"/>
        </w:rPr>
        <w:t xml:space="preserve"> continuar desarrollando el co</w:t>
      </w:r>
      <w:r w:rsidR="0084674A" w:rsidRPr="00CE769E">
        <w:rPr>
          <w:rFonts w:ascii="Arial" w:hAnsi="Arial" w:cs="Arial"/>
        </w:rPr>
        <w:t xml:space="preserve">nocimiento del estudiante; pero </w:t>
      </w:r>
      <w:r w:rsidR="006311DB" w:rsidRPr="00CE769E">
        <w:rPr>
          <w:rFonts w:ascii="Arial" w:hAnsi="Arial" w:cs="Arial"/>
        </w:rPr>
        <w:t>no son cursos teórico-prácticos como las especialidades médicas. A su vez, los doctorados tienen como finalidad desarrollar al pro</w:t>
      </w:r>
      <w:r w:rsidR="009B17AF" w:rsidRPr="00CE769E">
        <w:rPr>
          <w:rFonts w:ascii="Arial" w:hAnsi="Arial" w:cs="Arial"/>
        </w:rPr>
        <w:t xml:space="preserve">fesional para la investigación, objetivo </w:t>
      </w:r>
      <w:del w:id="107" w:author="Geraldine Ochoa/Other/Consultant" w:date="2022-10-10T17:27:00Z">
        <w:r w:rsidR="009B17AF" w:rsidRPr="00CE769E" w:rsidDel="00CE769E">
          <w:rPr>
            <w:rFonts w:ascii="Arial" w:hAnsi="Arial" w:cs="Arial"/>
          </w:rPr>
          <w:delText xml:space="preserve">diverso </w:delText>
        </w:r>
      </w:del>
      <w:ins w:id="108" w:author="Geraldine Ochoa/Other/Consultant" w:date="2022-10-10T17:27:00Z">
        <w:r w:rsidR="00CE769E" w:rsidRPr="00CE769E">
          <w:rPr>
            <w:rFonts w:ascii="Arial" w:hAnsi="Arial" w:cs="Arial"/>
          </w:rPr>
          <w:t xml:space="preserve">distinto </w:t>
        </w:r>
      </w:ins>
      <w:r w:rsidR="009B17AF" w:rsidRPr="00CE769E">
        <w:rPr>
          <w:rFonts w:ascii="Arial" w:hAnsi="Arial" w:cs="Arial"/>
        </w:rPr>
        <w:t xml:space="preserve">al de una especialidad médica. </w:t>
      </w:r>
      <w:r w:rsidRPr="00CE769E">
        <w:rPr>
          <w:rFonts w:ascii="Arial" w:hAnsi="Arial" w:cs="Arial"/>
        </w:rPr>
        <w:t xml:space="preserve">Por lo tanto, </w:t>
      </w:r>
      <w:r w:rsidR="009B17AF" w:rsidRPr="00CE769E">
        <w:rPr>
          <w:rFonts w:ascii="Arial" w:hAnsi="Arial" w:cs="Arial"/>
        </w:rPr>
        <w:t>al no tener los mismos objetivos ni funcionamiento</w:t>
      </w:r>
      <w:ins w:id="109" w:author="Geraldine Ochoa/Other/Consultant" w:date="2022-10-10T17:27:00Z">
        <w:r w:rsidR="00CE769E" w:rsidRPr="00CE769E">
          <w:rPr>
            <w:rFonts w:ascii="Arial" w:hAnsi="Arial" w:cs="Arial"/>
          </w:rPr>
          <w:t>s</w:t>
        </w:r>
      </w:ins>
      <w:r w:rsidR="009B17AF" w:rsidRPr="00CE769E">
        <w:rPr>
          <w:rFonts w:ascii="Arial" w:hAnsi="Arial" w:cs="Arial"/>
        </w:rPr>
        <w:t xml:space="preserve">, las </w:t>
      </w:r>
      <w:r w:rsidRPr="00CE769E">
        <w:rPr>
          <w:rFonts w:ascii="Arial" w:hAnsi="Arial" w:cs="Arial"/>
        </w:rPr>
        <w:t>m</w:t>
      </w:r>
      <w:r w:rsidR="009B17AF" w:rsidRPr="00CE769E">
        <w:rPr>
          <w:rFonts w:ascii="Arial" w:hAnsi="Arial" w:cs="Arial"/>
        </w:rPr>
        <w:t xml:space="preserve">aestrías </w:t>
      </w:r>
      <w:r w:rsidRPr="00CE769E">
        <w:rPr>
          <w:rFonts w:ascii="Arial" w:hAnsi="Arial" w:cs="Arial"/>
        </w:rPr>
        <w:t>y doctorado</w:t>
      </w:r>
      <w:r w:rsidR="009B17AF" w:rsidRPr="00CE769E">
        <w:rPr>
          <w:rFonts w:ascii="Arial" w:hAnsi="Arial" w:cs="Arial"/>
        </w:rPr>
        <w:t>s</w:t>
      </w:r>
      <w:r w:rsidRPr="00CE769E">
        <w:rPr>
          <w:rFonts w:ascii="Arial" w:hAnsi="Arial" w:cs="Arial"/>
        </w:rPr>
        <w:t xml:space="preserve"> no son equi</w:t>
      </w:r>
      <w:r w:rsidR="0084674A" w:rsidRPr="00CE769E">
        <w:rPr>
          <w:rFonts w:ascii="Arial" w:hAnsi="Arial" w:cs="Arial"/>
        </w:rPr>
        <w:t xml:space="preserve">valentes a especialidad médica.  </w:t>
      </w:r>
    </w:p>
    <w:p w14:paraId="4D3E6769" w14:textId="2647724E" w:rsidR="00E54429" w:rsidRPr="00CE769E" w:rsidRDefault="0084674A" w:rsidP="006C095A">
      <w:pPr>
        <w:spacing w:line="360" w:lineRule="auto"/>
        <w:jc w:val="both"/>
        <w:rPr>
          <w:rFonts w:ascii="Arial" w:hAnsi="Arial" w:cs="Arial"/>
        </w:rPr>
      </w:pPr>
      <w:r w:rsidRPr="00CE769E">
        <w:rPr>
          <w:rFonts w:ascii="Arial" w:hAnsi="Arial" w:cs="Arial"/>
        </w:rPr>
        <w:t xml:space="preserve">Con relación a las especialidades </w:t>
      </w:r>
      <w:r w:rsidR="00E54429" w:rsidRPr="00CE769E">
        <w:rPr>
          <w:rFonts w:ascii="Arial" w:hAnsi="Arial" w:cs="Arial"/>
        </w:rPr>
        <w:t xml:space="preserve">en términos de la Ley General de </w:t>
      </w:r>
      <w:r w:rsidRPr="00CE769E">
        <w:rPr>
          <w:rFonts w:ascii="Arial" w:hAnsi="Arial" w:cs="Arial"/>
        </w:rPr>
        <w:t>Educación Superior, estas tampoco son equivalentes a</w:t>
      </w:r>
      <w:r w:rsidR="00E54429" w:rsidRPr="00CE769E">
        <w:rPr>
          <w:rFonts w:ascii="Arial" w:hAnsi="Arial" w:cs="Arial"/>
        </w:rPr>
        <w:t xml:space="preserve"> </w:t>
      </w:r>
      <w:r w:rsidR="009B17AF" w:rsidRPr="00CE769E">
        <w:rPr>
          <w:rFonts w:ascii="Arial" w:hAnsi="Arial" w:cs="Arial"/>
        </w:rPr>
        <w:t xml:space="preserve">las </w:t>
      </w:r>
      <w:r w:rsidR="00E54429" w:rsidRPr="00CE769E">
        <w:rPr>
          <w:rFonts w:ascii="Arial" w:hAnsi="Arial" w:cs="Arial"/>
        </w:rPr>
        <w:t>especialidad</w:t>
      </w:r>
      <w:r w:rsidR="009B17AF" w:rsidRPr="00CE769E">
        <w:rPr>
          <w:rFonts w:ascii="Arial" w:hAnsi="Arial" w:cs="Arial"/>
        </w:rPr>
        <w:t>es</w:t>
      </w:r>
      <w:r w:rsidR="00E54429" w:rsidRPr="00CE769E">
        <w:rPr>
          <w:rFonts w:ascii="Arial" w:hAnsi="Arial" w:cs="Arial"/>
        </w:rPr>
        <w:t xml:space="preserve"> médica</w:t>
      </w:r>
      <w:r w:rsidR="009B17AF" w:rsidRPr="00CE769E">
        <w:rPr>
          <w:rFonts w:ascii="Arial" w:hAnsi="Arial" w:cs="Arial"/>
        </w:rPr>
        <w:t>s</w:t>
      </w:r>
      <w:r w:rsidR="00E54429" w:rsidRPr="00CE769E">
        <w:rPr>
          <w:rFonts w:ascii="Arial" w:hAnsi="Arial" w:cs="Arial"/>
        </w:rPr>
        <w:t xml:space="preserve">. En el caso de las especialidades médicas, </w:t>
      </w:r>
      <w:del w:id="110" w:author="Geraldine Ochoa/Other/Consultant" w:date="2022-10-10T17:28:00Z">
        <w:r w:rsidR="00E54429" w:rsidRPr="00CE769E" w:rsidDel="00CE769E">
          <w:rPr>
            <w:rFonts w:ascii="Arial" w:hAnsi="Arial" w:cs="Arial"/>
          </w:rPr>
          <w:delText xml:space="preserve">estas </w:delText>
        </w:r>
      </w:del>
      <w:r w:rsidR="00E54429" w:rsidRPr="00CE769E">
        <w:rPr>
          <w:rFonts w:ascii="Arial" w:hAnsi="Arial" w:cs="Arial"/>
        </w:rPr>
        <w:t xml:space="preserve">se obtienen a través de una </w:t>
      </w:r>
      <w:r w:rsidRPr="00CE769E">
        <w:rPr>
          <w:rFonts w:ascii="Arial" w:hAnsi="Arial" w:cs="Arial"/>
        </w:rPr>
        <w:t>residencia médica; las cuales</w:t>
      </w:r>
      <w:r w:rsidR="00E54429" w:rsidRPr="00CE769E">
        <w:rPr>
          <w:rFonts w:ascii="Arial" w:hAnsi="Arial" w:cs="Arial"/>
        </w:rPr>
        <w:t xml:space="preserve">, </w:t>
      </w:r>
      <w:r w:rsidR="00E37A14" w:rsidRPr="00CE769E">
        <w:rPr>
          <w:rFonts w:ascii="Arial" w:hAnsi="Arial" w:cs="Arial"/>
        </w:rPr>
        <w:t xml:space="preserve">de acuerdo con la NOM-EM-001-SSA3-2022, para la organización y funcionamiento de </w:t>
      </w:r>
      <w:r w:rsidR="009B17AF" w:rsidRPr="00CE769E">
        <w:rPr>
          <w:rFonts w:ascii="Arial" w:hAnsi="Arial" w:cs="Arial"/>
        </w:rPr>
        <w:t>las residencias médicas, s</w:t>
      </w:r>
      <w:r w:rsidR="00E37A14" w:rsidRPr="00CE769E">
        <w:rPr>
          <w:rFonts w:ascii="Arial" w:hAnsi="Arial" w:cs="Arial"/>
        </w:rPr>
        <w:t xml:space="preserve">e definen como un conjunto de actividades académicas, asistenciales y de investigación que debe cumplir el personal que cursa una especialidad médica dentro de las Unidades Receptoras de Residentes reconocidas como </w:t>
      </w:r>
      <w:del w:id="111" w:author="Geraldine Ochoa/Other/Consultant" w:date="2022-10-10T17:28:00Z">
        <w:r w:rsidR="00E37A14" w:rsidRPr="00CE769E" w:rsidDel="00CE769E">
          <w:rPr>
            <w:rFonts w:ascii="Arial" w:hAnsi="Arial" w:cs="Arial"/>
          </w:rPr>
          <w:delText>S</w:delText>
        </w:r>
      </w:del>
      <w:ins w:id="112" w:author="Geraldine Ochoa/Other/Consultant" w:date="2022-10-10T17:28:00Z">
        <w:r w:rsidR="00CE769E" w:rsidRPr="00CE769E">
          <w:rPr>
            <w:rFonts w:ascii="Arial" w:hAnsi="Arial" w:cs="Arial"/>
          </w:rPr>
          <w:t>s</w:t>
        </w:r>
      </w:ins>
      <w:r w:rsidR="00E37A14" w:rsidRPr="00CE769E">
        <w:rPr>
          <w:rFonts w:ascii="Arial" w:hAnsi="Arial" w:cs="Arial"/>
        </w:rPr>
        <w:t>ede</w:t>
      </w:r>
      <w:ins w:id="113" w:author="Geraldine Ochoa/Other/Consultant" w:date="2022-10-10T17:28:00Z">
        <w:r w:rsidR="00CE769E" w:rsidRPr="00CE769E">
          <w:rPr>
            <w:rFonts w:ascii="Arial" w:hAnsi="Arial" w:cs="Arial"/>
          </w:rPr>
          <w:t>s</w:t>
        </w:r>
      </w:ins>
      <w:r w:rsidR="00E37A14" w:rsidRPr="00CE769E">
        <w:rPr>
          <w:rFonts w:ascii="Arial" w:hAnsi="Arial" w:cs="Arial"/>
        </w:rPr>
        <w:t xml:space="preserve"> o </w:t>
      </w:r>
      <w:ins w:id="114" w:author="Geraldine Ochoa/Other/Consultant" w:date="2022-10-10T17:28:00Z">
        <w:r w:rsidR="00CE769E" w:rsidRPr="00CE769E">
          <w:rPr>
            <w:rFonts w:ascii="Arial" w:hAnsi="Arial" w:cs="Arial"/>
          </w:rPr>
          <w:t>s</w:t>
        </w:r>
      </w:ins>
      <w:del w:id="115" w:author="Geraldine Ochoa/Other/Consultant" w:date="2022-10-10T17:28:00Z">
        <w:r w:rsidR="00E37A14" w:rsidRPr="00CE769E" w:rsidDel="00CE769E">
          <w:rPr>
            <w:rFonts w:ascii="Arial" w:hAnsi="Arial" w:cs="Arial"/>
          </w:rPr>
          <w:delText>S</w:delText>
        </w:r>
      </w:del>
      <w:r w:rsidR="00E37A14" w:rsidRPr="00CE769E">
        <w:rPr>
          <w:rFonts w:ascii="Arial" w:hAnsi="Arial" w:cs="Arial"/>
        </w:rPr>
        <w:t>ubsede</w:t>
      </w:r>
      <w:ins w:id="116" w:author="Geraldine Ochoa/Other/Consultant" w:date="2022-10-10T17:28:00Z">
        <w:r w:rsidR="00CE769E" w:rsidRPr="00CE769E">
          <w:rPr>
            <w:rFonts w:ascii="Arial" w:hAnsi="Arial" w:cs="Arial"/>
          </w:rPr>
          <w:t>s</w:t>
        </w:r>
      </w:ins>
      <w:r w:rsidR="00E37A14" w:rsidRPr="00CE769E">
        <w:rPr>
          <w:rFonts w:ascii="Arial" w:hAnsi="Arial" w:cs="Arial"/>
        </w:rPr>
        <w:t xml:space="preserve">, </w:t>
      </w:r>
      <w:r w:rsidR="009B17AF" w:rsidRPr="00CE769E">
        <w:rPr>
          <w:rFonts w:ascii="Arial" w:hAnsi="Arial" w:cs="Arial"/>
        </w:rPr>
        <w:t>durante</w:t>
      </w:r>
      <w:r w:rsidR="00E37A14" w:rsidRPr="00CE769E">
        <w:rPr>
          <w:rFonts w:ascii="Arial" w:hAnsi="Arial" w:cs="Arial"/>
        </w:rPr>
        <w:t xml:space="preserve"> el tiempo establecido en los </w:t>
      </w:r>
      <w:r w:rsidR="009B17AF" w:rsidRPr="00CE769E">
        <w:rPr>
          <w:rFonts w:ascii="Arial" w:hAnsi="Arial" w:cs="Arial"/>
        </w:rPr>
        <w:t>programas académico y o</w:t>
      </w:r>
      <w:r w:rsidR="00E37A14" w:rsidRPr="00CE769E">
        <w:rPr>
          <w:rFonts w:ascii="Arial" w:hAnsi="Arial" w:cs="Arial"/>
        </w:rPr>
        <w:t xml:space="preserve">perativo. </w:t>
      </w:r>
    </w:p>
    <w:p w14:paraId="0CD42948" w14:textId="77777777" w:rsidR="00CE769E" w:rsidRPr="00CE769E" w:rsidRDefault="0084674A" w:rsidP="006C095A">
      <w:pPr>
        <w:spacing w:line="360" w:lineRule="auto"/>
        <w:jc w:val="both"/>
        <w:rPr>
          <w:ins w:id="117" w:author="Geraldine Ochoa/Other/Consultant" w:date="2022-10-10T17:30:00Z"/>
          <w:rFonts w:ascii="Arial" w:hAnsi="Arial" w:cs="Arial"/>
        </w:rPr>
      </w:pPr>
      <w:r w:rsidRPr="00CE769E">
        <w:rPr>
          <w:rFonts w:ascii="Arial" w:hAnsi="Arial" w:cs="Arial"/>
        </w:rPr>
        <w:t xml:space="preserve">Para finalizar, se menciona que los médicos pueden realizar cualquier tipo de posgrado: maestrías, doctorados, especialidades o especialidades médicas; pero </w:t>
      </w:r>
      <w:del w:id="118" w:author="Geraldine Ochoa/Other/Consultant" w:date="2022-10-10T17:30:00Z">
        <w:r w:rsidRPr="00CE769E" w:rsidDel="00CE769E">
          <w:rPr>
            <w:rFonts w:ascii="Arial" w:hAnsi="Arial" w:cs="Arial"/>
          </w:rPr>
          <w:delText xml:space="preserve">debemos </w:delText>
        </w:r>
      </w:del>
      <w:ins w:id="119" w:author="Geraldine Ochoa/Other/Consultant" w:date="2022-10-10T17:30:00Z">
        <w:r w:rsidR="00CE769E" w:rsidRPr="00CE769E">
          <w:rPr>
            <w:rFonts w:ascii="Arial" w:hAnsi="Arial" w:cs="Arial"/>
          </w:rPr>
          <w:t>hay que</w:t>
        </w:r>
      </w:ins>
      <w:del w:id="120" w:author="Geraldine Ochoa/Other/Consultant" w:date="2022-10-10T17:30:00Z">
        <w:r w:rsidRPr="00CE769E" w:rsidDel="00CE769E">
          <w:rPr>
            <w:rFonts w:ascii="Arial" w:hAnsi="Arial" w:cs="Arial"/>
          </w:rPr>
          <w:delText xml:space="preserve">de </w:delText>
        </w:r>
      </w:del>
      <w:ins w:id="121" w:author="Geraldine Ochoa/Other/Consultant" w:date="2022-10-10T17:30:00Z">
        <w:r w:rsidR="00CE769E" w:rsidRPr="00CE769E">
          <w:rPr>
            <w:rFonts w:ascii="Arial" w:hAnsi="Arial" w:cs="Arial"/>
          </w:rPr>
          <w:t xml:space="preserve"> </w:t>
        </w:r>
      </w:ins>
      <w:r w:rsidRPr="00CE769E">
        <w:rPr>
          <w:rFonts w:ascii="Arial" w:hAnsi="Arial" w:cs="Arial"/>
        </w:rPr>
        <w:t>tener cuidado de no cometer el error de</w:t>
      </w:r>
      <w:r w:rsidR="009B17AF" w:rsidRPr="00CE769E">
        <w:rPr>
          <w:rFonts w:ascii="Arial" w:hAnsi="Arial" w:cs="Arial"/>
        </w:rPr>
        <w:t xml:space="preserve"> pensar</w:t>
      </w:r>
      <w:r w:rsidRPr="00CE769E">
        <w:rPr>
          <w:rFonts w:ascii="Arial" w:hAnsi="Arial" w:cs="Arial"/>
        </w:rPr>
        <w:t xml:space="preserve"> que todos los cursos de posgrado tienen la misma finalidad u objetivo. </w:t>
      </w:r>
    </w:p>
    <w:p w14:paraId="24FBD7A4" w14:textId="27F7539A" w:rsidR="00EA1851" w:rsidRPr="00CE769E" w:rsidRDefault="0084674A" w:rsidP="006C095A">
      <w:pPr>
        <w:spacing w:line="360" w:lineRule="auto"/>
        <w:jc w:val="both"/>
        <w:rPr>
          <w:rFonts w:ascii="Arial" w:hAnsi="Arial" w:cs="Arial"/>
        </w:rPr>
      </w:pPr>
      <w:r w:rsidRPr="00CE769E">
        <w:rPr>
          <w:rFonts w:ascii="Arial" w:hAnsi="Arial" w:cs="Arial"/>
        </w:rPr>
        <w:t xml:space="preserve">Si </w:t>
      </w:r>
      <w:r w:rsidR="009B17AF" w:rsidRPr="00CE769E">
        <w:rPr>
          <w:rFonts w:ascii="Arial" w:hAnsi="Arial" w:cs="Arial"/>
        </w:rPr>
        <w:t>una persona quiere realizar procedimientos médicos o quirúrgicos</w:t>
      </w:r>
      <w:r w:rsidRPr="00CE769E">
        <w:rPr>
          <w:rFonts w:ascii="Arial" w:hAnsi="Arial" w:cs="Arial"/>
        </w:rPr>
        <w:t xml:space="preserve"> de especialidad, entonces necesariamente debe de contar con la cédula de</w:t>
      </w:r>
      <w:ins w:id="122" w:author="Geraldine Ochoa/Other/Consultant" w:date="2022-10-10T17:30:00Z">
        <w:r w:rsidR="00CE769E" w:rsidRPr="00CE769E">
          <w:rPr>
            <w:rFonts w:ascii="Arial" w:hAnsi="Arial" w:cs="Arial"/>
          </w:rPr>
          <w:t xml:space="preserve"> médico</w:t>
        </w:r>
      </w:ins>
      <w:r w:rsidRPr="00CE769E">
        <w:rPr>
          <w:rFonts w:ascii="Arial" w:hAnsi="Arial" w:cs="Arial"/>
        </w:rPr>
        <w:t xml:space="preserve"> especialista </w:t>
      </w:r>
      <w:del w:id="123" w:author="Geraldine Ochoa/Other/Consultant" w:date="2022-10-10T17:30:00Z">
        <w:r w:rsidRPr="00CE769E" w:rsidDel="00CE769E">
          <w:rPr>
            <w:rFonts w:ascii="Arial" w:hAnsi="Arial" w:cs="Arial"/>
          </w:rPr>
          <w:delText xml:space="preserve">médico </w:delText>
        </w:r>
      </w:del>
      <w:r w:rsidRPr="00CE769E">
        <w:rPr>
          <w:rFonts w:ascii="Arial" w:hAnsi="Arial" w:cs="Arial"/>
        </w:rPr>
        <w:t xml:space="preserve">y el certificado vigente en términos de la Ley General de Salud. </w:t>
      </w:r>
    </w:p>
    <w:p w14:paraId="6C8C687F" w14:textId="77777777" w:rsidR="008B3097" w:rsidRPr="00CE769E" w:rsidRDefault="008B3097">
      <w:pPr>
        <w:rPr>
          <w:rFonts w:ascii="Arial" w:hAnsi="Arial" w:cs="Arial"/>
        </w:rPr>
      </w:pPr>
    </w:p>
    <w:sectPr w:rsidR="008B3097" w:rsidRPr="00CE7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EF700" w14:textId="77777777" w:rsidR="009B4779" w:rsidRDefault="009B4779" w:rsidP="00E54429">
      <w:pPr>
        <w:spacing w:after="0" w:line="240" w:lineRule="auto"/>
      </w:pPr>
      <w:r>
        <w:separator/>
      </w:r>
    </w:p>
  </w:endnote>
  <w:endnote w:type="continuationSeparator" w:id="0">
    <w:p w14:paraId="3D033378" w14:textId="77777777" w:rsidR="009B4779" w:rsidRDefault="009B4779" w:rsidP="00E5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698ED" w14:textId="77777777" w:rsidR="009B4779" w:rsidRDefault="009B4779" w:rsidP="00E54429">
      <w:pPr>
        <w:spacing w:after="0" w:line="240" w:lineRule="auto"/>
      </w:pPr>
      <w:r>
        <w:separator/>
      </w:r>
    </w:p>
  </w:footnote>
  <w:footnote w:type="continuationSeparator" w:id="0">
    <w:p w14:paraId="37DD09EF" w14:textId="77777777" w:rsidR="009B4779" w:rsidRDefault="009B4779" w:rsidP="00E54429">
      <w:pPr>
        <w:spacing w:after="0" w:line="240" w:lineRule="auto"/>
      </w:pPr>
      <w:r>
        <w:continuationSeparator/>
      </w:r>
    </w:p>
  </w:footnote>
  <w:footnote w:id="1">
    <w:p w14:paraId="0C270350" w14:textId="77777777" w:rsidR="005A3677" w:rsidDel="00407956" w:rsidRDefault="005A3677">
      <w:pPr>
        <w:pStyle w:val="FootnoteText"/>
        <w:rPr>
          <w:del w:id="23" w:author="Geraldine Ochoa/Other/Consultant" w:date="2022-10-10T15:47:00Z"/>
        </w:rPr>
      </w:pPr>
      <w:del w:id="24" w:author="Geraldine Ochoa/Other/Consultant" w:date="2022-10-10T15:47:00Z">
        <w:r w:rsidDel="00407956">
          <w:rPr>
            <w:rStyle w:val="FootnoteReference"/>
          </w:rPr>
          <w:footnoteRef/>
        </w:r>
        <w:r w:rsidDel="00407956">
          <w:delText xml:space="preserve"> Art 272 Bis de la Ley General de Salud: </w:delText>
        </w:r>
      </w:del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aldine Ochoa/Other/Consultant">
    <w15:presenceInfo w15:providerId="AD" w15:userId="S::geraldine.ochoa@avon.com::d1ce0e2a-d165-48aa-859c-f52b205f1d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93C"/>
    <w:rsid w:val="00083215"/>
    <w:rsid w:val="001347A9"/>
    <w:rsid w:val="0027400D"/>
    <w:rsid w:val="002C61D9"/>
    <w:rsid w:val="00303A02"/>
    <w:rsid w:val="00317711"/>
    <w:rsid w:val="00370C58"/>
    <w:rsid w:val="00387544"/>
    <w:rsid w:val="00407956"/>
    <w:rsid w:val="005659AD"/>
    <w:rsid w:val="005A3677"/>
    <w:rsid w:val="005A4FE2"/>
    <w:rsid w:val="006311DB"/>
    <w:rsid w:val="00670BA8"/>
    <w:rsid w:val="006C095A"/>
    <w:rsid w:val="006C693C"/>
    <w:rsid w:val="00724291"/>
    <w:rsid w:val="007756BC"/>
    <w:rsid w:val="008149CC"/>
    <w:rsid w:val="00846003"/>
    <w:rsid w:val="0084674A"/>
    <w:rsid w:val="008553C6"/>
    <w:rsid w:val="00855D98"/>
    <w:rsid w:val="00896560"/>
    <w:rsid w:val="008B3097"/>
    <w:rsid w:val="009B17AF"/>
    <w:rsid w:val="009B4779"/>
    <w:rsid w:val="00A67E87"/>
    <w:rsid w:val="00AC0D21"/>
    <w:rsid w:val="00AC0DF4"/>
    <w:rsid w:val="00BB3D83"/>
    <w:rsid w:val="00CE769E"/>
    <w:rsid w:val="00E37A14"/>
    <w:rsid w:val="00E54429"/>
    <w:rsid w:val="00E63D59"/>
    <w:rsid w:val="00EA1851"/>
    <w:rsid w:val="00F6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02EB"/>
  <w15:chartTrackingRefBased/>
  <w15:docId w15:val="{B124F137-20B2-4E58-9329-CF88037C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544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4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4429"/>
    <w:rPr>
      <w:vertAlign w:val="superscript"/>
    </w:rPr>
  </w:style>
  <w:style w:type="paragraph" w:styleId="Revision">
    <w:name w:val="Revision"/>
    <w:hidden/>
    <w:uiPriority w:val="99"/>
    <w:semiHidden/>
    <w:rsid w:val="005659AD"/>
    <w:pPr>
      <w:spacing w:after="0" w:line="240" w:lineRule="auto"/>
    </w:pPr>
  </w:style>
  <w:style w:type="character" w:customStyle="1" w:styleId="selectable-text">
    <w:name w:val="selectable-text"/>
    <w:basedOn w:val="DefaultParagraphFont"/>
    <w:rsid w:val="00370C58"/>
  </w:style>
  <w:style w:type="character" w:styleId="Hyperlink">
    <w:name w:val="Hyperlink"/>
    <w:basedOn w:val="DefaultParagraphFont"/>
    <w:uiPriority w:val="99"/>
    <w:unhideWhenUsed/>
    <w:rsid w:val="00370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C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76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6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6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6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0DD09-09A8-42C8-84DA-8DC0C792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Ramirez, Diana (MEX-MEW)</cp:lastModifiedBy>
  <cp:revision>17</cp:revision>
  <dcterms:created xsi:type="dcterms:W3CDTF">2022-10-04T14:11:00Z</dcterms:created>
  <dcterms:modified xsi:type="dcterms:W3CDTF">2022-10-14T06:52:00Z</dcterms:modified>
</cp:coreProperties>
</file>