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AA5E" w14:textId="4EA20DDA" w:rsidR="00DA6C88" w:rsidRPr="00DA6C88" w:rsidRDefault="00DA6C88" w:rsidP="00E32B4E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DA6C88">
        <w:rPr>
          <w:rFonts w:ascii="Arial" w:hAnsi="Arial" w:cs="Arial"/>
          <w:b/>
          <w:bCs/>
          <w:sz w:val="28"/>
          <w:szCs w:val="28"/>
        </w:rPr>
        <w:t>Estándares de calidad para el examen de certificación y recertificación</w:t>
      </w:r>
      <w:del w:id="0" w:author="Geraldine Ochoa/Other/Consultant" w:date="2022-10-31T09:33:00Z">
        <w:r w:rsidRPr="00DA6C88" w:rsidDel="00EC7DC6">
          <w:rPr>
            <w:rFonts w:ascii="Arial" w:hAnsi="Arial" w:cs="Arial"/>
            <w:b/>
            <w:bCs/>
            <w:sz w:val="28"/>
            <w:szCs w:val="28"/>
          </w:rPr>
          <w:delText>.</w:delText>
        </w:r>
      </w:del>
    </w:p>
    <w:p w14:paraId="1AB63C42" w14:textId="77777777" w:rsidR="00DA6C88" w:rsidRDefault="00DA6C88" w:rsidP="00E32B4E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04F44659" w14:textId="66134DED" w:rsidR="00503EFC" w:rsidRDefault="00503EFC" w:rsidP="00E32B4E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 la participación de 14 consejos de especialidades inició el </w:t>
      </w:r>
      <w:r w:rsidRPr="001E4D4A">
        <w:rPr>
          <w:rFonts w:ascii="Arial" w:hAnsi="Arial" w:cs="Arial"/>
          <w:sz w:val="28"/>
          <w:szCs w:val="28"/>
        </w:rPr>
        <w:t>primer curso</w:t>
      </w:r>
      <w:del w:id="1" w:author="Geraldine Ochoa/Other/Consultant" w:date="2022-10-31T09:33:00Z">
        <w:r w:rsidDel="00EC7DC6">
          <w:rPr>
            <w:rFonts w:ascii="Arial" w:hAnsi="Arial" w:cs="Arial"/>
            <w:sz w:val="28"/>
            <w:szCs w:val="28"/>
          </w:rPr>
          <w:delText>:</w:delText>
        </w:r>
      </w:del>
      <w:r w:rsidRPr="001E4D4A">
        <w:rPr>
          <w:rFonts w:ascii="Arial" w:hAnsi="Arial" w:cs="Arial"/>
          <w:sz w:val="28"/>
          <w:szCs w:val="28"/>
        </w:rPr>
        <w:t xml:space="preserve"> </w:t>
      </w:r>
      <w:r w:rsidR="00DA6C88" w:rsidRPr="00DA6C88">
        <w:rPr>
          <w:rFonts w:ascii="Arial" w:hAnsi="Arial" w:cs="Arial"/>
          <w:i/>
          <w:iCs/>
          <w:sz w:val="28"/>
          <w:szCs w:val="28"/>
        </w:rPr>
        <w:t>E</w:t>
      </w:r>
      <w:r w:rsidRPr="00DA6C88">
        <w:rPr>
          <w:rFonts w:ascii="Arial" w:hAnsi="Arial" w:cs="Arial"/>
          <w:i/>
          <w:iCs/>
          <w:sz w:val="28"/>
          <w:szCs w:val="28"/>
        </w:rPr>
        <w:t>stándares de calidad para el examen de certificación y recertificación,</w:t>
      </w:r>
      <w:r>
        <w:rPr>
          <w:rFonts w:ascii="Arial" w:hAnsi="Arial" w:cs="Arial"/>
          <w:sz w:val="28"/>
          <w:szCs w:val="28"/>
        </w:rPr>
        <w:t xml:space="preserve"> que tiene el propósito de </w:t>
      </w:r>
      <w:r w:rsidR="009B3F87">
        <w:rPr>
          <w:rFonts w:ascii="Arial" w:hAnsi="Arial" w:cs="Arial"/>
          <w:sz w:val="28"/>
          <w:szCs w:val="28"/>
        </w:rPr>
        <w:t>homogeneizar</w:t>
      </w:r>
      <w:r>
        <w:rPr>
          <w:rFonts w:ascii="Arial" w:hAnsi="Arial" w:cs="Arial"/>
          <w:sz w:val="28"/>
          <w:szCs w:val="28"/>
        </w:rPr>
        <w:t xml:space="preserve"> en calidad </w:t>
      </w:r>
      <w:del w:id="2" w:author="Geraldine Ochoa/Other/Consultant" w:date="2022-10-31T09:34:00Z">
        <w:r w:rsidDel="00EC7DC6">
          <w:rPr>
            <w:rFonts w:ascii="Arial" w:hAnsi="Arial" w:cs="Arial"/>
            <w:sz w:val="28"/>
            <w:szCs w:val="28"/>
          </w:rPr>
          <w:delText xml:space="preserve">a </w:delText>
        </w:r>
      </w:del>
      <w:r>
        <w:rPr>
          <w:rFonts w:ascii="Arial" w:hAnsi="Arial" w:cs="Arial"/>
          <w:sz w:val="28"/>
          <w:szCs w:val="28"/>
        </w:rPr>
        <w:t>los exámenes para la certificación y recertificación</w:t>
      </w:r>
      <w:del w:id="3" w:author="Geraldine Ochoa/Other/Consultant" w:date="2022-10-31T09:34:00Z">
        <w:r w:rsidDel="00EC7DC6">
          <w:rPr>
            <w:rFonts w:ascii="Arial" w:hAnsi="Arial" w:cs="Arial"/>
            <w:sz w:val="28"/>
            <w:szCs w:val="28"/>
          </w:rPr>
          <w:delText>,</w:delText>
        </w:r>
      </w:del>
      <w:r>
        <w:rPr>
          <w:rFonts w:ascii="Arial" w:hAnsi="Arial" w:cs="Arial"/>
          <w:sz w:val="28"/>
          <w:szCs w:val="28"/>
        </w:rPr>
        <w:t xml:space="preserve"> </w:t>
      </w:r>
      <w:del w:id="4" w:author="Geraldine Ochoa/Other/Consultant" w:date="2022-10-31T09:34:00Z">
        <w:r w:rsidR="009B3F87" w:rsidDel="00EC7DC6">
          <w:rPr>
            <w:rFonts w:ascii="Arial" w:hAnsi="Arial" w:cs="Arial"/>
            <w:sz w:val="28"/>
            <w:szCs w:val="28"/>
          </w:rPr>
          <w:delText>que aplican</w:delText>
        </w:r>
      </w:del>
      <w:ins w:id="5" w:author="Geraldine Ochoa/Other/Consultant" w:date="2022-10-31T09:34:00Z">
        <w:r w:rsidR="00EC7DC6">
          <w:rPr>
            <w:rFonts w:ascii="Arial" w:hAnsi="Arial" w:cs="Arial"/>
            <w:sz w:val="28"/>
            <w:szCs w:val="28"/>
          </w:rPr>
          <w:t>de</w:t>
        </w:r>
      </w:ins>
      <w:r>
        <w:rPr>
          <w:rFonts w:ascii="Arial" w:hAnsi="Arial" w:cs="Arial"/>
          <w:sz w:val="28"/>
          <w:szCs w:val="28"/>
        </w:rPr>
        <w:t xml:space="preserve"> los 47 consejos que integran el Comité Normativo Nacional de Consejos de Especialidades Médicas, CONACEM.</w:t>
      </w:r>
    </w:p>
    <w:p w14:paraId="033E7EF6" w14:textId="77777777" w:rsidR="009B3F87" w:rsidRDefault="009B3F87" w:rsidP="00E32B4E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1315492C" w14:textId="2204560F" w:rsidR="00503EFC" w:rsidRDefault="00EC7DC6" w:rsidP="00E32B4E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ins w:id="6" w:author="Geraldine Ochoa/Other/Consultant" w:date="2022-10-31T09:35:00Z">
        <w:r>
          <w:rPr>
            <w:rFonts w:ascii="Arial" w:hAnsi="Arial" w:cs="Arial"/>
            <w:sz w:val="28"/>
            <w:szCs w:val="28"/>
          </w:rPr>
          <w:t>“</w:t>
        </w:r>
      </w:ins>
      <w:r w:rsidR="00503EFC" w:rsidRPr="00503EFC">
        <w:rPr>
          <w:rFonts w:ascii="Arial" w:hAnsi="Arial" w:cs="Arial"/>
          <w:sz w:val="28"/>
          <w:szCs w:val="28"/>
        </w:rPr>
        <w:t>Estos indicadores de calidad son fundamentales porque tienen que ver con los resultados</w:t>
      </w:r>
      <w:ins w:id="7" w:author="Geraldine Ochoa/Other/Consultant" w:date="2022-10-31T09:35:00Z">
        <w:r>
          <w:rPr>
            <w:rFonts w:ascii="Arial" w:hAnsi="Arial" w:cs="Arial"/>
            <w:sz w:val="28"/>
            <w:szCs w:val="28"/>
          </w:rPr>
          <w:t xml:space="preserve">, </w:t>
        </w:r>
      </w:ins>
      <w:del w:id="8" w:author="Geraldine Ochoa/Other/Consultant" w:date="2022-10-31T09:35:00Z">
        <w:r w:rsidR="00503EFC" w:rsidRPr="00503EFC" w:rsidDel="00EC7DC6">
          <w:rPr>
            <w:rFonts w:ascii="Arial" w:hAnsi="Arial" w:cs="Arial"/>
            <w:sz w:val="28"/>
            <w:szCs w:val="28"/>
          </w:rPr>
          <w:delText xml:space="preserve"> y </w:delText>
        </w:r>
        <w:r w:rsidR="007428A8" w:rsidDel="00EC7DC6">
          <w:rPr>
            <w:rFonts w:ascii="Arial" w:hAnsi="Arial" w:cs="Arial"/>
            <w:sz w:val="28"/>
            <w:szCs w:val="28"/>
          </w:rPr>
          <w:delText>cuya</w:delText>
        </w:r>
      </w:del>
      <w:ins w:id="9" w:author="Geraldine Ochoa/Other/Consultant" w:date="2022-10-31T09:35:00Z">
        <w:r>
          <w:rPr>
            <w:rFonts w:ascii="Arial" w:hAnsi="Arial" w:cs="Arial"/>
            <w:sz w:val="28"/>
            <w:szCs w:val="28"/>
          </w:rPr>
          <w:t>su</w:t>
        </w:r>
      </w:ins>
      <w:r w:rsidR="00503EFC" w:rsidRPr="00503EFC">
        <w:rPr>
          <w:rFonts w:ascii="Arial" w:hAnsi="Arial" w:cs="Arial"/>
          <w:sz w:val="28"/>
          <w:szCs w:val="28"/>
        </w:rPr>
        <w:t xml:space="preserve"> finalidad </w:t>
      </w:r>
      <w:r w:rsidR="007428A8">
        <w:rPr>
          <w:rFonts w:ascii="Arial" w:hAnsi="Arial" w:cs="Arial"/>
          <w:sz w:val="28"/>
          <w:szCs w:val="28"/>
        </w:rPr>
        <w:t>es</w:t>
      </w:r>
      <w:r w:rsidR="00503EFC" w:rsidRPr="00503EFC">
        <w:rPr>
          <w:rFonts w:ascii="Arial" w:hAnsi="Arial" w:cs="Arial"/>
          <w:sz w:val="28"/>
          <w:szCs w:val="28"/>
        </w:rPr>
        <w:t xml:space="preserve"> proporcionar criterios para la evaluación de pruebas y brindar pautas para evaluar </w:t>
      </w:r>
      <w:del w:id="10" w:author="Geraldine Ochoa/Other/Consultant" w:date="2022-10-31T09:35:00Z">
        <w:r w:rsidR="00503EFC" w:rsidRPr="00503EFC" w:rsidDel="00EC7DC6">
          <w:rPr>
            <w:rFonts w:ascii="Arial" w:hAnsi="Arial" w:cs="Arial"/>
            <w:sz w:val="28"/>
            <w:szCs w:val="28"/>
          </w:rPr>
          <w:delText xml:space="preserve">la </w:delText>
        </w:r>
      </w:del>
      <w:ins w:id="11" w:author="Geraldine Ochoa/Other/Consultant" w:date="2022-10-31T09:35:00Z">
        <w:r>
          <w:rPr>
            <w:rFonts w:ascii="Arial" w:hAnsi="Arial" w:cs="Arial"/>
            <w:sz w:val="28"/>
            <w:szCs w:val="28"/>
          </w:rPr>
          <w:t>su</w:t>
        </w:r>
        <w:r w:rsidRPr="00503EFC">
          <w:rPr>
            <w:rFonts w:ascii="Arial" w:hAnsi="Arial" w:cs="Arial"/>
            <w:sz w:val="28"/>
            <w:szCs w:val="28"/>
          </w:rPr>
          <w:t xml:space="preserve"> </w:t>
        </w:r>
      </w:ins>
      <w:r w:rsidR="00503EFC" w:rsidRPr="00503EFC">
        <w:rPr>
          <w:rFonts w:ascii="Arial" w:hAnsi="Arial" w:cs="Arial"/>
          <w:sz w:val="28"/>
          <w:szCs w:val="28"/>
        </w:rPr>
        <w:t xml:space="preserve">validez </w:t>
      </w:r>
      <w:del w:id="12" w:author="Geraldine Ochoa/Other/Consultant" w:date="2022-10-31T09:35:00Z">
        <w:r w:rsidR="00503EFC" w:rsidRPr="00503EFC" w:rsidDel="00EC7DC6">
          <w:rPr>
            <w:rFonts w:ascii="Arial" w:hAnsi="Arial" w:cs="Arial"/>
            <w:sz w:val="28"/>
            <w:szCs w:val="28"/>
          </w:rPr>
          <w:delText xml:space="preserve">de las pruebas </w:delText>
        </w:r>
      </w:del>
      <w:r w:rsidR="00503EFC" w:rsidRPr="00503EFC">
        <w:rPr>
          <w:rFonts w:ascii="Arial" w:hAnsi="Arial" w:cs="Arial"/>
          <w:sz w:val="28"/>
          <w:szCs w:val="28"/>
        </w:rPr>
        <w:t>para la certificación y recertificación de sus Consejos</w:t>
      </w:r>
      <w:r w:rsidR="007428A8">
        <w:rPr>
          <w:rFonts w:ascii="Arial" w:hAnsi="Arial" w:cs="Arial"/>
          <w:sz w:val="28"/>
          <w:szCs w:val="28"/>
        </w:rPr>
        <w:t>, y</w:t>
      </w:r>
      <w:r w:rsidR="00503EFC" w:rsidRPr="00503EFC">
        <w:rPr>
          <w:rFonts w:ascii="Arial" w:hAnsi="Arial" w:cs="Arial"/>
          <w:sz w:val="28"/>
          <w:szCs w:val="28"/>
        </w:rPr>
        <w:t xml:space="preserve"> con ellos, ofrecer un marco de referencia para garantizar que se aborden cuestiones relevantes</w:t>
      </w:r>
      <w:ins w:id="13" w:author="Geraldine Ochoa/Other/Consultant" w:date="2022-10-31T09:35:00Z">
        <w:r>
          <w:rPr>
            <w:rFonts w:ascii="Arial" w:hAnsi="Arial" w:cs="Arial"/>
            <w:sz w:val="28"/>
            <w:szCs w:val="28"/>
          </w:rPr>
          <w:t>”</w:t>
        </w:r>
      </w:ins>
      <w:ins w:id="14" w:author="Geraldine Ochoa/Other/Consultant" w:date="2022-10-31T09:36:00Z">
        <w:r>
          <w:rPr>
            <w:rFonts w:ascii="Arial" w:hAnsi="Arial" w:cs="Arial"/>
            <w:sz w:val="28"/>
            <w:szCs w:val="28"/>
          </w:rPr>
          <w:t>,</w:t>
        </w:r>
      </w:ins>
      <w:del w:id="15" w:author="Geraldine Ochoa/Other/Consultant" w:date="2022-10-31T09:35:00Z">
        <w:r w:rsidR="00503EFC" w:rsidDel="00EC7DC6">
          <w:rPr>
            <w:rFonts w:ascii="Arial" w:hAnsi="Arial" w:cs="Arial"/>
            <w:sz w:val="28"/>
            <w:szCs w:val="28"/>
          </w:rPr>
          <w:delText>,</w:delText>
        </w:r>
      </w:del>
      <w:r w:rsidR="00503EFC">
        <w:rPr>
          <w:rFonts w:ascii="Arial" w:hAnsi="Arial" w:cs="Arial"/>
          <w:sz w:val="28"/>
          <w:szCs w:val="28"/>
        </w:rPr>
        <w:t xml:space="preserve"> afirmó el Dr. José Ignacio Santos Preciado, presidente del CONACEM, durante la inauguración del curso</w:t>
      </w:r>
      <w:r w:rsidR="003D76A7">
        <w:rPr>
          <w:rFonts w:ascii="Arial" w:hAnsi="Arial" w:cs="Arial"/>
          <w:sz w:val="28"/>
          <w:szCs w:val="28"/>
        </w:rPr>
        <w:t>, el 2</w:t>
      </w:r>
      <w:r w:rsidR="00E46493">
        <w:rPr>
          <w:rFonts w:ascii="Arial" w:hAnsi="Arial" w:cs="Arial"/>
          <w:sz w:val="28"/>
          <w:szCs w:val="28"/>
        </w:rPr>
        <w:t>4</w:t>
      </w:r>
      <w:r w:rsidR="003D76A7">
        <w:rPr>
          <w:rFonts w:ascii="Arial" w:hAnsi="Arial" w:cs="Arial"/>
          <w:sz w:val="28"/>
          <w:szCs w:val="28"/>
        </w:rPr>
        <w:t xml:space="preserve"> de octubre pasado.</w:t>
      </w:r>
    </w:p>
    <w:p w14:paraId="0774BBDB" w14:textId="77777777" w:rsidR="009B3F87" w:rsidRDefault="009B3F87" w:rsidP="00E32B4E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6AA8E8D4" w14:textId="007E6823" w:rsidR="003D76A7" w:rsidRPr="001E4D4A" w:rsidRDefault="003D76A7" w:rsidP="003D76A7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Expuso, que se revisarán </w:t>
      </w:r>
      <w:r w:rsidRPr="001E4D4A">
        <w:rPr>
          <w:rFonts w:ascii="Arial" w:hAnsi="Arial" w:cs="Arial"/>
          <w:sz w:val="28"/>
          <w:szCs w:val="28"/>
        </w:rPr>
        <w:t>ocho estándares de calidad que</w:t>
      </w:r>
      <w:r>
        <w:rPr>
          <w:rFonts w:ascii="Arial" w:hAnsi="Arial" w:cs="Arial"/>
          <w:sz w:val="28"/>
          <w:szCs w:val="28"/>
        </w:rPr>
        <w:t xml:space="preserve"> intervienen en todo el proceso de evaluación:</w:t>
      </w:r>
    </w:p>
    <w:p w14:paraId="6CF8F0D1" w14:textId="77777777" w:rsidR="003D76A7" w:rsidRPr="001E4D4A" w:rsidRDefault="003D76A7" w:rsidP="003D76A7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253B8008" w14:textId="36B7EB76" w:rsidR="003D76A7" w:rsidRPr="001E4D4A" w:rsidRDefault="003D76A7" w:rsidP="003D76A7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del w:id="16" w:author="Geraldine Ochoa/Other/Consultant" w:date="2022-10-31T09:36:00Z">
        <w:r w:rsidRPr="001E4D4A" w:rsidDel="00EC7DC6">
          <w:rPr>
            <w:rFonts w:ascii="Arial" w:hAnsi="Arial" w:cs="Arial"/>
            <w:sz w:val="28"/>
            <w:szCs w:val="28"/>
          </w:rPr>
          <w:delText xml:space="preserve"> </w:delText>
        </w:r>
      </w:del>
      <w:r w:rsidRPr="001E4D4A">
        <w:rPr>
          <w:rFonts w:ascii="Arial" w:hAnsi="Arial" w:cs="Arial"/>
          <w:sz w:val="28"/>
          <w:szCs w:val="28"/>
        </w:rPr>
        <w:t>1.</w:t>
      </w:r>
      <w:ins w:id="17" w:author="Geraldine Ochoa/Other/Consultant" w:date="2022-10-31T09:36:00Z">
        <w:r w:rsidR="00EC7DC6">
          <w:rPr>
            <w:rFonts w:ascii="Arial" w:hAnsi="Arial" w:cs="Arial"/>
            <w:sz w:val="28"/>
            <w:szCs w:val="28"/>
          </w:rPr>
          <w:t xml:space="preserve"> </w:t>
        </w:r>
      </w:ins>
      <w:del w:id="18" w:author="Geraldine Ochoa/Other/Consultant" w:date="2022-10-31T09:36:00Z">
        <w:r w:rsidRPr="001E4D4A" w:rsidDel="00EC7DC6">
          <w:rPr>
            <w:rFonts w:ascii="Arial" w:hAnsi="Arial" w:cs="Arial"/>
            <w:sz w:val="28"/>
            <w:szCs w:val="28"/>
          </w:rPr>
          <w:delText>-</w:delText>
        </w:r>
      </w:del>
      <w:r w:rsidRPr="001E4D4A">
        <w:rPr>
          <w:rFonts w:ascii="Arial" w:hAnsi="Arial" w:cs="Arial"/>
          <w:sz w:val="28"/>
          <w:szCs w:val="28"/>
        </w:rPr>
        <w:t>Elabora</w:t>
      </w:r>
      <w:ins w:id="19" w:author="Geraldine Ochoa/Other/Consultant" w:date="2022-10-31T09:36:00Z">
        <w:r w:rsidR="00EC7DC6">
          <w:rPr>
            <w:rFonts w:ascii="Arial" w:hAnsi="Arial" w:cs="Arial"/>
            <w:sz w:val="28"/>
            <w:szCs w:val="28"/>
          </w:rPr>
          <w:t>ción</w:t>
        </w:r>
      </w:ins>
      <w:del w:id="20" w:author="Geraldine Ochoa/Other/Consultant" w:date="2022-10-31T09:36:00Z">
        <w:r w:rsidRPr="001E4D4A" w:rsidDel="00EC7DC6">
          <w:rPr>
            <w:rFonts w:ascii="Arial" w:hAnsi="Arial" w:cs="Arial"/>
            <w:sz w:val="28"/>
            <w:szCs w:val="28"/>
          </w:rPr>
          <w:delText>r</w:delText>
        </w:r>
      </w:del>
      <w:r w:rsidRPr="001E4D4A">
        <w:rPr>
          <w:rFonts w:ascii="Arial" w:hAnsi="Arial" w:cs="Arial"/>
          <w:sz w:val="28"/>
          <w:szCs w:val="28"/>
        </w:rPr>
        <w:t xml:space="preserve"> y aplica</w:t>
      </w:r>
      <w:del w:id="21" w:author="Geraldine Ochoa/Other/Consultant" w:date="2022-10-31T09:36:00Z">
        <w:r w:rsidRPr="001E4D4A" w:rsidDel="00EC7DC6">
          <w:rPr>
            <w:rFonts w:ascii="Arial" w:hAnsi="Arial" w:cs="Arial"/>
            <w:sz w:val="28"/>
            <w:szCs w:val="28"/>
          </w:rPr>
          <w:delText>r</w:delText>
        </w:r>
      </w:del>
      <w:ins w:id="22" w:author="Geraldine Ochoa/Other/Consultant" w:date="2022-10-31T09:36:00Z">
        <w:r w:rsidR="00EC7DC6">
          <w:rPr>
            <w:rFonts w:ascii="Arial" w:hAnsi="Arial" w:cs="Arial"/>
            <w:sz w:val="28"/>
            <w:szCs w:val="28"/>
          </w:rPr>
          <w:t>ción de</w:t>
        </w:r>
      </w:ins>
      <w:r w:rsidRPr="001E4D4A">
        <w:rPr>
          <w:rFonts w:ascii="Arial" w:hAnsi="Arial" w:cs="Arial"/>
          <w:sz w:val="28"/>
          <w:szCs w:val="28"/>
        </w:rPr>
        <w:t xml:space="preserve"> los exámenes de certificación</w:t>
      </w:r>
      <w:del w:id="23" w:author="Geraldine Ochoa/Other/Consultant" w:date="2022-10-31T09:36:00Z">
        <w:r w:rsidRPr="001E4D4A" w:rsidDel="00EC7DC6">
          <w:rPr>
            <w:rFonts w:ascii="Arial" w:hAnsi="Arial" w:cs="Arial"/>
            <w:sz w:val="28"/>
            <w:szCs w:val="28"/>
          </w:rPr>
          <w:delText>.</w:delText>
        </w:r>
      </w:del>
    </w:p>
    <w:p w14:paraId="76AB815A" w14:textId="77777777" w:rsidR="003D76A7" w:rsidRPr="001E4D4A" w:rsidRDefault="003D76A7" w:rsidP="003D76A7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1E4D4A">
        <w:rPr>
          <w:rFonts w:ascii="Arial" w:hAnsi="Arial" w:cs="Arial"/>
          <w:sz w:val="28"/>
          <w:szCs w:val="28"/>
        </w:rPr>
        <w:t>2.</w:t>
      </w:r>
      <w:del w:id="24" w:author="Geraldine Ochoa/Other/Consultant" w:date="2022-10-31T09:36:00Z">
        <w:r w:rsidRPr="001E4D4A" w:rsidDel="00EC7DC6">
          <w:rPr>
            <w:rFonts w:ascii="Arial" w:hAnsi="Arial" w:cs="Arial"/>
            <w:sz w:val="28"/>
            <w:szCs w:val="28"/>
          </w:rPr>
          <w:delText>-</w:delText>
        </w:r>
      </w:del>
      <w:r w:rsidRPr="001E4D4A">
        <w:rPr>
          <w:rFonts w:ascii="Arial" w:hAnsi="Arial" w:cs="Arial"/>
          <w:sz w:val="28"/>
          <w:szCs w:val="28"/>
        </w:rPr>
        <w:t xml:space="preserve"> Elaboración de los manuales para evaluaciones</w:t>
      </w:r>
      <w:del w:id="25" w:author="Geraldine Ochoa/Other/Consultant" w:date="2022-10-31T09:36:00Z">
        <w:r w:rsidRPr="001E4D4A" w:rsidDel="00EC7DC6">
          <w:rPr>
            <w:rFonts w:ascii="Arial" w:hAnsi="Arial" w:cs="Arial"/>
            <w:sz w:val="28"/>
            <w:szCs w:val="28"/>
          </w:rPr>
          <w:delText>.</w:delText>
        </w:r>
      </w:del>
    </w:p>
    <w:p w14:paraId="2C8E60B8" w14:textId="77777777" w:rsidR="003D76A7" w:rsidRPr="001E4D4A" w:rsidRDefault="003D76A7" w:rsidP="003D76A7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1E4D4A">
        <w:rPr>
          <w:rFonts w:ascii="Arial" w:hAnsi="Arial" w:cs="Arial"/>
          <w:sz w:val="28"/>
          <w:szCs w:val="28"/>
        </w:rPr>
        <w:t>3.</w:t>
      </w:r>
      <w:del w:id="26" w:author="Geraldine Ochoa/Other/Consultant" w:date="2022-10-31T09:36:00Z">
        <w:r w:rsidRPr="001E4D4A" w:rsidDel="00EC7DC6">
          <w:rPr>
            <w:rFonts w:ascii="Arial" w:hAnsi="Arial" w:cs="Arial"/>
            <w:sz w:val="28"/>
            <w:szCs w:val="28"/>
          </w:rPr>
          <w:delText>-</w:delText>
        </w:r>
      </w:del>
      <w:r w:rsidRPr="001E4D4A">
        <w:rPr>
          <w:rFonts w:ascii="Arial" w:hAnsi="Arial" w:cs="Arial"/>
          <w:sz w:val="28"/>
          <w:szCs w:val="28"/>
        </w:rPr>
        <w:t xml:space="preserve"> Planeación de los exámenes de certificación</w:t>
      </w:r>
      <w:del w:id="27" w:author="Geraldine Ochoa/Other/Consultant" w:date="2022-10-31T09:36:00Z">
        <w:r w:rsidRPr="001E4D4A" w:rsidDel="00EC7DC6">
          <w:rPr>
            <w:rFonts w:ascii="Arial" w:hAnsi="Arial" w:cs="Arial"/>
            <w:sz w:val="28"/>
            <w:szCs w:val="28"/>
          </w:rPr>
          <w:delText>.</w:delText>
        </w:r>
      </w:del>
    </w:p>
    <w:p w14:paraId="6D21329B" w14:textId="77777777" w:rsidR="003D76A7" w:rsidRPr="001E4D4A" w:rsidRDefault="003D76A7" w:rsidP="003D76A7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1E4D4A">
        <w:rPr>
          <w:rFonts w:ascii="Arial" w:hAnsi="Arial" w:cs="Arial"/>
          <w:sz w:val="28"/>
          <w:szCs w:val="28"/>
        </w:rPr>
        <w:t>4.</w:t>
      </w:r>
      <w:del w:id="28" w:author="Geraldine Ochoa/Other/Consultant" w:date="2022-10-31T09:36:00Z">
        <w:r w:rsidRPr="001E4D4A" w:rsidDel="00EC7DC6">
          <w:rPr>
            <w:rFonts w:ascii="Arial" w:hAnsi="Arial" w:cs="Arial"/>
            <w:sz w:val="28"/>
            <w:szCs w:val="28"/>
          </w:rPr>
          <w:delText>-</w:delText>
        </w:r>
      </w:del>
      <w:r w:rsidRPr="001E4D4A">
        <w:rPr>
          <w:rFonts w:ascii="Arial" w:hAnsi="Arial" w:cs="Arial"/>
          <w:sz w:val="28"/>
          <w:szCs w:val="28"/>
        </w:rPr>
        <w:t xml:space="preserve"> Elaboración de pruebas y reactivos</w:t>
      </w:r>
      <w:del w:id="29" w:author="Geraldine Ochoa/Other/Consultant" w:date="2022-10-31T09:36:00Z">
        <w:r w:rsidRPr="001E4D4A" w:rsidDel="00EC7DC6">
          <w:rPr>
            <w:rFonts w:ascii="Arial" w:hAnsi="Arial" w:cs="Arial"/>
            <w:sz w:val="28"/>
            <w:szCs w:val="28"/>
          </w:rPr>
          <w:delText>.</w:delText>
        </w:r>
      </w:del>
    </w:p>
    <w:p w14:paraId="2D9F5441" w14:textId="3DF8DD81" w:rsidR="003D76A7" w:rsidRPr="001E4D4A" w:rsidRDefault="003D76A7" w:rsidP="003D76A7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1E4D4A">
        <w:rPr>
          <w:rFonts w:ascii="Arial" w:hAnsi="Arial" w:cs="Arial"/>
          <w:sz w:val="28"/>
          <w:szCs w:val="28"/>
        </w:rPr>
        <w:t>5.</w:t>
      </w:r>
      <w:del w:id="30" w:author="Geraldine Ochoa/Other/Consultant" w:date="2022-10-31T09:36:00Z">
        <w:r w:rsidRPr="001E4D4A" w:rsidDel="00EC7DC6">
          <w:rPr>
            <w:rFonts w:ascii="Arial" w:hAnsi="Arial" w:cs="Arial"/>
            <w:sz w:val="28"/>
            <w:szCs w:val="28"/>
          </w:rPr>
          <w:delText>-</w:delText>
        </w:r>
      </w:del>
      <w:r w:rsidRPr="001E4D4A">
        <w:rPr>
          <w:rFonts w:ascii="Arial" w:hAnsi="Arial" w:cs="Arial"/>
          <w:sz w:val="28"/>
          <w:szCs w:val="28"/>
        </w:rPr>
        <w:t xml:space="preserve"> Evalua</w:t>
      </w:r>
      <w:ins w:id="31" w:author="Geraldine Ochoa/Other/Consultant" w:date="2022-10-31T09:36:00Z">
        <w:r w:rsidR="00EC7DC6">
          <w:rPr>
            <w:rFonts w:ascii="Arial" w:hAnsi="Arial" w:cs="Arial"/>
            <w:sz w:val="28"/>
            <w:szCs w:val="28"/>
          </w:rPr>
          <w:t>ción de</w:t>
        </w:r>
      </w:ins>
      <w:del w:id="32" w:author="Geraldine Ochoa/Other/Consultant" w:date="2022-10-31T09:36:00Z">
        <w:r w:rsidRPr="001E4D4A" w:rsidDel="00EC7DC6">
          <w:rPr>
            <w:rFonts w:ascii="Arial" w:hAnsi="Arial" w:cs="Arial"/>
            <w:sz w:val="28"/>
            <w:szCs w:val="28"/>
          </w:rPr>
          <w:delText>r</w:delText>
        </w:r>
      </w:del>
      <w:r w:rsidRPr="001E4D4A">
        <w:rPr>
          <w:rFonts w:ascii="Arial" w:hAnsi="Arial" w:cs="Arial"/>
          <w:sz w:val="28"/>
          <w:szCs w:val="28"/>
        </w:rPr>
        <w:t xml:space="preserve"> error estándar, confiabilidad, longitud del examen y sus partes</w:t>
      </w:r>
      <w:del w:id="33" w:author="Geraldine Ochoa/Other/Consultant" w:date="2022-10-31T09:36:00Z">
        <w:r w:rsidRPr="001E4D4A" w:rsidDel="00EC7DC6">
          <w:rPr>
            <w:rFonts w:ascii="Arial" w:hAnsi="Arial" w:cs="Arial"/>
            <w:sz w:val="28"/>
            <w:szCs w:val="28"/>
          </w:rPr>
          <w:delText>.</w:delText>
        </w:r>
      </w:del>
    </w:p>
    <w:p w14:paraId="54700379" w14:textId="523B47FA" w:rsidR="003D76A7" w:rsidRPr="001E4D4A" w:rsidRDefault="003D76A7" w:rsidP="003D76A7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1E4D4A">
        <w:rPr>
          <w:rFonts w:ascii="Arial" w:hAnsi="Arial" w:cs="Arial"/>
          <w:sz w:val="28"/>
          <w:szCs w:val="28"/>
        </w:rPr>
        <w:t>6.</w:t>
      </w:r>
      <w:del w:id="34" w:author="Geraldine Ochoa/Other/Consultant" w:date="2022-10-31T09:36:00Z">
        <w:r w:rsidRPr="001E4D4A" w:rsidDel="00EC7DC6">
          <w:rPr>
            <w:rFonts w:ascii="Arial" w:hAnsi="Arial" w:cs="Arial"/>
            <w:sz w:val="28"/>
            <w:szCs w:val="28"/>
          </w:rPr>
          <w:delText>-</w:delText>
        </w:r>
      </w:del>
      <w:r w:rsidRPr="001E4D4A">
        <w:rPr>
          <w:rFonts w:ascii="Arial" w:hAnsi="Arial" w:cs="Arial"/>
          <w:sz w:val="28"/>
          <w:szCs w:val="28"/>
        </w:rPr>
        <w:t xml:space="preserve"> Evalua</w:t>
      </w:r>
      <w:ins w:id="35" w:author="Geraldine Ochoa/Other/Consultant" w:date="2022-10-31T09:37:00Z">
        <w:r w:rsidR="00EC7DC6">
          <w:rPr>
            <w:rFonts w:ascii="Arial" w:hAnsi="Arial" w:cs="Arial"/>
            <w:sz w:val="28"/>
            <w:szCs w:val="28"/>
          </w:rPr>
          <w:t>ción de</w:t>
        </w:r>
      </w:ins>
      <w:del w:id="36" w:author="Geraldine Ochoa/Other/Consultant" w:date="2022-10-31T09:37:00Z">
        <w:r w:rsidRPr="001E4D4A" w:rsidDel="00EC7DC6">
          <w:rPr>
            <w:rFonts w:ascii="Arial" w:hAnsi="Arial" w:cs="Arial"/>
            <w:sz w:val="28"/>
            <w:szCs w:val="28"/>
          </w:rPr>
          <w:delText>r</w:delText>
        </w:r>
      </w:del>
      <w:r w:rsidRPr="001E4D4A">
        <w:rPr>
          <w:rFonts w:ascii="Arial" w:hAnsi="Arial" w:cs="Arial"/>
          <w:sz w:val="28"/>
          <w:szCs w:val="28"/>
        </w:rPr>
        <w:t xml:space="preserve"> la validez</w:t>
      </w:r>
      <w:del w:id="37" w:author="Geraldine Ochoa/Other/Consultant" w:date="2022-10-31T09:36:00Z">
        <w:r w:rsidRPr="001E4D4A" w:rsidDel="00EC7DC6">
          <w:rPr>
            <w:rFonts w:ascii="Arial" w:hAnsi="Arial" w:cs="Arial"/>
            <w:sz w:val="28"/>
            <w:szCs w:val="28"/>
          </w:rPr>
          <w:delText>.</w:delText>
        </w:r>
      </w:del>
    </w:p>
    <w:p w14:paraId="68422C32" w14:textId="77777777" w:rsidR="003D76A7" w:rsidRPr="001E4D4A" w:rsidRDefault="003D76A7" w:rsidP="003D76A7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1E4D4A">
        <w:rPr>
          <w:rFonts w:ascii="Arial" w:hAnsi="Arial" w:cs="Arial"/>
          <w:sz w:val="28"/>
          <w:szCs w:val="28"/>
        </w:rPr>
        <w:t>7.</w:t>
      </w:r>
      <w:del w:id="38" w:author="Geraldine Ochoa/Other/Consultant" w:date="2022-10-31T09:36:00Z">
        <w:r w:rsidRPr="001E4D4A" w:rsidDel="00EC7DC6">
          <w:rPr>
            <w:rFonts w:ascii="Arial" w:hAnsi="Arial" w:cs="Arial"/>
            <w:sz w:val="28"/>
            <w:szCs w:val="28"/>
          </w:rPr>
          <w:delText>-</w:delText>
        </w:r>
      </w:del>
      <w:r w:rsidRPr="001E4D4A">
        <w:rPr>
          <w:rFonts w:ascii="Arial" w:hAnsi="Arial" w:cs="Arial"/>
          <w:sz w:val="28"/>
          <w:szCs w:val="28"/>
        </w:rPr>
        <w:t xml:space="preserve"> Integración, equiparación y estabilidad de versiones</w:t>
      </w:r>
      <w:r>
        <w:rPr>
          <w:rFonts w:ascii="Arial" w:hAnsi="Arial" w:cs="Arial"/>
          <w:sz w:val="28"/>
          <w:szCs w:val="28"/>
        </w:rPr>
        <w:t xml:space="preserve"> de los exámenes</w:t>
      </w:r>
    </w:p>
    <w:p w14:paraId="4DA661F0" w14:textId="3F9458CD" w:rsidR="003D76A7" w:rsidRDefault="003D76A7" w:rsidP="003D76A7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1E4D4A">
        <w:rPr>
          <w:rFonts w:ascii="Arial" w:hAnsi="Arial" w:cs="Arial"/>
          <w:sz w:val="28"/>
          <w:szCs w:val="28"/>
        </w:rPr>
        <w:t>8.</w:t>
      </w:r>
      <w:del w:id="39" w:author="Geraldine Ochoa/Other/Consultant" w:date="2022-10-31T09:36:00Z">
        <w:r w:rsidRPr="001E4D4A" w:rsidDel="00EC7DC6">
          <w:rPr>
            <w:rFonts w:ascii="Arial" w:hAnsi="Arial" w:cs="Arial"/>
            <w:sz w:val="28"/>
            <w:szCs w:val="28"/>
          </w:rPr>
          <w:delText>-</w:delText>
        </w:r>
      </w:del>
      <w:r w:rsidRPr="001E4D4A">
        <w:rPr>
          <w:rFonts w:ascii="Arial" w:hAnsi="Arial" w:cs="Arial"/>
          <w:sz w:val="28"/>
          <w:szCs w:val="28"/>
        </w:rPr>
        <w:t xml:space="preserve"> Interpretación de los resultados</w:t>
      </w:r>
      <w:del w:id="40" w:author="Geraldine Ochoa/Other/Consultant" w:date="2022-10-31T09:36:00Z">
        <w:r w:rsidRPr="001E4D4A" w:rsidDel="00EC7DC6">
          <w:rPr>
            <w:rFonts w:ascii="Arial" w:hAnsi="Arial" w:cs="Arial"/>
            <w:sz w:val="28"/>
            <w:szCs w:val="28"/>
          </w:rPr>
          <w:delText>.</w:delText>
        </w:r>
      </w:del>
    </w:p>
    <w:p w14:paraId="391F8152" w14:textId="77777777" w:rsidR="004E453D" w:rsidRDefault="004E453D" w:rsidP="003D76A7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574DCFB4" w14:textId="77777777" w:rsidR="007428A8" w:rsidRDefault="007428A8" w:rsidP="004E453D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73133F15" w14:textId="77777777" w:rsidR="00EC7DC6" w:rsidRDefault="004E453D" w:rsidP="004E453D">
      <w:pPr>
        <w:spacing w:after="0" w:line="360" w:lineRule="auto"/>
        <w:jc w:val="both"/>
        <w:rPr>
          <w:ins w:id="41" w:author="Geraldine Ochoa/Other/Consultant" w:date="2022-10-31T09:37:00Z"/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Asimismo,</w:t>
      </w:r>
      <w:r w:rsidR="00E46493">
        <w:rPr>
          <w:rFonts w:ascii="Arial" w:hAnsi="Arial" w:cs="Arial"/>
          <w:sz w:val="28"/>
          <w:szCs w:val="28"/>
        </w:rPr>
        <w:t xml:space="preserve"> mencionó que</w:t>
      </w:r>
      <w:r>
        <w:rPr>
          <w:rFonts w:ascii="Arial" w:hAnsi="Arial" w:cs="Arial"/>
          <w:sz w:val="28"/>
          <w:szCs w:val="28"/>
        </w:rPr>
        <w:t xml:space="preserve"> se estudiarán</w:t>
      </w:r>
      <w:r w:rsidRPr="001E4D4A">
        <w:rPr>
          <w:rFonts w:ascii="Arial" w:hAnsi="Arial" w:cs="Arial"/>
          <w:sz w:val="28"/>
          <w:szCs w:val="28"/>
        </w:rPr>
        <w:t xml:space="preserve"> siete estándares de calidad </w:t>
      </w:r>
      <w:r>
        <w:rPr>
          <w:rFonts w:ascii="Arial" w:hAnsi="Arial" w:cs="Arial"/>
          <w:sz w:val="28"/>
          <w:szCs w:val="28"/>
        </w:rPr>
        <w:t xml:space="preserve">que </w:t>
      </w:r>
      <w:r w:rsidRPr="001E4D4A">
        <w:rPr>
          <w:rFonts w:ascii="Arial" w:hAnsi="Arial" w:cs="Arial"/>
          <w:sz w:val="28"/>
          <w:szCs w:val="28"/>
        </w:rPr>
        <w:t>tienen que ver con el entorno al examen</w:t>
      </w:r>
      <w:ins w:id="42" w:author="Geraldine Ochoa/Other/Consultant" w:date="2022-10-31T09:37:00Z">
        <w:r w:rsidR="00EC7DC6">
          <w:rPr>
            <w:rFonts w:ascii="Arial" w:hAnsi="Arial" w:cs="Arial"/>
            <w:sz w:val="28"/>
            <w:szCs w:val="28"/>
          </w:rPr>
          <w:t>:</w:t>
        </w:r>
      </w:ins>
    </w:p>
    <w:p w14:paraId="2D8F0B84" w14:textId="687197E1" w:rsidR="00EC7DC6" w:rsidRDefault="004E453D" w:rsidP="004E453D">
      <w:pPr>
        <w:spacing w:after="0" w:line="360" w:lineRule="auto"/>
        <w:jc w:val="both"/>
        <w:rPr>
          <w:ins w:id="43" w:author="Geraldine Ochoa/Other/Consultant" w:date="2022-10-31T09:37:00Z"/>
          <w:rFonts w:ascii="Arial" w:hAnsi="Arial" w:cs="Arial"/>
          <w:sz w:val="28"/>
          <w:szCs w:val="28"/>
        </w:rPr>
      </w:pPr>
      <w:del w:id="44" w:author="Geraldine Ochoa/Other/Consultant" w:date="2022-10-31T09:37:00Z">
        <w:r w:rsidRPr="001E4D4A" w:rsidDel="00EC7DC6">
          <w:rPr>
            <w:rFonts w:ascii="Arial" w:hAnsi="Arial" w:cs="Arial"/>
            <w:sz w:val="28"/>
            <w:szCs w:val="28"/>
          </w:rPr>
          <w:delText>, siendo estos</w:delText>
        </w:r>
        <w:r w:rsidR="00DA6C88" w:rsidDel="00EC7DC6">
          <w:rPr>
            <w:rFonts w:ascii="Arial" w:hAnsi="Arial" w:cs="Arial"/>
            <w:sz w:val="28"/>
            <w:szCs w:val="28"/>
          </w:rPr>
          <w:delText>:</w:delText>
        </w:r>
        <w:r w:rsidDel="00EC7DC6">
          <w:rPr>
            <w:rFonts w:ascii="Arial" w:hAnsi="Arial" w:cs="Arial"/>
            <w:sz w:val="28"/>
            <w:szCs w:val="28"/>
          </w:rPr>
          <w:delText xml:space="preserve"> </w:delText>
        </w:r>
      </w:del>
      <w:r w:rsidRPr="001E4D4A">
        <w:rPr>
          <w:rFonts w:ascii="Arial" w:hAnsi="Arial" w:cs="Arial"/>
          <w:sz w:val="28"/>
          <w:szCs w:val="28"/>
        </w:rPr>
        <w:t>1.</w:t>
      </w:r>
      <w:del w:id="45" w:author="Geraldine Ochoa/Other/Consultant" w:date="2022-10-31T09:37:00Z">
        <w:r w:rsidRPr="001E4D4A" w:rsidDel="00EC7DC6">
          <w:rPr>
            <w:rFonts w:ascii="Arial" w:hAnsi="Arial" w:cs="Arial"/>
            <w:sz w:val="28"/>
            <w:szCs w:val="28"/>
          </w:rPr>
          <w:delText>-</w:delText>
        </w:r>
      </w:del>
      <w:r w:rsidRPr="001E4D4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La </w:t>
      </w:r>
      <w:ins w:id="46" w:author="Geraldine Ochoa/Other/Consultant" w:date="2022-10-31T09:38:00Z">
        <w:r w:rsidR="00EC7DC6">
          <w:rPr>
            <w:rFonts w:ascii="Arial" w:hAnsi="Arial" w:cs="Arial"/>
            <w:sz w:val="28"/>
            <w:szCs w:val="28"/>
          </w:rPr>
          <w:t>e</w:t>
        </w:r>
      </w:ins>
      <w:del w:id="47" w:author="Geraldine Ochoa/Other/Consultant" w:date="2022-10-31T09:38:00Z">
        <w:r w:rsidRPr="001E4D4A" w:rsidDel="00EC7DC6">
          <w:rPr>
            <w:rFonts w:ascii="Arial" w:hAnsi="Arial" w:cs="Arial"/>
            <w:sz w:val="28"/>
            <w:szCs w:val="28"/>
          </w:rPr>
          <w:delText>E</w:delText>
        </w:r>
      </w:del>
      <w:r w:rsidRPr="001E4D4A">
        <w:rPr>
          <w:rFonts w:ascii="Arial" w:hAnsi="Arial" w:cs="Arial"/>
          <w:sz w:val="28"/>
          <w:szCs w:val="28"/>
        </w:rPr>
        <w:t>laboración de materiales para el examen</w:t>
      </w:r>
      <w:del w:id="48" w:author="Geraldine Ochoa/Other/Consultant" w:date="2022-10-31T09:38:00Z">
        <w:r w:rsidRPr="001E4D4A" w:rsidDel="00EC7DC6">
          <w:rPr>
            <w:rFonts w:ascii="Arial" w:hAnsi="Arial" w:cs="Arial"/>
            <w:sz w:val="28"/>
            <w:szCs w:val="28"/>
          </w:rPr>
          <w:delText>.</w:delText>
        </w:r>
      </w:del>
      <w:r>
        <w:rPr>
          <w:rFonts w:ascii="Arial" w:hAnsi="Arial" w:cs="Arial"/>
          <w:sz w:val="28"/>
          <w:szCs w:val="28"/>
        </w:rPr>
        <w:t xml:space="preserve"> </w:t>
      </w:r>
    </w:p>
    <w:p w14:paraId="293509F8" w14:textId="77777777" w:rsidR="00EC7DC6" w:rsidRDefault="004E453D" w:rsidP="004E453D">
      <w:pPr>
        <w:spacing w:after="0" w:line="360" w:lineRule="auto"/>
        <w:jc w:val="both"/>
        <w:rPr>
          <w:ins w:id="49" w:author="Geraldine Ochoa/Other/Consultant" w:date="2022-10-31T09:38:00Z"/>
          <w:rFonts w:ascii="Arial" w:hAnsi="Arial" w:cs="Arial"/>
          <w:sz w:val="28"/>
          <w:szCs w:val="28"/>
        </w:rPr>
      </w:pPr>
      <w:r w:rsidRPr="001E4D4A">
        <w:rPr>
          <w:rFonts w:ascii="Arial" w:hAnsi="Arial" w:cs="Arial"/>
          <w:sz w:val="28"/>
          <w:szCs w:val="28"/>
        </w:rPr>
        <w:t>2.</w:t>
      </w:r>
      <w:del w:id="50" w:author="Geraldine Ochoa/Other/Consultant" w:date="2022-10-31T09:37:00Z">
        <w:r w:rsidRPr="001E4D4A" w:rsidDel="00EC7DC6">
          <w:rPr>
            <w:rFonts w:ascii="Arial" w:hAnsi="Arial" w:cs="Arial"/>
            <w:sz w:val="28"/>
            <w:szCs w:val="28"/>
          </w:rPr>
          <w:delText>-</w:delText>
        </w:r>
      </w:del>
      <w:r w:rsidRPr="001E4D4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La </w:t>
      </w:r>
      <w:r w:rsidR="007428A8">
        <w:rPr>
          <w:rFonts w:ascii="Arial" w:hAnsi="Arial" w:cs="Arial"/>
          <w:sz w:val="28"/>
          <w:szCs w:val="28"/>
        </w:rPr>
        <w:t>p</w:t>
      </w:r>
      <w:r w:rsidRPr="001E4D4A">
        <w:rPr>
          <w:rFonts w:ascii="Arial" w:hAnsi="Arial" w:cs="Arial"/>
          <w:sz w:val="28"/>
          <w:szCs w:val="28"/>
        </w:rPr>
        <w:t>romoción del examen y contratación de servicios externos</w:t>
      </w:r>
    </w:p>
    <w:p w14:paraId="0906D96D" w14:textId="77777777" w:rsidR="00EC7DC6" w:rsidRDefault="004E453D" w:rsidP="004E453D">
      <w:pPr>
        <w:spacing w:after="0" w:line="360" w:lineRule="auto"/>
        <w:jc w:val="both"/>
        <w:rPr>
          <w:ins w:id="51" w:author="Geraldine Ochoa/Other/Consultant" w:date="2022-10-31T09:38:00Z"/>
          <w:rFonts w:ascii="Arial" w:hAnsi="Arial" w:cs="Arial"/>
          <w:sz w:val="28"/>
          <w:szCs w:val="28"/>
        </w:rPr>
      </w:pPr>
      <w:del w:id="52" w:author="Geraldine Ochoa/Other/Consultant" w:date="2022-10-31T09:38:00Z">
        <w:r w:rsidRPr="001E4D4A" w:rsidDel="00EC7DC6">
          <w:rPr>
            <w:rFonts w:ascii="Arial" w:hAnsi="Arial" w:cs="Arial"/>
            <w:sz w:val="28"/>
            <w:szCs w:val="28"/>
          </w:rPr>
          <w:delText>.</w:delText>
        </w:r>
        <w:r w:rsidR="0019706D" w:rsidDel="00EC7DC6">
          <w:rPr>
            <w:rFonts w:ascii="Arial" w:hAnsi="Arial" w:cs="Arial"/>
            <w:sz w:val="28"/>
            <w:szCs w:val="28"/>
          </w:rPr>
          <w:delText xml:space="preserve"> </w:delText>
        </w:r>
      </w:del>
      <w:r w:rsidRPr="001E4D4A">
        <w:rPr>
          <w:rFonts w:ascii="Arial" w:hAnsi="Arial" w:cs="Arial"/>
          <w:sz w:val="28"/>
          <w:szCs w:val="28"/>
        </w:rPr>
        <w:t>3.</w:t>
      </w:r>
      <w:del w:id="53" w:author="Geraldine Ochoa/Other/Consultant" w:date="2022-10-31T09:37:00Z">
        <w:r w:rsidRPr="001E4D4A" w:rsidDel="00EC7DC6">
          <w:rPr>
            <w:rFonts w:ascii="Arial" w:hAnsi="Arial" w:cs="Arial"/>
            <w:sz w:val="28"/>
            <w:szCs w:val="28"/>
          </w:rPr>
          <w:delText>-</w:delText>
        </w:r>
      </w:del>
      <w:r w:rsidRPr="001E4D4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La </w:t>
      </w:r>
      <w:r w:rsidR="007428A8">
        <w:rPr>
          <w:rFonts w:ascii="Arial" w:hAnsi="Arial" w:cs="Arial"/>
          <w:sz w:val="28"/>
          <w:szCs w:val="28"/>
        </w:rPr>
        <w:t>p</w:t>
      </w:r>
      <w:r w:rsidRPr="001E4D4A">
        <w:rPr>
          <w:rFonts w:ascii="Arial" w:hAnsi="Arial" w:cs="Arial"/>
          <w:sz w:val="28"/>
          <w:szCs w:val="28"/>
        </w:rPr>
        <w:t>reparación y aplicación de los exámenes</w:t>
      </w:r>
    </w:p>
    <w:p w14:paraId="43CD73DE" w14:textId="2EADDFF5" w:rsidR="00EC7DC6" w:rsidRDefault="004E453D" w:rsidP="004E453D">
      <w:pPr>
        <w:spacing w:after="0" w:line="360" w:lineRule="auto"/>
        <w:jc w:val="both"/>
        <w:rPr>
          <w:ins w:id="54" w:author="Geraldine Ochoa/Other/Consultant" w:date="2022-10-31T09:38:00Z"/>
          <w:rFonts w:ascii="Arial" w:hAnsi="Arial" w:cs="Arial"/>
          <w:sz w:val="28"/>
          <w:szCs w:val="28"/>
        </w:rPr>
      </w:pPr>
      <w:del w:id="55" w:author="Geraldine Ochoa/Other/Consultant" w:date="2022-10-31T09:38:00Z">
        <w:r w:rsidRPr="001E4D4A" w:rsidDel="00EC7DC6">
          <w:rPr>
            <w:rFonts w:ascii="Arial" w:hAnsi="Arial" w:cs="Arial"/>
            <w:sz w:val="28"/>
            <w:szCs w:val="28"/>
          </w:rPr>
          <w:delText>.</w:delText>
        </w:r>
        <w:r w:rsidR="0019706D" w:rsidDel="00EC7DC6">
          <w:rPr>
            <w:rFonts w:ascii="Arial" w:hAnsi="Arial" w:cs="Arial"/>
            <w:sz w:val="28"/>
            <w:szCs w:val="28"/>
          </w:rPr>
          <w:delText xml:space="preserve"> </w:delText>
        </w:r>
      </w:del>
      <w:r w:rsidRPr="001E4D4A">
        <w:rPr>
          <w:rFonts w:ascii="Arial" w:hAnsi="Arial" w:cs="Arial"/>
          <w:sz w:val="28"/>
          <w:szCs w:val="28"/>
        </w:rPr>
        <w:t>4.</w:t>
      </w:r>
      <w:del w:id="56" w:author="Geraldine Ochoa/Other/Consultant" w:date="2022-10-31T09:38:00Z">
        <w:r w:rsidRPr="001E4D4A" w:rsidDel="00EC7DC6">
          <w:rPr>
            <w:rFonts w:ascii="Arial" w:hAnsi="Arial" w:cs="Arial"/>
            <w:sz w:val="28"/>
            <w:szCs w:val="28"/>
          </w:rPr>
          <w:delText xml:space="preserve">- </w:delText>
        </w:r>
      </w:del>
      <w:ins w:id="57" w:author="Geraldine Ochoa/Other/Consultant" w:date="2022-10-31T09:38:00Z">
        <w:r w:rsidR="00EC7DC6">
          <w:rPr>
            <w:rFonts w:ascii="Arial" w:hAnsi="Arial" w:cs="Arial"/>
            <w:sz w:val="28"/>
            <w:szCs w:val="28"/>
          </w:rPr>
          <w:t xml:space="preserve"> </w:t>
        </w:r>
      </w:ins>
      <w:r>
        <w:rPr>
          <w:rFonts w:ascii="Arial" w:hAnsi="Arial" w:cs="Arial"/>
          <w:sz w:val="28"/>
          <w:szCs w:val="28"/>
        </w:rPr>
        <w:t>L</w:t>
      </w:r>
      <w:ins w:id="58" w:author="Geraldine Ochoa/Other/Consultant" w:date="2022-10-31T09:39:00Z">
        <w:r w:rsidR="00EC7DC6">
          <w:rPr>
            <w:rFonts w:ascii="Arial" w:hAnsi="Arial" w:cs="Arial"/>
            <w:sz w:val="28"/>
            <w:szCs w:val="28"/>
          </w:rPr>
          <w:t>a realización de l</w:t>
        </w:r>
      </w:ins>
      <w:r>
        <w:rPr>
          <w:rFonts w:ascii="Arial" w:hAnsi="Arial" w:cs="Arial"/>
          <w:sz w:val="28"/>
          <w:szCs w:val="28"/>
        </w:rPr>
        <w:t xml:space="preserve">as actividades </w:t>
      </w:r>
      <w:del w:id="59" w:author="Geraldine Ochoa/Other/Consultant" w:date="2022-10-31T09:39:00Z">
        <w:r w:rsidDel="00EC7DC6">
          <w:rPr>
            <w:rFonts w:ascii="Arial" w:hAnsi="Arial" w:cs="Arial"/>
            <w:sz w:val="28"/>
            <w:szCs w:val="28"/>
          </w:rPr>
          <w:delText xml:space="preserve">a realizar </w:delText>
        </w:r>
      </w:del>
      <w:r w:rsidR="007428A8">
        <w:rPr>
          <w:rFonts w:ascii="Arial" w:hAnsi="Arial" w:cs="Arial"/>
          <w:sz w:val="28"/>
          <w:szCs w:val="28"/>
        </w:rPr>
        <w:t>d</w:t>
      </w:r>
      <w:r w:rsidRPr="001E4D4A">
        <w:rPr>
          <w:rFonts w:ascii="Arial" w:hAnsi="Arial" w:cs="Arial"/>
          <w:sz w:val="28"/>
          <w:szCs w:val="28"/>
        </w:rPr>
        <w:t xml:space="preserve">urante el desarrollo </w:t>
      </w:r>
      <w:del w:id="60" w:author="Geraldine Ochoa/Other/Consultant" w:date="2022-10-31T09:39:00Z">
        <w:r w:rsidRPr="001E4D4A" w:rsidDel="00EC7DC6">
          <w:rPr>
            <w:rFonts w:ascii="Arial" w:hAnsi="Arial" w:cs="Arial"/>
            <w:sz w:val="28"/>
            <w:szCs w:val="28"/>
          </w:rPr>
          <w:delText xml:space="preserve">de la aplicación </w:delText>
        </w:r>
      </w:del>
      <w:r w:rsidRPr="001E4D4A">
        <w:rPr>
          <w:rFonts w:ascii="Arial" w:hAnsi="Arial" w:cs="Arial"/>
          <w:sz w:val="28"/>
          <w:szCs w:val="28"/>
        </w:rPr>
        <w:t>del examen</w:t>
      </w:r>
      <w:del w:id="61" w:author="Geraldine Ochoa/Other/Consultant" w:date="2022-10-31T09:39:00Z">
        <w:r w:rsidRPr="001E4D4A" w:rsidDel="00EC7DC6">
          <w:rPr>
            <w:rFonts w:ascii="Arial" w:hAnsi="Arial" w:cs="Arial"/>
            <w:sz w:val="28"/>
            <w:szCs w:val="28"/>
          </w:rPr>
          <w:delText>.</w:delText>
        </w:r>
      </w:del>
    </w:p>
    <w:p w14:paraId="6ED49311" w14:textId="727719BB" w:rsidR="004E453D" w:rsidRPr="001E4D4A" w:rsidRDefault="004E453D" w:rsidP="004E453D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del w:id="62" w:author="Geraldine Ochoa/Other/Consultant" w:date="2022-10-31T09:38:00Z">
        <w:r w:rsidDel="00EC7DC6">
          <w:rPr>
            <w:rFonts w:ascii="Arial" w:hAnsi="Arial" w:cs="Arial"/>
            <w:sz w:val="28"/>
            <w:szCs w:val="28"/>
          </w:rPr>
          <w:delText xml:space="preserve"> </w:delText>
        </w:r>
      </w:del>
      <w:r w:rsidRPr="001E4D4A">
        <w:rPr>
          <w:rFonts w:ascii="Arial" w:hAnsi="Arial" w:cs="Arial"/>
          <w:sz w:val="28"/>
          <w:szCs w:val="28"/>
        </w:rPr>
        <w:t>5.</w:t>
      </w:r>
      <w:del w:id="63" w:author="Geraldine Ochoa/Other/Consultant" w:date="2022-10-31T09:38:00Z">
        <w:r w:rsidRPr="001E4D4A" w:rsidDel="00EC7DC6">
          <w:rPr>
            <w:rFonts w:ascii="Arial" w:hAnsi="Arial" w:cs="Arial"/>
            <w:sz w:val="28"/>
            <w:szCs w:val="28"/>
          </w:rPr>
          <w:delText>-</w:delText>
        </w:r>
      </w:del>
      <w:ins w:id="64" w:author="Geraldine Ochoa/Other/Consultant" w:date="2022-10-31T09:38:00Z">
        <w:r w:rsidR="00EC7DC6">
          <w:rPr>
            <w:rFonts w:ascii="Arial" w:hAnsi="Arial" w:cs="Arial"/>
            <w:sz w:val="28"/>
            <w:szCs w:val="28"/>
          </w:rPr>
          <w:t xml:space="preserve"> </w:t>
        </w:r>
      </w:ins>
      <w:r>
        <w:rPr>
          <w:rFonts w:ascii="Arial" w:hAnsi="Arial" w:cs="Arial"/>
          <w:sz w:val="28"/>
          <w:szCs w:val="28"/>
        </w:rPr>
        <w:t>P</w:t>
      </w:r>
      <w:r w:rsidRPr="001E4D4A">
        <w:rPr>
          <w:rFonts w:ascii="Arial" w:hAnsi="Arial" w:cs="Arial"/>
          <w:sz w:val="28"/>
          <w:szCs w:val="28"/>
        </w:rPr>
        <w:t>rocesos posteriores a la aplicación del examen</w:t>
      </w:r>
      <w:del w:id="65" w:author="Geraldine Ochoa/Other/Consultant" w:date="2022-10-31T09:39:00Z">
        <w:r w:rsidDel="00EC7DC6">
          <w:rPr>
            <w:rFonts w:ascii="Arial" w:hAnsi="Arial" w:cs="Arial"/>
            <w:sz w:val="28"/>
            <w:szCs w:val="28"/>
          </w:rPr>
          <w:delText>, incluyendo la</w:delText>
        </w:r>
      </w:del>
      <w:r>
        <w:rPr>
          <w:rFonts w:ascii="Arial" w:hAnsi="Arial" w:cs="Arial"/>
          <w:sz w:val="28"/>
          <w:szCs w:val="28"/>
        </w:rPr>
        <w:t xml:space="preserve"> </w:t>
      </w:r>
    </w:p>
    <w:p w14:paraId="6993A873" w14:textId="5A05F2C8" w:rsidR="00EC7DC6" w:rsidRDefault="004E453D" w:rsidP="004E453D">
      <w:pPr>
        <w:spacing w:after="0" w:line="360" w:lineRule="auto"/>
        <w:jc w:val="both"/>
        <w:rPr>
          <w:ins w:id="66" w:author="Geraldine Ochoa/Other/Consultant" w:date="2022-10-31T09:39:00Z"/>
          <w:rFonts w:ascii="Arial" w:hAnsi="Arial" w:cs="Arial"/>
          <w:sz w:val="28"/>
          <w:szCs w:val="28"/>
        </w:rPr>
      </w:pPr>
      <w:r w:rsidRPr="001E4D4A">
        <w:rPr>
          <w:rFonts w:ascii="Arial" w:hAnsi="Arial" w:cs="Arial"/>
          <w:sz w:val="28"/>
          <w:szCs w:val="28"/>
        </w:rPr>
        <w:t>6.</w:t>
      </w:r>
      <w:del w:id="67" w:author="Geraldine Ochoa/Other/Consultant" w:date="2022-10-31T09:39:00Z">
        <w:r w:rsidRPr="001E4D4A" w:rsidDel="00EC7DC6">
          <w:rPr>
            <w:rFonts w:ascii="Arial" w:hAnsi="Arial" w:cs="Arial"/>
            <w:sz w:val="28"/>
            <w:szCs w:val="28"/>
          </w:rPr>
          <w:delText>-</w:delText>
        </w:r>
      </w:del>
      <w:r w:rsidRPr="001E4D4A">
        <w:rPr>
          <w:rFonts w:ascii="Arial" w:hAnsi="Arial" w:cs="Arial"/>
          <w:sz w:val="28"/>
          <w:szCs w:val="28"/>
        </w:rPr>
        <w:t xml:space="preserve"> </w:t>
      </w:r>
      <w:ins w:id="68" w:author="Geraldine Ochoa/Other/Consultant" w:date="2022-10-31T09:40:00Z">
        <w:r w:rsidR="00EC7DC6">
          <w:rPr>
            <w:rFonts w:ascii="Arial" w:hAnsi="Arial" w:cs="Arial"/>
            <w:sz w:val="28"/>
            <w:szCs w:val="28"/>
          </w:rPr>
          <w:t>C</w:t>
        </w:r>
      </w:ins>
      <w:del w:id="69" w:author="Geraldine Ochoa/Other/Consultant" w:date="2022-10-31T09:40:00Z">
        <w:r w:rsidRPr="001E4D4A" w:rsidDel="00EC7DC6">
          <w:rPr>
            <w:rFonts w:ascii="Arial" w:hAnsi="Arial" w:cs="Arial"/>
            <w:sz w:val="28"/>
            <w:szCs w:val="28"/>
          </w:rPr>
          <w:delText>c</w:delText>
        </w:r>
      </w:del>
      <w:r w:rsidRPr="001E4D4A">
        <w:rPr>
          <w:rFonts w:ascii="Arial" w:hAnsi="Arial" w:cs="Arial"/>
          <w:sz w:val="28"/>
          <w:szCs w:val="28"/>
        </w:rPr>
        <w:t>omunicación de resultados</w:t>
      </w:r>
      <w:del w:id="70" w:author="Geraldine Ochoa/Other/Consultant" w:date="2022-10-31T09:39:00Z">
        <w:r w:rsidDel="00EC7DC6">
          <w:rPr>
            <w:rFonts w:ascii="Arial" w:hAnsi="Arial" w:cs="Arial"/>
            <w:sz w:val="28"/>
            <w:szCs w:val="28"/>
          </w:rPr>
          <w:delText xml:space="preserve"> </w:delText>
        </w:r>
        <w:r w:rsidR="00DA6C88" w:rsidDel="00EC7DC6">
          <w:rPr>
            <w:rFonts w:ascii="Arial" w:hAnsi="Arial" w:cs="Arial"/>
            <w:sz w:val="28"/>
            <w:szCs w:val="28"/>
          </w:rPr>
          <w:delText>y,</w:delText>
        </w:r>
      </w:del>
    </w:p>
    <w:p w14:paraId="618D1B42" w14:textId="390D275B" w:rsidR="004E453D" w:rsidRPr="001E4D4A" w:rsidRDefault="00DA6C88" w:rsidP="004E453D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del w:id="71" w:author="Geraldine Ochoa/Other/Consultant" w:date="2022-10-31T09:39:00Z">
        <w:r w:rsidDel="00EC7DC6">
          <w:rPr>
            <w:rFonts w:ascii="Arial" w:hAnsi="Arial" w:cs="Arial"/>
            <w:sz w:val="28"/>
            <w:szCs w:val="28"/>
          </w:rPr>
          <w:delText xml:space="preserve"> </w:delText>
        </w:r>
      </w:del>
      <w:r>
        <w:rPr>
          <w:rFonts w:ascii="Arial" w:hAnsi="Arial" w:cs="Arial"/>
          <w:sz w:val="28"/>
          <w:szCs w:val="28"/>
        </w:rPr>
        <w:t>7</w:t>
      </w:r>
      <w:r w:rsidR="004E453D" w:rsidRPr="001E4D4A">
        <w:rPr>
          <w:rFonts w:ascii="Arial" w:hAnsi="Arial" w:cs="Arial"/>
          <w:sz w:val="28"/>
          <w:szCs w:val="28"/>
        </w:rPr>
        <w:t>.</w:t>
      </w:r>
      <w:ins w:id="72" w:author="Geraldine Ochoa/Other/Consultant" w:date="2022-10-31T09:39:00Z">
        <w:r w:rsidR="00EC7DC6">
          <w:rPr>
            <w:rFonts w:ascii="Arial" w:hAnsi="Arial" w:cs="Arial"/>
            <w:sz w:val="28"/>
            <w:szCs w:val="28"/>
          </w:rPr>
          <w:t xml:space="preserve"> </w:t>
        </w:r>
      </w:ins>
      <w:del w:id="73" w:author="Geraldine Ochoa/Other/Consultant" w:date="2022-10-31T09:39:00Z">
        <w:r w:rsidR="004E453D" w:rsidDel="00EC7DC6">
          <w:rPr>
            <w:rFonts w:ascii="Arial" w:hAnsi="Arial" w:cs="Arial"/>
            <w:sz w:val="28"/>
            <w:szCs w:val="28"/>
          </w:rPr>
          <w:delText xml:space="preserve">- </w:delText>
        </w:r>
      </w:del>
      <w:r w:rsidR="004E453D">
        <w:rPr>
          <w:rFonts w:ascii="Arial" w:hAnsi="Arial" w:cs="Arial"/>
          <w:sz w:val="28"/>
          <w:szCs w:val="28"/>
        </w:rPr>
        <w:t xml:space="preserve">La </w:t>
      </w:r>
      <w:r w:rsidR="004E453D" w:rsidRPr="001E4D4A">
        <w:rPr>
          <w:rFonts w:ascii="Arial" w:hAnsi="Arial" w:cs="Arial"/>
          <w:sz w:val="28"/>
          <w:szCs w:val="28"/>
        </w:rPr>
        <w:t>utilización de los resultados</w:t>
      </w:r>
      <w:del w:id="74" w:author="Geraldine Ochoa/Other/Consultant" w:date="2022-10-31T09:40:00Z">
        <w:r w:rsidR="004E453D" w:rsidRPr="001E4D4A" w:rsidDel="00EC7DC6">
          <w:rPr>
            <w:rFonts w:ascii="Arial" w:hAnsi="Arial" w:cs="Arial"/>
            <w:sz w:val="28"/>
            <w:szCs w:val="28"/>
          </w:rPr>
          <w:delText>.</w:delText>
        </w:r>
      </w:del>
    </w:p>
    <w:p w14:paraId="41583B9C" w14:textId="58F53CE7" w:rsidR="00503EFC" w:rsidRDefault="00503EFC" w:rsidP="00E32B4E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532E40C2" w14:textId="4F1EEA09" w:rsidR="00DA6C88" w:rsidRDefault="00DA6C88" w:rsidP="0019706D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Este curso</w:t>
      </w:r>
      <w:r w:rsidR="009B3F87">
        <w:rPr>
          <w:rFonts w:ascii="Arial" w:hAnsi="Arial" w:cs="Arial"/>
          <w:sz w:val="28"/>
          <w:szCs w:val="28"/>
        </w:rPr>
        <w:t xml:space="preserve">, planteado como </w:t>
      </w:r>
      <w:r w:rsidR="009B3F87" w:rsidRPr="009B3F87">
        <w:rPr>
          <w:rFonts w:ascii="Arial" w:hAnsi="Arial" w:cs="Arial"/>
          <w:sz w:val="28"/>
          <w:szCs w:val="28"/>
        </w:rPr>
        <w:t>un esfuerzo para contribuir con la</w:t>
      </w:r>
      <w:r w:rsidR="0019706D">
        <w:rPr>
          <w:rFonts w:ascii="Arial" w:hAnsi="Arial" w:cs="Arial"/>
          <w:sz w:val="28"/>
          <w:szCs w:val="28"/>
        </w:rPr>
        <w:t xml:space="preserve"> </w:t>
      </w:r>
      <w:r w:rsidR="009B3F87" w:rsidRPr="009B3F87">
        <w:rPr>
          <w:rFonts w:ascii="Arial" w:hAnsi="Arial" w:cs="Arial"/>
          <w:sz w:val="28"/>
          <w:szCs w:val="28"/>
        </w:rPr>
        <w:t xml:space="preserve">profesionalización y desarrollo de </w:t>
      </w:r>
      <w:r w:rsidR="009B3F87">
        <w:rPr>
          <w:rFonts w:ascii="Arial" w:hAnsi="Arial" w:cs="Arial"/>
          <w:sz w:val="28"/>
          <w:szCs w:val="28"/>
        </w:rPr>
        <w:t xml:space="preserve">los </w:t>
      </w:r>
      <w:r w:rsidR="009B3F87" w:rsidRPr="009B3F87">
        <w:rPr>
          <w:rFonts w:ascii="Arial" w:hAnsi="Arial" w:cs="Arial"/>
          <w:sz w:val="28"/>
          <w:szCs w:val="28"/>
        </w:rPr>
        <w:t>procesos</w:t>
      </w:r>
      <w:r>
        <w:rPr>
          <w:rFonts w:ascii="Arial" w:hAnsi="Arial" w:cs="Arial"/>
          <w:sz w:val="28"/>
          <w:szCs w:val="28"/>
        </w:rPr>
        <w:t xml:space="preserve"> </w:t>
      </w:r>
      <w:r w:rsidR="009B3F87">
        <w:rPr>
          <w:rFonts w:ascii="Arial" w:hAnsi="Arial" w:cs="Arial"/>
          <w:sz w:val="28"/>
          <w:szCs w:val="28"/>
        </w:rPr>
        <w:t xml:space="preserve">aplicables para los exámenes, </w:t>
      </w:r>
      <w:r>
        <w:rPr>
          <w:rFonts w:ascii="Arial" w:hAnsi="Arial" w:cs="Arial"/>
          <w:sz w:val="28"/>
          <w:szCs w:val="28"/>
        </w:rPr>
        <w:t>tiene una</w:t>
      </w:r>
      <w:r w:rsidRPr="00DA6C88">
        <w:rPr>
          <w:rFonts w:ascii="Trebuchet MS" w:hAnsi="Trebuchet MS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sz w:val="28"/>
          <w:szCs w:val="28"/>
        </w:rPr>
        <w:t>d</w:t>
      </w:r>
      <w:r w:rsidRPr="00DA6C88">
        <w:rPr>
          <w:rFonts w:ascii="Arial" w:hAnsi="Arial" w:cs="Arial"/>
          <w:sz w:val="28"/>
          <w:szCs w:val="28"/>
        </w:rPr>
        <w:t>uración</w:t>
      </w:r>
      <w:r>
        <w:rPr>
          <w:rFonts w:ascii="Arial" w:hAnsi="Arial" w:cs="Arial"/>
          <w:sz w:val="28"/>
          <w:szCs w:val="28"/>
        </w:rPr>
        <w:t xml:space="preserve"> de</w:t>
      </w:r>
      <w:r w:rsidRPr="00DA6C88">
        <w:rPr>
          <w:rFonts w:ascii="Arial" w:hAnsi="Arial" w:cs="Arial"/>
          <w:sz w:val="28"/>
          <w:szCs w:val="28"/>
        </w:rPr>
        <w:t xml:space="preserve"> </w:t>
      </w:r>
      <w:r w:rsidR="009B3F87">
        <w:rPr>
          <w:rFonts w:ascii="Arial" w:hAnsi="Arial" w:cs="Arial"/>
          <w:sz w:val="28"/>
          <w:szCs w:val="28"/>
        </w:rPr>
        <w:t xml:space="preserve">72 horas, impartido en </w:t>
      </w:r>
      <w:r w:rsidRPr="00DA6C88">
        <w:rPr>
          <w:rFonts w:ascii="Arial" w:hAnsi="Arial" w:cs="Arial"/>
          <w:sz w:val="28"/>
          <w:szCs w:val="28"/>
        </w:rPr>
        <w:t>12 semanas con sesiones sincrónicas en línea de tres horas y tres horas de estudio autónomo en forma asincrónica en la plataforma online</w:t>
      </w:r>
      <w:r w:rsidR="00E46493">
        <w:rPr>
          <w:rFonts w:ascii="Arial" w:hAnsi="Arial" w:cs="Arial"/>
          <w:sz w:val="28"/>
          <w:szCs w:val="28"/>
        </w:rPr>
        <w:t>.</w:t>
      </w:r>
    </w:p>
    <w:p w14:paraId="5C767013" w14:textId="77777777" w:rsidR="00E46493" w:rsidRDefault="00E46493" w:rsidP="00E32B4E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6B1B44CD" w14:textId="1600C03F" w:rsidR="00E46493" w:rsidRDefault="00E46493" w:rsidP="00E46493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31 de marzo de 2022, durante la asamblea anual del CONACEM, se expuso la necesidad</w:t>
      </w:r>
      <w:r w:rsidRPr="00E46493">
        <w:t xml:space="preserve"> </w:t>
      </w:r>
      <w:r w:rsidRPr="00E46493">
        <w:rPr>
          <w:rFonts w:ascii="Arial" w:hAnsi="Arial" w:cs="Arial"/>
          <w:sz w:val="28"/>
          <w:szCs w:val="28"/>
        </w:rPr>
        <w:t>de desarrollar estrategias para el</w:t>
      </w:r>
      <w:r>
        <w:rPr>
          <w:rFonts w:ascii="Arial" w:hAnsi="Arial" w:cs="Arial"/>
          <w:sz w:val="28"/>
          <w:szCs w:val="28"/>
        </w:rPr>
        <w:t xml:space="preserve"> </w:t>
      </w:r>
      <w:r w:rsidRPr="00E46493">
        <w:rPr>
          <w:rFonts w:ascii="Arial" w:hAnsi="Arial" w:cs="Arial"/>
          <w:sz w:val="28"/>
          <w:szCs w:val="28"/>
        </w:rPr>
        <w:t>fortalecimiento de las actividades sustantivas de los Consejos de Especialidades</w:t>
      </w:r>
      <w:r>
        <w:rPr>
          <w:rFonts w:ascii="Arial" w:hAnsi="Arial" w:cs="Arial"/>
          <w:sz w:val="28"/>
          <w:szCs w:val="28"/>
        </w:rPr>
        <w:t xml:space="preserve"> </w:t>
      </w:r>
      <w:r w:rsidRPr="00E46493">
        <w:rPr>
          <w:rFonts w:ascii="Arial" w:hAnsi="Arial" w:cs="Arial"/>
          <w:sz w:val="28"/>
          <w:szCs w:val="28"/>
        </w:rPr>
        <w:t>Médicas y del mismo CONACEM, conforme las atribuciones que emanan de los</w:t>
      </w:r>
      <w:r w:rsidR="0019706D">
        <w:rPr>
          <w:rFonts w:ascii="Arial" w:hAnsi="Arial" w:cs="Arial"/>
          <w:sz w:val="28"/>
          <w:szCs w:val="28"/>
        </w:rPr>
        <w:t xml:space="preserve"> </w:t>
      </w:r>
      <w:r w:rsidR="007428A8">
        <w:rPr>
          <w:rFonts w:ascii="Arial" w:hAnsi="Arial" w:cs="Arial"/>
          <w:sz w:val="28"/>
          <w:szCs w:val="28"/>
        </w:rPr>
        <w:t>e</w:t>
      </w:r>
      <w:r w:rsidRPr="00E46493">
        <w:rPr>
          <w:rFonts w:ascii="Arial" w:hAnsi="Arial" w:cs="Arial"/>
          <w:sz w:val="28"/>
          <w:szCs w:val="28"/>
        </w:rPr>
        <w:t>statutos vigentes</w:t>
      </w:r>
      <w:r>
        <w:rPr>
          <w:rFonts w:ascii="Arial" w:hAnsi="Arial" w:cs="Arial"/>
          <w:sz w:val="28"/>
          <w:szCs w:val="28"/>
        </w:rPr>
        <w:t xml:space="preserve"> y</w:t>
      </w:r>
      <w:r w:rsidR="007428A8">
        <w:rPr>
          <w:rFonts w:ascii="Arial" w:hAnsi="Arial" w:cs="Arial"/>
          <w:sz w:val="28"/>
          <w:szCs w:val="28"/>
        </w:rPr>
        <w:t xml:space="preserve"> con la participación </w:t>
      </w:r>
      <w:r>
        <w:rPr>
          <w:rFonts w:ascii="Arial" w:hAnsi="Arial" w:cs="Arial"/>
          <w:sz w:val="28"/>
          <w:szCs w:val="28"/>
        </w:rPr>
        <w:t xml:space="preserve">del </w:t>
      </w:r>
      <w:r w:rsidRPr="00E46493">
        <w:rPr>
          <w:rFonts w:ascii="Arial" w:hAnsi="Arial" w:cs="Arial"/>
          <w:sz w:val="28"/>
          <w:szCs w:val="28"/>
        </w:rPr>
        <w:t>Dr. Víctor Hugo Olmedo Canchola,</w:t>
      </w:r>
      <w:r>
        <w:rPr>
          <w:rFonts w:ascii="Arial" w:hAnsi="Arial" w:cs="Arial"/>
          <w:sz w:val="28"/>
          <w:szCs w:val="28"/>
        </w:rPr>
        <w:t xml:space="preserve"> </w:t>
      </w:r>
      <w:r w:rsidR="009B3F87">
        <w:rPr>
          <w:rFonts w:ascii="Arial" w:hAnsi="Arial" w:cs="Arial"/>
          <w:sz w:val="28"/>
          <w:szCs w:val="28"/>
        </w:rPr>
        <w:t>experto en la materia y c</w:t>
      </w:r>
      <w:r>
        <w:rPr>
          <w:rFonts w:ascii="Arial" w:hAnsi="Arial" w:cs="Arial"/>
          <w:sz w:val="28"/>
          <w:szCs w:val="28"/>
        </w:rPr>
        <w:t>o</w:t>
      </w:r>
      <w:r w:rsidR="009B3F87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>rdinador de este primer curso</w:t>
      </w:r>
      <w:r w:rsidR="009B3F87">
        <w:rPr>
          <w:rFonts w:ascii="Arial" w:hAnsi="Arial" w:cs="Arial"/>
          <w:sz w:val="28"/>
          <w:szCs w:val="28"/>
        </w:rPr>
        <w:t xml:space="preserve">, se detectó </w:t>
      </w:r>
      <w:r w:rsidRPr="00E46493">
        <w:rPr>
          <w:rFonts w:ascii="Arial" w:hAnsi="Arial" w:cs="Arial"/>
          <w:sz w:val="28"/>
          <w:szCs w:val="28"/>
        </w:rPr>
        <w:t>la necesidad de trabajar en estándares</w:t>
      </w:r>
      <w:r w:rsidR="009B3F87">
        <w:rPr>
          <w:rFonts w:ascii="Arial" w:hAnsi="Arial" w:cs="Arial"/>
          <w:sz w:val="28"/>
          <w:szCs w:val="28"/>
        </w:rPr>
        <w:t xml:space="preserve"> </w:t>
      </w:r>
      <w:r w:rsidRPr="00E46493">
        <w:rPr>
          <w:rFonts w:ascii="Arial" w:hAnsi="Arial" w:cs="Arial"/>
          <w:sz w:val="28"/>
          <w:szCs w:val="28"/>
        </w:rPr>
        <w:t>de calidad</w:t>
      </w:r>
      <w:r w:rsidR="009B3F87">
        <w:rPr>
          <w:rFonts w:ascii="Arial" w:hAnsi="Arial" w:cs="Arial"/>
          <w:sz w:val="28"/>
          <w:szCs w:val="28"/>
        </w:rPr>
        <w:t xml:space="preserve"> homogéneos para todos los consejos.</w:t>
      </w:r>
    </w:p>
    <w:p w14:paraId="4967DBC6" w14:textId="3067210F" w:rsidR="009B3F87" w:rsidRDefault="009B3F87" w:rsidP="00E46493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7F6C0606" w14:textId="402F75BD" w:rsidR="009B3F87" w:rsidRPr="009B3F87" w:rsidRDefault="009B3F87" w:rsidP="009B3F87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9B3F87">
        <w:rPr>
          <w:rFonts w:ascii="Arial" w:hAnsi="Arial" w:cs="Arial"/>
          <w:sz w:val="24"/>
          <w:szCs w:val="24"/>
        </w:rPr>
        <w:t>Jorge Marín Zurita</w:t>
      </w:r>
    </w:p>
    <w:p w14:paraId="77C49D76" w14:textId="50A0105C" w:rsidR="009B3F87" w:rsidRPr="009B3F87" w:rsidRDefault="009B3F87" w:rsidP="009B3F87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9B3F87">
        <w:rPr>
          <w:rFonts w:ascii="Arial" w:hAnsi="Arial" w:cs="Arial"/>
          <w:sz w:val="24"/>
          <w:szCs w:val="24"/>
        </w:rPr>
        <w:t>Octubre 2022</w:t>
      </w:r>
    </w:p>
    <w:p w14:paraId="58F139AE" w14:textId="35E29CF9" w:rsidR="00E46493" w:rsidRPr="001E4D4A" w:rsidRDefault="00E46493" w:rsidP="00E32B4E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sectPr w:rsidR="00E46493" w:rsidRPr="001E4D4A" w:rsidSect="001E4D4A">
      <w:pgSz w:w="12240" w:h="15840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eraldine Ochoa/Other/Consultant">
    <w15:presenceInfo w15:providerId="AD" w15:userId="S::geraldine.ochoa@avon.com::d1ce0e2a-d165-48aa-859c-f52b205f1d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34"/>
    <w:rsid w:val="00007776"/>
    <w:rsid w:val="001642B1"/>
    <w:rsid w:val="0019706D"/>
    <w:rsid w:val="001E4D4A"/>
    <w:rsid w:val="00233B47"/>
    <w:rsid w:val="003D76A7"/>
    <w:rsid w:val="004C78ED"/>
    <w:rsid w:val="004E453D"/>
    <w:rsid w:val="00503EFC"/>
    <w:rsid w:val="007428A8"/>
    <w:rsid w:val="00955B6F"/>
    <w:rsid w:val="0098727A"/>
    <w:rsid w:val="009B3F87"/>
    <w:rsid w:val="009C2279"/>
    <w:rsid w:val="00A125A0"/>
    <w:rsid w:val="00C17298"/>
    <w:rsid w:val="00C31B6A"/>
    <w:rsid w:val="00C40034"/>
    <w:rsid w:val="00D937C1"/>
    <w:rsid w:val="00DA6C88"/>
    <w:rsid w:val="00E32B4E"/>
    <w:rsid w:val="00E46493"/>
    <w:rsid w:val="00EC7DC6"/>
    <w:rsid w:val="00FC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06C4F"/>
  <w15:chartTrackingRefBased/>
  <w15:docId w15:val="{DC017C76-29A4-43BC-AB07-B77DC54F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0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EC7D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447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</dc:creator>
  <cp:keywords/>
  <dc:description/>
  <cp:lastModifiedBy>Geraldine Ochoa/Other/Consultant</cp:lastModifiedBy>
  <cp:revision>3</cp:revision>
  <cp:lastPrinted>2022-10-24T21:55:00Z</cp:lastPrinted>
  <dcterms:created xsi:type="dcterms:W3CDTF">2022-10-26T16:07:00Z</dcterms:created>
  <dcterms:modified xsi:type="dcterms:W3CDTF">2022-10-31T15:40:00Z</dcterms:modified>
</cp:coreProperties>
</file>