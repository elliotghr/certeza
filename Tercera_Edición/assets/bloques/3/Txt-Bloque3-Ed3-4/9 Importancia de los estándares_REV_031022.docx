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8D5A" w14:textId="05ECCD52" w:rsidR="00C731FD" w:rsidRPr="00C842AB" w:rsidRDefault="00E2189A" w:rsidP="00C842AB">
      <w:pPr>
        <w:pStyle w:val="Ttulo"/>
        <w:jc w:val="center"/>
        <w:rPr>
          <w:rFonts w:ascii="Arial" w:eastAsiaTheme="minorEastAsia" w:hAnsi="Arial" w:cstheme="minorBidi"/>
          <w:b/>
          <w:bCs/>
          <w:caps w:val="0"/>
          <w:color w:val="auto"/>
          <w:spacing w:val="0"/>
          <w:sz w:val="24"/>
          <w:szCs w:val="20"/>
        </w:rPr>
      </w:pPr>
      <w:r w:rsidRPr="00C842AB">
        <w:rPr>
          <w:rFonts w:ascii="Arial" w:eastAsiaTheme="minorEastAsia" w:hAnsi="Arial" w:cstheme="minorBidi"/>
          <w:b/>
          <w:bCs/>
          <w:caps w:val="0"/>
          <w:color w:val="auto"/>
          <w:spacing w:val="0"/>
          <w:sz w:val="24"/>
          <w:szCs w:val="20"/>
        </w:rPr>
        <w:t xml:space="preserve">Importancia de los estándares </w:t>
      </w:r>
      <w:r w:rsidR="008366F6" w:rsidRPr="00C842AB">
        <w:rPr>
          <w:rFonts w:ascii="Arial" w:eastAsiaTheme="minorEastAsia" w:hAnsi="Arial" w:cstheme="minorBidi"/>
          <w:b/>
          <w:bCs/>
          <w:caps w:val="0"/>
          <w:color w:val="auto"/>
          <w:spacing w:val="0"/>
          <w:sz w:val="24"/>
          <w:szCs w:val="20"/>
        </w:rPr>
        <w:t>para</w:t>
      </w:r>
      <w:r w:rsidR="00B95CA3" w:rsidRPr="00C842AB">
        <w:rPr>
          <w:rFonts w:ascii="Arial" w:eastAsiaTheme="minorEastAsia" w:hAnsi="Arial" w:cstheme="minorBidi"/>
          <w:b/>
          <w:bCs/>
          <w:caps w:val="0"/>
          <w:color w:val="auto"/>
          <w:spacing w:val="0"/>
          <w:sz w:val="24"/>
          <w:szCs w:val="20"/>
        </w:rPr>
        <w:t xml:space="preserve"> </w:t>
      </w:r>
      <w:r w:rsidRPr="00C842AB">
        <w:rPr>
          <w:rFonts w:ascii="Arial" w:eastAsiaTheme="minorEastAsia" w:hAnsi="Arial" w:cstheme="minorBidi"/>
          <w:b/>
          <w:bCs/>
          <w:caps w:val="0"/>
          <w:color w:val="auto"/>
          <w:spacing w:val="0"/>
          <w:sz w:val="24"/>
          <w:szCs w:val="20"/>
        </w:rPr>
        <w:t xml:space="preserve">evaluaciones con calidad </w:t>
      </w:r>
      <w:r w:rsidR="00D7385D" w:rsidRPr="00C842AB">
        <w:rPr>
          <w:rFonts w:ascii="Arial" w:eastAsiaTheme="minorEastAsia" w:hAnsi="Arial" w:cstheme="minorBidi"/>
          <w:b/>
          <w:bCs/>
          <w:caps w:val="0"/>
          <w:color w:val="auto"/>
          <w:spacing w:val="0"/>
          <w:sz w:val="24"/>
          <w:szCs w:val="20"/>
        </w:rPr>
        <w:t>de</w:t>
      </w:r>
      <w:r w:rsidR="00B81095" w:rsidRPr="00C842AB">
        <w:rPr>
          <w:rFonts w:ascii="Arial" w:eastAsiaTheme="minorEastAsia" w:hAnsi="Arial" w:cstheme="minorBidi"/>
          <w:b/>
          <w:bCs/>
          <w:caps w:val="0"/>
          <w:color w:val="auto"/>
          <w:spacing w:val="0"/>
          <w:sz w:val="24"/>
          <w:szCs w:val="20"/>
        </w:rPr>
        <w:t xml:space="preserve"> los exámenes de certificación</w:t>
      </w:r>
      <w:r w:rsidR="00672494" w:rsidRPr="00C842AB">
        <w:rPr>
          <w:rFonts w:ascii="Arial" w:eastAsiaTheme="minorEastAsia" w:hAnsi="Arial" w:cstheme="minorBidi"/>
          <w:b/>
          <w:bCs/>
          <w:caps w:val="0"/>
          <w:color w:val="auto"/>
          <w:spacing w:val="0"/>
          <w:sz w:val="24"/>
          <w:szCs w:val="20"/>
        </w:rPr>
        <w:t xml:space="preserve"> en </w:t>
      </w:r>
      <w:r w:rsidR="007B1DE9" w:rsidRPr="00C842AB">
        <w:rPr>
          <w:rFonts w:ascii="Arial" w:eastAsiaTheme="minorEastAsia" w:hAnsi="Arial" w:cstheme="minorBidi"/>
          <w:b/>
          <w:bCs/>
          <w:caps w:val="0"/>
          <w:color w:val="auto"/>
          <w:spacing w:val="0"/>
          <w:sz w:val="24"/>
          <w:szCs w:val="20"/>
        </w:rPr>
        <w:t>las especialidades médicas</w:t>
      </w:r>
    </w:p>
    <w:p w14:paraId="5AADA2B5" w14:textId="5E187A80" w:rsidR="00C842AB" w:rsidRPr="00C842AB" w:rsidRDefault="003969B2" w:rsidP="00C842AB">
      <w:pPr>
        <w:spacing w:after="0" w:line="276" w:lineRule="auto"/>
        <w:jc w:val="right"/>
        <w:rPr>
          <w:b/>
          <w:bCs/>
        </w:rPr>
      </w:pPr>
      <w:r w:rsidRPr="00C842AB">
        <w:rPr>
          <w:b/>
          <w:bCs/>
        </w:rPr>
        <w:t>Dr. Víctor Hugo Olmedo Canchola</w:t>
      </w:r>
    </w:p>
    <w:p w14:paraId="06F544D2" w14:textId="77777777" w:rsidR="00C842AB" w:rsidRDefault="00C842AB" w:rsidP="00C842AB">
      <w:pPr>
        <w:spacing w:before="0" w:after="0" w:line="276" w:lineRule="auto"/>
        <w:jc w:val="right"/>
      </w:pPr>
      <w:r>
        <w:t>Coordinador de Comités Académicos, DEP Facultad de Medicina, UNAM</w:t>
      </w:r>
    </w:p>
    <w:p w14:paraId="3ED0EE08" w14:textId="4701ECD6" w:rsidR="00C842AB" w:rsidRDefault="00C842AB" w:rsidP="00C842AB">
      <w:pPr>
        <w:spacing w:before="0" w:after="0" w:line="276" w:lineRule="auto"/>
        <w:jc w:val="right"/>
        <w:rPr>
          <w:rStyle w:val="Hipervnculo"/>
        </w:rPr>
      </w:pPr>
      <w:hyperlink r:id="rId12" w:history="1">
        <w:r w:rsidRPr="00983814">
          <w:rPr>
            <w:rStyle w:val="Hipervnculo"/>
          </w:rPr>
          <w:t>victor.olmedo@fmposgrado.unam.mx</w:t>
        </w:r>
      </w:hyperlink>
    </w:p>
    <w:p w14:paraId="2FE796CC" w14:textId="3FBC63F9" w:rsidR="00C842AB" w:rsidRDefault="00C842AB" w:rsidP="00C842AB">
      <w:pPr>
        <w:spacing w:before="0" w:line="276" w:lineRule="auto"/>
        <w:jc w:val="right"/>
        <w:rPr>
          <w:rStyle w:val="Hipervnculo"/>
        </w:rPr>
      </w:pPr>
      <w:r w:rsidRPr="00C842AB">
        <w:rPr>
          <w:rStyle w:val="Hipervnculo"/>
        </w:rPr>
        <w:t>https://www.youtube.com/c/VICTORHUGOOLMEDOCANCHOLA</w:t>
      </w:r>
    </w:p>
    <w:p w14:paraId="3F192E4C" w14:textId="77777777" w:rsidR="00B81095" w:rsidRPr="00C842AB" w:rsidRDefault="003969B2" w:rsidP="00C842AB">
      <w:pPr>
        <w:spacing w:before="0" w:after="0" w:line="276" w:lineRule="auto"/>
        <w:jc w:val="right"/>
        <w:rPr>
          <w:b/>
          <w:bCs/>
        </w:rPr>
      </w:pPr>
      <w:r w:rsidRPr="00C842AB">
        <w:rPr>
          <w:b/>
          <w:bCs/>
        </w:rPr>
        <w:t>M en A Mauricio Olmedo Sabater</w:t>
      </w:r>
    </w:p>
    <w:p w14:paraId="2676C5F6" w14:textId="16F8B3DA" w:rsidR="00C842AB" w:rsidRDefault="00C842AB" w:rsidP="00C842AB">
      <w:pPr>
        <w:spacing w:before="0" w:after="0" w:line="276" w:lineRule="auto"/>
        <w:jc w:val="right"/>
      </w:pPr>
      <w:r>
        <w:t xml:space="preserve">Director de Consultoría para Evaluación y Capacitación </w:t>
      </w:r>
    </w:p>
    <w:p w14:paraId="1569671A" w14:textId="70CDE772" w:rsidR="00D7385D" w:rsidRPr="00B81095" w:rsidDel="00C842AB" w:rsidRDefault="00D7385D" w:rsidP="00445A3F">
      <w:pPr>
        <w:jc w:val="both"/>
        <w:rPr>
          <w:del w:id="0" w:author="Geraldine Ochoa/Other/Consultant" w:date="2022-10-03T19:32:00Z"/>
        </w:rPr>
      </w:pPr>
    </w:p>
    <w:p w14:paraId="1AD4E5CB" w14:textId="59C7662F" w:rsidR="004C1E66" w:rsidDel="00C842AB" w:rsidRDefault="00312B15" w:rsidP="00445A3F">
      <w:pPr>
        <w:pStyle w:val="Ttulo1"/>
        <w:jc w:val="both"/>
        <w:rPr>
          <w:del w:id="1" w:author="Geraldine Ochoa/Other/Consultant" w:date="2022-10-03T19:32:00Z"/>
        </w:rPr>
      </w:pPr>
      <w:del w:id="2" w:author="Geraldine Ochoa/Other/Consultant" w:date="2022-10-03T19:32:00Z">
        <w:r w:rsidDel="00C842AB">
          <w:delText>Introducción</w:delText>
        </w:r>
      </w:del>
    </w:p>
    <w:p w14:paraId="314F13CE" w14:textId="77777777" w:rsidR="00C842AB" w:rsidRDefault="00C842AB" w:rsidP="00445A3F">
      <w:pPr>
        <w:jc w:val="both"/>
        <w:rPr>
          <w:ins w:id="3" w:author="Geraldine Ochoa/Other/Consultant" w:date="2022-10-03T19:32:00Z"/>
          <w:b/>
          <w:bCs/>
        </w:rPr>
      </w:pPr>
    </w:p>
    <w:p w14:paraId="5E869CE3" w14:textId="49D2A6A0" w:rsidR="00C842AB" w:rsidRPr="00C842AB" w:rsidRDefault="00C842AB" w:rsidP="00445A3F">
      <w:pPr>
        <w:jc w:val="both"/>
        <w:rPr>
          <w:ins w:id="4" w:author="Geraldine Ochoa/Other/Consultant" w:date="2022-10-03T19:31:00Z"/>
          <w:b/>
          <w:bCs/>
          <w:rPrChange w:id="5" w:author="Geraldine Ochoa/Other/Consultant" w:date="2022-10-03T19:32:00Z">
            <w:rPr>
              <w:ins w:id="6" w:author="Geraldine Ochoa/Other/Consultant" w:date="2022-10-03T19:31:00Z"/>
            </w:rPr>
          </w:rPrChange>
        </w:rPr>
      </w:pPr>
      <w:ins w:id="7" w:author="Geraldine Ochoa/Other/Consultant" w:date="2022-10-03T19:31:00Z">
        <w:r w:rsidRPr="00C842AB">
          <w:rPr>
            <w:b/>
            <w:bCs/>
            <w:rPrChange w:id="8" w:author="Geraldine Ochoa/Other/Consultant" w:date="2022-10-03T19:32:00Z">
              <w:rPr/>
            </w:rPrChange>
          </w:rPr>
          <w:t>Introducción</w:t>
        </w:r>
      </w:ins>
    </w:p>
    <w:p w14:paraId="0E71EB87" w14:textId="3E6CAD3D" w:rsidR="004B0A73" w:rsidRDefault="005B7159" w:rsidP="00445A3F">
      <w:pPr>
        <w:jc w:val="both"/>
      </w:pPr>
      <w:r>
        <w:t>Evaluar</w:t>
      </w:r>
      <w:r w:rsidR="004A1373">
        <w:t xml:space="preserve">, en términos coloquiales, </w:t>
      </w:r>
      <w:r w:rsidR="009C3F70">
        <w:t>implica</w:t>
      </w:r>
      <w:r w:rsidR="004A1373">
        <w:t xml:space="preserve"> </w:t>
      </w:r>
      <w:r w:rsidR="00B179F6">
        <w:t xml:space="preserve">emitir un juicio de valor sobre </w:t>
      </w:r>
      <w:r w:rsidR="003F1A12">
        <w:t>algo</w:t>
      </w:r>
      <w:r w:rsidR="00B179F6">
        <w:t xml:space="preserve"> en particular</w:t>
      </w:r>
      <w:r w:rsidR="0014633C">
        <w:t>.</w:t>
      </w:r>
      <w:r w:rsidR="009C3F70">
        <w:t xml:space="preserve"> </w:t>
      </w:r>
      <w:r w:rsidR="0014633C">
        <w:t>E</w:t>
      </w:r>
      <w:r w:rsidR="009A1A4A">
        <w:t>n la vida cotidiana, esta actividad lleva una gran carga de subjetividad</w:t>
      </w:r>
      <w:ins w:id="9" w:author="Geraldine Ochoa/Other/Consultant" w:date="2022-10-03T19:32:00Z">
        <w:r w:rsidR="00C842AB">
          <w:t>,</w:t>
        </w:r>
      </w:ins>
      <w:r w:rsidR="001B6EAB">
        <w:t xml:space="preserve"> por lo que en muchas ocasiones esos juicios de valor </w:t>
      </w:r>
      <w:r w:rsidR="0029029E">
        <w:t>suelen ser heterogéneos y</w:t>
      </w:r>
      <w:r w:rsidR="001A5E16">
        <w:t xml:space="preserve">, por </w:t>
      </w:r>
      <w:ins w:id="10" w:author="Geraldine Ochoa/Other/Consultant" w:date="2022-10-03T19:32:00Z">
        <w:r w:rsidR="00C842AB">
          <w:t xml:space="preserve">lo </w:t>
        </w:r>
      </w:ins>
      <w:r w:rsidR="001A5E16">
        <w:t xml:space="preserve">tanto, </w:t>
      </w:r>
      <w:r w:rsidR="0029029E">
        <w:t>carentes de utilidad</w:t>
      </w:r>
      <w:r w:rsidR="00A743F4">
        <w:t xml:space="preserve"> por no sustentar ninguna validez</w:t>
      </w:r>
      <w:r w:rsidR="0029029E">
        <w:t>.</w:t>
      </w:r>
    </w:p>
    <w:p w14:paraId="0534F769" w14:textId="318FFB1A" w:rsidR="003508F6" w:rsidRDefault="00B86BFF" w:rsidP="00445A3F">
      <w:pPr>
        <w:jc w:val="both"/>
      </w:pPr>
      <w:r>
        <w:t>En el ámbito profesional</w:t>
      </w:r>
      <w:r w:rsidR="00E16968">
        <w:t xml:space="preserve">, </w:t>
      </w:r>
      <w:r w:rsidR="003508F6">
        <w:t>e</w:t>
      </w:r>
      <w:r w:rsidR="003508F6" w:rsidRPr="003508F6">
        <w:t xml:space="preserve">stamos acostumbrados a </w:t>
      </w:r>
      <w:r w:rsidR="00212464">
        <w:t xml:space="preserve">que evalúen </w:t>
      </w:r>
      <w:r w:rsidR="00CA7EB4">
        <w:t xml:space="preserve">nuestros </w:t>
      </w:r>
      <w:r w:rsidR="003508F6" w:rsidRPr="003508F6">
        <w:t>conocimientos</w:t>
      </w:r>
      <w:r w:rsidR="00653571">
        <w:t xml:space="preserve"> desde etapas tempranas de nuestra </w:t>
      </w:r>
      <w:r w:rsidR="00EE08F0">
        <w:t>instrucción</w:t>
      </w:r>
      <w:r w:rsidR="003508F6" w:rsidRPr="003508F6">
        <w:t xml:space="preserve"> y</w:t>
      </w:r>
      <w:r w:rsidR="00CA7EB4">
        <w:t>, por ello,</w:t>
      </w:r>
      <w:r w:rsidR="003508F6" w:rsidRPr="003508F6">
        <w:t xml:space="preserve"> tendemos a creer que somos expertos en evaluación. Sin embargo, es importante </w:t>
      </w:r>
      <w:r w:rsidR="00EE08F0">
        <w:t xml:space="preserve">reflexionar </w:t>
      </w:r>
      <w:del w:id="11" w:author="Geraldine Ochoa/Other/Consultant" w:date="2022-10-03T19:33:00Z">
        <w:r w:rsidR="00EE08F0" w:rsidDel="00C842AB">
          <w:delText>en</w:delText>
        </w:r>
        <w:r w:rsidR="003508F6" w:rsidRPr="003508F6" w:rsidDel="00C842AB">
          <w:delText xml:space="preserve"> </w:delText>
        </w:r>
      </w:del>
      <w:r w:rsidR="003508F6" w:rsidRPr="003508F6">
        <w:t xml:space="preserve">que </w:t>
      </w:r>
      <w:r w:rsidR="003508F6" w:rsidRPr="00CC2C10">
        <w:rPr>
          <w:b/>
          <w:bCs/>
        </w:rPr>
        <w:t>la evaluación es un proceso</w:t>
      </w:r>
      <w:r w:rsidR="00EE08F0" w:rsidRPr="00CC2C10">
        <w:rPr>
          <w:b/>
          <w:bCs/>
        </w:rPr>
        <w:t xml:space="preserve"> sistemático</w:t>
      </w:r>
      <w:r w:rsidR="003508F6" w:rsidRPr="00CC2C10">
        <w:rPr>
          <w:b/>
          <w:bCs/>
        </w:rPr>
        <w:t xml:space="preserve"> complejo</w:t>
      </w:r>
      <w:r w:rsidR="003508F6" w:rsidRPr="003508F6">
        <w:t xml:space="preserve"> y siempre hay espacio para mejorar. Para poder evaluar efectivamente el conocimiento de los estudiantes, debemos estar familiarizados con </w:t>
      </w:r>
      <w:r w:rsidR="00F0145B">
        <w:t>diversas</w:t>
      </w:r>
      <w:r w:rsidR="00FC4568">
        <w:t xml:space="preserve"> </w:t>
      </w:r>
      <w:r w:rsidR="003508F6" w:rsidRPr="003508F6">
        <w:t xml:space="preserve">herramientas y estrategias de evaluación. Además, debemos ser capaces de seleccionar la herramienta </w:t>
      </w:r>
      <w:r w:rsidR="00437FBF">
        <w:t>idónea</w:t>
      </w:r>
      <w:r w:rsidR="003508F6" w:rsidRPr="003508F6">
        <w:t xml:space="preserve"> </w:t>
      </w:r>
      <w:r w:rsidR="00CC2C10">
        <w:t>en</w:t>
      </w:r>
      <w:r w:rsidR="003508F6" w:rsidRPr="003508F6">
        <w:t xml:space="preserve"> cada situación. </w:t>
      </w:r>
      <w:r w:rsidR="00E932B1">
        <w:t xml:space="preserve">Con la finalidad de allanar el camino </w:t>
      </w:r>
      <w:del w:id="12" w:author="Geraldine Ochoa/Other/Consultant" w:date="2022-10-03T19:33:00Z">
        <w:r w:rsidR="00C549DE" w:rsidDel="00C842AB">
          <w:delText xml:space="preserve">de la evaluación </w:delText>
        </w:r>
      </w:del>
      <w:r w:rsidR="00C549DE">
        <w:t>y promover evaluaciones de calidad</w:t>
      </w:r>
      <w:r w:rsidR="0032727B">
        <w:t>, se han creado los estándares de evaluación.</w:t>
      </w:r>
    </w:p>
    <w:p w14:paraId="5B86BC74" w14:textId="6C626DC7" w:rsidR="002162D0" w:rsidRDefault="00F5606C" w:rsidP="00445A3F">
      <w:pPr>
        <w:jc w:val="both"/>
      </w:pPr>
      <w:r>
        <w:t>Para CONACEM</w:t>
      </w:r>
      <w:ins w:id="13" w:author="Geraldine Ochoa/Other/Consultant" w:date="2022-10-03T19:33:00Z">
        <w:r w:rsidR="00C842AB">
          <w:t>,</w:t>
        </w:r>
      </w:ins>
      <w:r>
        <w:t xml:space="preserve"> </w:t>
      </w:r>
      <w:r w:rsidR="009769C7">
        <w:t>l</w:t>
      </w:r>
      <w:r w:rsidR="002162D0">
        <w:t xml:space="preserve">os estándares son importantes en la evaluación porque proporcionan un lenguaje y un marco común para comprender y evaluar el aprendizaje de los </w:t>
      </w:r>
      <w:r w:rsidR="009769C7">
        <w:t>médicos especialistas</w:t>
      </w:r>
      <w:r w:rsidR="002162D0">
        <w:t xml:space="preserve">. </w:t>
      </w:r>
      <w:r w:rsidR="002162D0" w:rsidRPr="00F53662">
        <w:rPr>
          <w:b/>
          <w:bCs/>
        </w:rPr>
        <w:t>Sin estándares</w:t>
      </w:r>
      <w:r w:rsidR="002162D0">
        <w:t xml:space="preserve">, </w:t>
      </w:r>
      <w:r w:rsidR="0094535B">
        <w:t xml:space="preserve">se vuelve casi </w:t>
      </w:r>
      <w:r w:rsidR="0094535B" w:rsidRPr="00F53662">
        <w:rPr>
          <w:b/>
          <w:bCs/>
        </w:rPr>
        <w:t>imposible</w:t>
      </w:r>
      <w:r w:rsidR="002162D0" w:rsidRPr="00F53662">
        <w:rPr>
          <w:b/>
          <w:bCs/>
        </w:rPr>
        <w:t xml:space="preserve"> comparar y contrastar</w:t>
      </w:r>
      <w:r w:rsidR="002162D0">
        <w:t xml:space="preserve"> el trabajo de los estudiantes, determinar</w:t>
      </w:r>
      <w:r w:rsidR="008043BC">
        <w:t xml:space="preserve"> </w:t>
      </w:r>
      <w:del w:id="14" w:author="Geraldine Ochoa/Other/Consultant" w:date="2022-10-03T19:34:00Z">
        <w:r w:rsidR="008043BC" w:rsidDel="00C842AB">
          <w:delText xml:space="preserve">el </w:delText>
        </w:r>
      </w:del>
      <w:ins w:id="15" w:author="Geraldine Ochoa/Other/Consultant" w:date="2022-10-03T19:34:00Z">
        <w:r w:rsidR="00C842AB">
          <w:t>su</w:t>
        </w:r>
        <w:r w:rsidR="00C842AB">
          <w:t xml:space="preserve"> </w:t>
        </w:r>
      </w:ins>
      <w:r w:rsidR="008043BC">
        <w:t xml:space="preserve">progreso </w:t>
      </w:r>
      <w:del w:id="16" w:author="Geraldine Ochoa/Other/Consultant" w:date="2022-10-03T19:34:00Z">
        <w:r w:rsidR="008043BC" w:rsidDel="00C842AB">
          <w:delText xml:space="preserve">de los estudiantes </w:delText>
        </w:r>
      </w:del>
      <w:r w:rsidR="008043BC">
        <w:t>a lo largo del tiempo</w:t>
      </w:r>
      <w:r w:rsidR="008E3DED">
        <w:t xml:space="preserve">, o </w:t>
      </w:r>
      <w:r w:rsidR="002D6FB0">
        <w:t>la utilidad y factibilidad de programas educativos</w:t>
      </w:r>
      <w:r w:rsidR="008043BC">
        <w:t>.</w:t>
      </w:r>
    </w:p>
    <w:p w14:paraId="2ADAA294" w14:textId="209BC2E3" w:rsidR="00BD089C" w:rsidRDefault="00BD089C" w:rsidP="00445A3F">
      <w:pPr>
        <w:jc w:val="both"/>
      </w:pPr>
    </w:p>
    <w:p w14:paraId="12903E02" w14:textId="7DA9304E" w:rsidR="00BD089C" w:rsidDel="00C842AB" w:rsidRDefault="0049379F" w:rsidP="00445A3F">
      <w:pPr>
        <w:pStyle w:val="Ttulo1"/>
        <w:jc w:val="both"/>
        <w:rPr>
          <w:del w:id="17" w:author="Geraldine Ochoa/Other/Consultant" w:date="2022-10-03T19:34:00Z"/>
        </w:rPr>
      </w:pPr>
      <w:del w:id="18" w:author="Geraldine Ochoa/Other/Consultant" w:date="2022-10-03T19:34:00Z">
        <w:r w:rsidDel="00C842AB">
          <w:lastRenderedPageBreak/>
          <w:delText>Estándares de evaluación educativa</w:delText>
        </w:r>
      </w:del>
    </w:p>
    <w:p w14:paraId="05D4D375" w14:textId="2D7C667F" w:rsidR="00C842AB" w:rsidRPr="00C842AB" w:rsidRDefault="00C842AB" w:rsidP="00445A3F">
      <w:pPr>
        <w:jc w:val="both"/>
        <w:rPr>
          <w:ins w:id="19" w:author="Geraldine Ochoa/Other/Consultant" w:date="2022-10-03T19:34:00Z"/>
          <w:b/>
          <w:bCs/>
          <w:rPrChange w:id="20" w:author="Geraldine Ochoa/Other/Consultant" w:date="2022-10-03T19:34:00Z">
            <w:rPr>
              <w:ins w:id="21" w:author="Geraldine Ochoa/Other/Consultant" w:date="2022-10-03T19:34:00Z"/>
            </w:rPr>
          </w:rPrChange>
        </w:rPr>
      </w:pPr>
      <w:ins w:id="22" w:author="Geraldine Ochoa/Other/Consultant" w:date="2022-10-03T19:34:00Z">
        <w:r w:rsidRPr="00C842AB">
          <w:rPr>
            <w:b/>
            <w:bCs/>
            <w:rPrChange w:id="23" w:author="Geraldine Ochoa/Other/Consultant" w:date="2022-10-03T19:34:00Z">
              <w:rPr/>
            </w:rPrChange>
          </w:rPr>
          <w:t>Estándares de evaluación educativa</w:t>
        </w:r>
      </w:ins>
    </w:p>
    <w:p w14:paraId="587E9FD0" w14:textId="04A00494" w:rsidR="003413EE" w:rsidRDefault="004C50FE" w:rsidP="00445A3F">
      <w:pPr>
        <w:jc w:val="both"/>
      </w:pPr>
      <w:r>
        <w:t xml:space="preserve">Los </w:t>
      </w:r>
      <w:r w:rsidRPr="008458E4">
        <w:rPr>
          <w:b/>
          <w:bCs/>
        </w:rPr>
        <w:t>estándares</w:t>
      </w:r>
      <w:r>
        <w:t xml:space="preserve"> de </w:t>
      </w:r>
      <w:r w:rsidRPr="00290888">
        <w:rPr>
          <w:b/>
          <w:bCs/>
        </w:rPr>
        <w:t>evaluación educativa</w:t>
      </w:r>
      <w:r>
        <w:t xml:space="preserve"> son u</w:t>
      </w:r>
      <w:r w:rsidR="003413EE">
        <w:t>na herramienta para apoyar el ejercicio profesional de los evaluadores</w:t>
      </w:r>
      <w:r w:rsidR="00800F3B">
        <w:t xml:space="preserve"> que </w:t>
      </w:r>
      <w:r w:rsidR="00800F3B" w:rsidRPr="008458E4">
        <w:rPr>
          <w:b/>
          <w:bCs/>
        </w:rPr>
        <w:t>p</w:t>
      </w:r>
      <w:r w:rsidR="003413EE" w:rsidRPr="008458E4">
        <w:rPr>
          <w:b/>
          <w:bCs/>
        </w:rPr>
        <w:t>roporcionan conceptos clave, normas y orientaciones para</w:t>
      </w:r>
      <w:r w:rsidR="00800F3B" w:rsidRPr="008458E4">
        <w:rPr>
          <w:b/>
          <w:bCs/>
        </w:rPr>
        <w:t xml:space="preserve"> </w:t>
      </w:r>
      <w:r w:rsidR="003413EE" w:rsidRPr="008458E4">
        <w:rPr>
          <w:b/>
          <w:bCs/>
        </w:rPr>
        <w:t>su uso</w:t>
      </w:r>
      <w:r w:rsidR="000B31C9">
        <w:t>.</w:t>
      </w:r>
      <w:r w:rsidR="003413EE">
        <w:t xml:space="preserve"> Son estándares </w:t>
      </w:r>
      <w:r w:rsidR="000B31C9">
        <w:t xml:space="preserve">para la </w:t>
      </w:r>
      <w:r w:rsidR="003413EE">
        <w:t>práctica</w:t>
      </w:r>
      <w:r w:rsidR="000B31C9">
        <w:t xml:space="preserve"> que </w:t>
      </w:r>
      <w:r w:rsidR="00A335D5">
        <w:t>se establecen</w:t>
      </w:r>
      <w:r w:rsidR="003413EE">
        <w:t xml:space="preserve"> tras largos procesos de análisis,</w:t>
      </w:r>
      <w:r w:rsidR="00A335D5">
        <w:t xml:space="preserve"> </w:t>
      </w:r>
      <w:r w:rsidR="003413EE">
        <w:t xml:space="preserve">discusión, revisión y evaluación en los que </w:t>
      </w:r>
      <w:r w:rsidR="003D55E5">
        <w:t xml:space="preserve">participan </w:t>
      </w:r>
      <w:r w:rsidR="003413EE">
        <w:t>distintas organizaciones y numerosos grupos de evaluadores</w:t>
      </w:r>
      <w:ins w:id="24" w:author="Geraldine Ochoa/Other/Consultant" w:date="2022-10-03T19:35:00Z">
        <w:r w:rsidR="00C842AB">
          <w:t>.</w:t>
        </w:r>
      </w:ins>
    </w:p>
    <w:p w14:paraId="47239EB2" w14:textId="775BA5AA" w:rsidR="004613A0" w:rsidRDefault="003D55E5" w:rsidP="00445A3F">
      <w:pPr>
        <w:jc w:val="both"/>
      </w:pPr>
      <w:r>
        <w:t>Entendemos, entonces</w:t>
      </w:r>
      <w:r w:rsidR="00576BC5">
        <w:t>,</w:t>
      </w:r>
      <w:r w:rsidR="00DE3A70">
        <w:t xml:space="preserve"> que u</w:t>
      </w:r>
      <w:r w:rsidR="003413EE">
        <w:t>n estándar de evaluación educativa</w:t>
      </w:r>
      <w:del w:id="25" w:author="Geraldine Ochoa/Other/Consultant" w:date="2022-10-03T19:35:00Z">
        <w:r w:rsidR="003413EE" w:rsidDel="00C842AB">
          <w:delText>:</w:delText>
        </w:r>
      </w:del>
      <w:r w:rsidR="00DE3A70">
        <w:t xml:space="preserve"> e</w:t>
      </w:r>
      <w:r w:rsidR="003413EE">
        <w:t xml:space="preserve">s una </w:t>
      </w:r>
      <w:r w:rsidR="003413EE" w:rsidRPr="00710317">
        <w:rPr>
          <w:b/>
          <w:bCs/>
        </w:rPr>
        <w:t>norma</w:t>
      </w:r>
      <w:r w:rsidR="00DE3A70" w:rsidRPr="00710317">
        <w:rPr>
          <w:b/>
          <w:bCs/>
        </w:rPr>
        <w:t xml:space="preserve"> que a</w:t>
      </w:r>
      <w:r w:rsidR="003413EE" w:rsidRPr="00710317">
        <w:rPr>
          <w:b/>
          <w:bCs/>
        </w:rPr>
        <w:t>yuda al evaluador</w:t>
      </w:r>
      <w:r w:rsidR="003413EE">
        <w:t xml:space="preserve"> a decidir especificaciones y procesos</w:t>
      </w:r>
      <w:r w:rsidR="00C8508F">
        <w:t xml:space="preserve"> </w:t>
      </w:r>
      <w:r w:rsidR="003413EE">
        <w:t xml:space="preserve">que </w:t>
      </w:r>
      <w:r w:rsidR="00C8508F">
        <w:t>debe</w:t>
      </w:r>
      <w:ins w:id="26" w:author="Geraldine Ochoa/Other/Consultant" w:date="2022-10-03T19:35:00Z">
        <w:r w:rsidR="00C842AB">
          <w:t>n</w:t>
        </w:r>
      </w:ins>
      <w:r w:rsidR="003413EE">
        <w:t xml:space="preserve"> seguirse en una evaluación particular</w:t>
      </w:r>
      <w:r w:rsidR="00C8508F">
        <w:t>, por ello c</w:t>
      </w:r>
      <w:r w:rsidR="003413EE">
        <w:t xml:space="preserve">ontribuye a que la evaluación se dé en un </w:t>
      </w:r>
      <w:r w:rsidR="003413EE" w:rsidRPr="00710317">
        <w:rPr>
          <w:b/>
          <w:bCs/>
        </w:rPr>
        <w:t>marco de</w:t>
      </w:r>
      <w:r w:rsidR="006B3A98" w:rsidRPr="00710317">
        <w:rPr>
          <w:b/>
          <w:bCs/>
        </w:rPr>
        <w:t xml:space="preserve"> </w:t>
      </w:r>
      <w:r w:rsidR="003413EE" w:rsidRPr="00710317">
        <w:rPr>
          <w:b/>
          <w:bCs/>
        </w:rPr>
        <w:t>calidad y responsabilidad</w:t>
      </w:r>
      <w:r w:rsidR="00EB44B2">
        <w:t xml:space="preserve">; </w:t>
      </w:r>
      <w:del w:id="27" w:author="Geraldine Ochoa/Other/Consultant" w:date="2022-10-03T19:35:00Z">
        <w:r w:rsidR="00EB44B2" w:rsidDel="00C842AB">
          <w:delText xml:space="preserve">por lo </w:delText>
        </w:r>
        <w:r w:rsidR="009A0970" w:rsidDel="00C842AB">
          <w:delText>que,</w:delText>
        </w:r>
        <w:r w:rsidR="00EB44B2" w:rsidDel="00C842AB">
          <w:delText xml:space="preserve"> </w:delText>
        </w:r>
      </w:del>
      <w:r w:rsidR="00EB44B2">
        <w:t xml:space="preserve">al seguir los estándares, se tendrá una </w:t>
      </w:r>
      <w:r w:rsidR="00EB44B2" w:rsidRPr="00710317">
        <w:rPr>
          <w:b/>
          <w:bCs/>
        </w:rPr>
        <w:t xml:space="preserve">evaluación </w:t>
      </w:r>
      <w:r w:rsidR="00316572" w:rsidRPr="00710317">
        <w:rPr>
          <w:b/>
          <w:bCs/>
        </w:rPr>
        <w:t>válida y confiable</w:t>
      </w:r>
      <w:r w:rsidR="00316572">
        <w:t>, libre de subjetividad y sesgos.</w:t>
      </w:r>
    </w:p>
    <w:p w14:paraId="40CA305E" w14:textId="2A94E804" w:rsidR="00D00EAA" w:rsidDel="00C842AB" w:rsidRDefault="00D00EAA" w:rsidP="00445A3F">
      <w:pPr>
        <w:pStyle w:val="Ttulo2"/>
        <w:jc w:val="both"/>
        <w:rPr>
          <w:del w:id="28" w:author="Geraldine Ochoa/Other/Consultant" w:date="2022-10-03T19:36:00Z"/>
        </w:rPr>
      </w:pPr>
      <w:del w:id="29" w:author="Geraldine Ochoa/Other/Consultant" w:date="2022-10-03T19:36:00Z">
        <w:r w:rsidDel="00C842AB">
          <w:delText xml:space="preserve">Estándares </w:delText>
        </w:r>
        <w:r w:rsidR="00F21DF2" w:rsidDel="00C842AB">
          <w:delText>internacionales sobre evaluación educativa</w:delText>
        </w:r>
      </w:del>
    </w:p>
    <w:p w14:paraId="4B94E06C" w14:textId="40C7A20F" w:rsidR="00C842AB" w:rsidRPr="00C842AB" w:rsidRDefault="00C842AB" w:rsidP="00445A3F">
      <w:pPr>
        <w:jc w:val="both"/>
        <w:rPr>
          <w:ins w:id="30" w:author="Geraldine Ochoa/Other/Consultant" w:date="2022-10-03T19:35:00Z"/>
          <w:b/>
          <w:bCs/>
          <w:rPrChange w:id="31" w:author="Geraldine Ochoa/Other/Consultant" w:date="2022-10-03T19:36:00Z">
            <w:rPr>
              <w:ins w:id="32" w:author="Geraldine Ochoa/Other/Consultant" w:date="2022-10-03T19:35:00Z"/>
            </w:rPr>
          </w:rPrChange>
        </w:rPr>
      </w:pPr>
      <w:ins w:id="33" w:author="Geraldine Ochoa/Other/Consultant" w:date="2022-10-03T19:35:00Z">
        <w:r w:rsidRPr="00C842AB">
          <w:rPr>
            <w:b/>
            <w:bCs/>
            <w:rPrChange w:id="34" w:author="Geraldine Ochoa/Other/Consultant" w:date="2022-10-03T19:36:00Z">
              <w:rPr/>
            </w:rPrChange>
          </w:rPr>
          <w:t>Estándares Internacionales sobre evaluación eduvativa</w:t>
        </w:r>
      </w:ins>
    </w:p>
    <w:p w14:paraId="0D213AAD" w14:textId="4A9EDD19" w:rsidR="00F21DF2" w:rsidRDefault="0035577D" w:rsidP="00445A3F">
      <w:pPr>
        <w:jc w:val="both"/>
      </w:pPr>
      <w:r>
        <w:t>En la actualidad existe</w:t>
      </w:r>
      <w:r w:rsidR="001E5673">
        <w:t xml:space="preserve"> una amplia bibliografía </w:t>
      </w:r>
      <w:r w:rsidR="00B472AF">
        <w:t xml:space="preserve">enfocada a </w:t>
      </w:r>
      <w:r w:rsidR="001B2617">
        <w:t>los</w:t>
      </w:r>
      <w:r w:rsidR="00F472F0">
        <w:t xml:space="preserve"> estándares educativos para diferentes áreas</w:t>
      </w:r>
      <w:r w:rsidR="009E6699">
        <w:t xml:space="preserve">; sin embargo, </w:t>
      </w:r>
      <w:r w:rsidR="00963393">
        <w:t>consider</w:t>
      </w:r>
      <w:r w:rsidR="00135AA4">
        <w:t>amos</w:t>
      </w:r>
      <w:r w:rsidR="00963393">
        <w:t xml:space="preserve"> que los más completos son los siguientes:</w:t>
      </w:r>
    </w:p>
    <w:p w14:paraId="66E0D0D3" w14:textId="14906CA0" w:rsidR="0070094E" w:rsidRDefault="00A7727B" w:rsidP="00445A3F">
      <w:pPr>
        <w:pStyle w:val="Prrafodelista"/>
        <w:numPr>
          <w:ilvl w:val="0"/>
          <w:numId w:val="15"/>
        </w:numPr>
        <w:jc w:val="both"/>
      </w:pPr>
      <w:r w:rsidRPr="0049186E">
        <w:rPr>
          <w:b/>
          <w:bCs/>
          <w:rPrChange w:id="35" w:author="Geraldine Ochoa/Other/Consultant" w:date="2022-10-03T19:37:00Z">
            <w:rPr/>
          </w:rPrChange>
        </w:rPr>
        <w:t>Desarrollado</w:t>
      </w:r>
      <w:r w:rsidR="00590669" w:rsidRPr="0049186E">
        <w:rPr>
          <w:b/>
          <w:bCs/>
          <w:rPrChange w:id="36" w:author="Geraldine Ochoa/Other/Consultant" w:date="2022-10-03T19:37:00Z">
            <w:rPr/>
          </w:rPrChange>
        </w:rPr>
        <w:t>r:</w:t>
      </w:r>
      <w:r w:rsidR="009F5D20" w:rsidRPr="0049186E">
        <w:rPr>
          <w:b/>
          <w:bCs/>
          <w:rPrChange w:id="37" w:author="Geraldine Ochoa/Other/Consultant" w:date="2022-10-03T19:37:00Z">
            <w:rPr/>
          </w:rPrChange>
        </w:rPr>
        <w:t xml:space="preserve"> </w:t>
      </w:r>
      <w:r w:rsidR="0070094E" w:rsidRPr="0049186E">
        <w:rPr>
          <w:b/>
          <w:bCs/>
          <w:rPrChange w:id="38" w:author="Geraldine Ochoa/Other/Consultant" w:date="2022-10-03T19:37:00Z">
            <w:rPr/>
          </w:rPrChange>
        </w:rPr>
        <w:t>Joint Commitee for Standards for Educational Evaluation</w:t>
      </w:r>
      <w:r w:rsidR="00FF2844" w:rsidRPr="0049186E">
        <w:rPr>
          <w:b/>
          <w:bCs/>
          <w:rPrChange w:id="39" w:author="Geraldine Ochoa/Other/Consultant" w:date="2022-10-03T19:37:00Z">
            <w:rPr/>
          </w:rPrChange>
        </w:rPr>
        <w:t xml:space="preserve"> JC</w:t>
      </w:r>
      <w:r w:rsidR="00E80EEA" w:rsidRPr="0049186E">
        <w:rPr>
          <w:b/>
          <w:bCs/>
          <w:rPrChange w:id="40" w:author="Geraldine Ochoa/Other/Consultant" w:date="2022-10-03T19:37:00Z">
            <w:rPr/>
          </w:rPrChange>
        </w:rPr>
        <w:t>S</w:t>
      </w:r>
      <w:r w:rsidR="00FF2844" w:rsidRPr="0049186E">
        <w:rPr>
          <w:b/>
          <w:bCs/>
          <w:rPrChange w:id="41" w:author="Geraldine Ochoa/Other/Consultant" w:date="2022-10-03T19:37:00Z">
            <w:rPr/>
          </w:rPrChange>
        </w:rPr>
        <w:t>EE</w:t>
      </w:r>
      <w:r w:rsidR="0024485D" w:rsidRPr="0024485D">
        <w:t xml:space="preserve"> </w:t>
      </w:r>
      <w:r w:rsidR="0024485D">
        <w:t>(Comité de Estándares para la Evaluación Educativa)</w:t>
      </w:r>
      <w:r w:rsidR="004A2159">
        <w:t xml:space="preserve">, que incluye </w:t>
      </w:r>
      <w:r w:rsidR="006B249F">
        <w:t>cuatro libros para aspectos específicos:</w:t>
      </w:r>
    </w:p>
    <w:p w14:paraId="290FC90D" w14:textId="12BF2158" w:rsidR="006B249F" w:rsidRDefault="003D00AA" w:rsidP="00445A3F">
      <w:pPr>
        <w:pStyle w:val="Prrafodelista"/>
        <w:numPr>
          <w:ilvl w:val="1"/>
          <w:numId w:val="15"/>
        </w:numPr>
        <w:jc w:val="both"/>
      </w:pPr>
      <w:r>
        <w:t>The Program Evaluation Standars</w:t>
      </w:r>
      <w:r w:rsidR="00424B7D">
        <w:t xml:space="preserve">: A </w:t>
      </w:r>
      <w:r w:rsidR="00DE0CCD">
        <w:t>G</w:t>
      </w:r>
      <w:r w:rsidR="00424B7D">
        <w:t xml:space="preserve">uide for </w:t>
      </w:r>
      <w:r w:rsidR="00DE0CCD">
        <w:t>E</w:t>
      </w:r>
      <w:r w:rsidR="00424B7D">
        <w:t>vala</w:t>
      </w:r>
      <w:r w:rsidR="00DE0CCD">
        <w:t>tors and Evaluation</w:t>
      </w:r>
      <w:r w:rsidR="00530F91">
        <w:t xml:space="preserve"> Users </w:t>
      </w:r>
      <w:r w:rsidR="00B30D66">
        <w:t>(</w:t>
      </w:r>
      <w:del w:id="42" w:author="Geraldine Ochoa/Other/Consultant" w:date="2022-10-03T19:38:00Z">
        <w:r w:rsidR="00B30D66" w:rsidRPr="00B30D66" w:rsidDel="0049186E">
          <w:delText xml:space="preserve">Los </w:delText>
        </w:r>
      </w:del>
      <w:ins w:id="43" w:author="Geraldine Ochoa/Other/Consultant" w:date="2022-10-03T19:38:00Z">
        <w:r w:rsidR="0049186E">
          <w:t>E</w:t>
        </w:r>
      </w:ins>
      <w:del w:id="44" w:author="Geraldine Ochoa/Other/Consultant" w:date="2022-10-03T19:38:00Z">
        <w:r w:rsidR="00B30D66" w:rsidRPr="00B30D66" w:rsidDel="0049186E">
          <w:delText>e</w:delText>
        </w:r>
      </w:del>
      <w:r w:rsidR="00B30D66" w:rsidRPr="00B30D66">
        <w:t>stándares de evaluación de programas: una guía para evaluadores y usuarios de evaluación</w:t>
      </w:r>
      <w:r w:rsidR="00BB07AD">
        <w:t>), actualmente en la 3ª edición</w:t>
      </w:r>
      <w:r w:rsidR="00BC5D66">
        <w:t xml:space="preserve">; </w:t>
      </w:r>
      <w:r w:rsidR="009F4E4B">
        <w:t>su enfoque es hacia la evaluación de los programas.</w:t>
      </w:r>
    </w:p>
    <w:p w14:paraId="7378B0B6" w14:textId="250B22BD" w:rsidR="00811FCE" w:rsidRDefault="00811FCE" w:rsidP="00445A3F">
      <w:pPr>
        <w:pStyle w:val="Prrafodelista"/>
        <w:numPr>
          <w:ilvl w:val="1"/>
          <w:numId w:val="15"/>
        </w:numPr>
        <w:jc w:val="both"/>
      </w:pPr>
      <w:r>
        <w:t xml:space="preserve">The </w:t>
      </w:r>
      <w:r w:rsidR="0051600E">
        <w:t>Personnel Evaluation Standars: How to Ass</w:t>
      </w:r>
      <w:r w:rsidR="00414D5B">
        <w:t>ess Systems</w:t>
      </w:r>
      <w:r w:rsidR="0007795E">
        <w:t xml:space="preserve"> for Evaluating Educators </w:t>
      </w:r>
      <w:r w:rsidR="00685EF7">
        <w:t>(</w:t>
      </w:r>
      <w:del w:id="45" w:author="Geraldine Ochoa/Other/Consultant" w:date="2022-10-03T19:38:00Z">
        <w:r w:rsidR="00685EF7" w:rsidRPr="00685EF7" w:rsidDel="0049186E">
          <w:delText>Los E</w:delText>
        </w:r>
      </w:del>
      <w:ins w:id="46" w:author="Geraldine Ochoa/Other/Consultant" w:date="2022-10-03T19:38:00Z">
        <w:r w:rsidR="0049186E">
          <w:t>E</w:t>
        </w:r>
      </w:ins>
      <w:r w:rsidR="00685EF7" w:rsidRPr="00685EF7">
        <w:t xml:space="preserve">stándares de </w:t>
      </w:r>
      <w:r w:rsidR="008B090B">
        <w:t>e</w:t>
      </w:r>
      <w:r w:rsidR="00685EF7" w:rsidRPr="00685EF7">
        <w:t xml:space="preserve">valuación de </w:t>
      </w:r>
      <w:r w:rsidR="008B090B">
        <w:t>p</w:t>
      </w:r>
      <w:r w:rsidR="00685EF7" w:rsidRPr="00685EF7">
        <w:t xml:space="preserve">ersonal: </w:t>
      </w:r>
      <w:r w:rsidR="008B090B">
        <w:t>c</w:t>
      </w:r>
      <w:r w:rsidR="00685EF7" w:rsidRPr="00685EF7">
        <w:t xml:space="preserve">ómo </w:t>
      </w:r>
      <w:r w:rsidR="00C61C03">
        <w:t>valorar</w:t>
      </w:r>
      <w:r w:rsidR="00685EF7" w:rsidRPr="00685EF7">
        <w:t xml:space="preserve"> </w:t>
      </w:r>
      <w:r w:rsidR="008B090B">
        <w:t>s</w:t>
      </w:r>
      <w:r w:rsidR="00685EF7" w:rsidRPr="00685EF7">
        <w:t xml:space="preserve">istemas para </w:t>
      </w:r>
      <w:r w:rsidR="00C61C03">
        <w:t>e</w:t>
      </w:r>
      <w:r w:rsidR="00685EF7" w:rsidRPr="00685EF7">
        <w:t xml:space="preserve">valuar </w:t>
      </w:r>
      <w:r w:rsidR="00C61C03">
        <w:t>e</w:t>
      </w:r>
      <w:r w:rsidR="00685EF7" w:rsidRPr="00685EF7">
        <w:t>ducadores</w:t>
      </w:r>
      <w:r w:rsidR="00C61C03">
        <w:t xml:space="preserve">), </w:t>
      </w:r>
      <w:r w:rsidR="00583FA3">
        <w:t>actualmente 2ª edición</w:t>
      </w:r>
      <w:r w:rsidR="009F4E4B">
        <w:t>;</w:t>
      </w:r>
      <w:r w:rsidR="00FB4746">
        <w:t xml:space="preserve"> el enfoque es hacia la evaluación de los educadores.</w:t>
      </w:r>
    </w:p>
    <w:p w14:paraId="4432895F" w14:textId="1CC1C513" w:rsidR="00583FA3" w:rsidRDefault="00583FA3" w:rsidP="00445A3F">
      <w:pPr>
        <w:pStyle w:val="Prrafodelista"/>
        <w:numPr>
          <w:ilvl w:val="1"/>
          <w:numId w:val="15"/>
        </w:numPr>
        <w:jc w:val="both"/>
      </w:pPr>
      <w:r>
        <w:lastRenderedPageBreak/>
        <w:t>The Student Evaluation Standards</w:t>
      </w:r>
      <w:r w:rsidR="0038412E">
        <w:t>: How to Improve Evaluations for Students</w:t>
      </w:r>
      <w:r w:rsidR="009050F8">
        <w:t xml:space="preserve"> (</w:t>
      </w:r>
      <w:del w:id="47" w:author="Geraldine Ochoa/Other/Consultant" w:date="2022-10-03T19:38:00Z">
        <w:r w:rsidR="009050F8" w:rsidRPr="009050F8" w:rsidDel="0049186E">
          <w:delText xml:space="preserve">Los </w:delText>
        </w:r>
      </w:del>
      <w:r w:rsidR="009050F8" w:rsidRPr="009050F8">
        <w:t xml:space="preserve">Estándares de </w:t>
      </w:r>
      <w:r w:rsidR="00A277EA">
        <w:t>e</w:t>
      </w:r>
      <w:r w:rsidR="009050F8" w:rsidRPr="009050F8">
        <w:t xml:space="preserve">valuación </w:t>
      </w:r>
      <w:r w:rsidR="00A277EA">
        <w:t>e</w:t>
      </w:r>
      <w:r w:rsidR="009050F8" w:rsidRPr="009050F8">
        <w:t xml:space="preserve">studiantil: </w:t>
      </w:r>
      <w:r w:rsidR="00A277EA">
        <w:t>c</w:t>
      </w:r>
      <w:r w:rsidR="009050F8" w:rsidRPr="009050F8">
        <w:t xml:space="preserve">ómo </w:t>
      </w:r>
      <w:r w:rsidR="00A277EA">
        <w:t>m</w:t>
      </w:r>
      <w:r w:rsidR="009050F8" w:rsidRPr="009050F8">
        <w:t xml:space="preserve">ejorar las </w:t>
      </w:r>
      <w:r w:rsidR="00A277EA">
        <w:t>e</w:t>
      </w:r>
      <w:r w:rsidR="009050F8" w:rsidRPr="009050F8">
        <w:t xml:space="preserve">valuaciones de los </w:t>
      </w:r>
      <w:r w:rsidR="00A277EA">
        <w:t>e</w:t>
      </w:r>
      <w:r w:rsidR="009050F8" w:rsidRPr="009050F8">
        <w:t>studiantes</w:t>
      </w:r>
      <w:r w:rsidR="00BC5D66">
        <w:t>)</w:t>
      </w:r>
      <w:r w:rsidR="00FD367C">
        <w:t xml:space="preserve">, se centra en la evaluación </w:t>
      </w:r>
      <w:r w:rsidR="006F42E2">
        <w:t>de los estudiantes.</w:t>
      </w:r>
    </w:p>
    <w:p w14:paraId="50511E86" w14:textId="165F90D3" w:rsidR="006F42E2" w:rsidRDefault="006F42E2" w:rsidP="00445A3F">
      <w:pPr>
        <w:pStyle w:val="Prrafodelista"/>
        <w:numPr>
          <w:ilvl w:val="1"/>
          <w:numId w:val="15"/>
        </w:numPr>
        <w:jc w:val="both"/>
      </w:pPr>
      <w:r>
        <w:t xml:space="preserve">Classroom Assessment </w:t>
      </w:r>
      <w:r w:rsidR="003B3BBB">
        <w:t xml:space="preserve">Standards for PreK-12 Teachers </w:t>
      </w:r>
      <w:r w:rsidR="0033332F">
        <w:t>(</w:t>
      </w:r>
      <w:r w:rsidR="0033332F" w:rsidRPr="0033332F">
        <w:t>Estándares de evaluación en el aula para maestros de PreK-12</w:t>
      </w:r>
      <w:r w:rsidR="0033332F">
        <w:t>)</w:t>
      </w:r>
      <w:r w:rsidR="00FC7A6D">
        <w:t xml:space="preserve">, </w:t>
      </w:r>
      <w:r w:rsidR="00F650F8">
        <w:t xml:space="preserve">se </w:t>
      </w:r>
      <w:r w:rsidR="00FC7A6D">
        <w:t xml:space="preserve">basa en la evaluación para los </w:t>
      </w:r>
      <w:r w:rsidR="00A82069">
        <w:t>estudiantes que aún no alcanzan la educación superior.</w:t>
      </w:r>
    </w:p>
    <w:p w14:paraId="0B16932D" w14:textId="19CBE56E" w:rsidR="00963393" w:rsidRPr="00106861" w:rsidRDefault="009F5D20" w:rsidP="00445A3F">
      <w:pPr>
        <w:pStyle w:val="Prrafodelista"/>
        <w:numPr>
          <w:ilvl w:val="0"/>
          <w:numId w:val="15"/>
        </w:numPr>
        <w:jc w:val="both"/>
        <w:rPr>
          <w:rPrChange w:id="48" w:author="Geraldine Ochoa/Other/Consultant" w:date="2022-10-03T19:55:00Z">
            <w:rPr>
              <w:lang w:val="en-US"/>
            </w:rPr>
          </w:rPrChange>
        </w:rPr>
      </w:pPr>
      <w:r w:rsidRPr="00106861">
        <w:rPr>
          <w:b/>
          <w:bCs/>
          <w:rPrChange w:id="49" w:author="Geraldine Ochoa/Other/Consultant" w:date="2022-10-03T19:53:00Z">
            <w:rPr>
              <w:lang w:val="en-US"/>
            </w:rPr>
          </w:rPrChange>
        </w:rPr>
        <w:t>Desarrollado</w:t>
      </w:r>
      <w:r w:rsidR="00590669" w:rsidRPr="00106861">
        <w:rPr>
          <w:b/>
          <w:bCs/>
          <w:rPrChange w:id="50" w:author="Geraldine Ochoa/Other/Consultant" w:date="2022-10-03T19:53:00Z">
            <w:rPr>
              <w:lang w:val="en-US"/>
            </w:rPr>
          </w:rPrChange>
        </w:rPr>
        <w:t>r: Educational Research Association (AERA), American Psychological Association (APA), National Council on Measurement in Education (NCME)</w:t>
      </w:r>
      <w:ins w:id="51" w:author="Geraldine Ochoa/Other/Consultant" w:date="2022-10-03T19:53:00Z">
        <w:r w:rsidR="00106861" w:rsidRPr="00106861">
          <w:rPr>
            <w:b/>
            <w:bCs/>
            <w:rPrChange w:id="52" w:author="Geraldine Ochoa/Other/Consultant" w:date="2022-10-03T19:53:00Z">
              <w:rPr>
                <w:b/>
                <w:bCs/>
                <w:lang w:val="en-US"/>
              </w:rPr>
            </w:rPrChange>
          </w:rPr>
          <w:t xml:space="preserve"> </w:t>
        </w:r>
        <w:r w:rsidR="00106861" w:rsidRPr="00106861">
          <w:rPr>
            <w:rPrChange w:id="53" w:author="Geraldine Ochoa/Other/Consultant" w:date="2022-10-03T19:55:00Z">
              <w:rPr>
                <w:b/>
                <w:bCs/>
                <w:lang w:val="en-US"/>
              </w:rPr>
            </w:rPrChange>
          </w:rPr>
          <w:t>(Asociación Americana de Investigación Educativa</w:t>
        </w:r>
        <w:r w:rsidR="00106861" w:rsidRPr="00106861">
          <w:rPr>
            <w:rPrChange w:id="54" w:author="Geraldine Ochoa/Other/Consultant" w:date="2022-10-03T19:55:00Z">
              <w:rPr>
                <w:b/>
                <w:bCs/>
              </w:rPr>
            </w:rPrChange>
          </w:rPr>
          <w:t>, Asociación Ame</w:t>
        </w:r>
      </w:ins>
      <w:ins w:id="55" w:author="Geraldine Ochoa/Other/Consultant" w:date="2022-10-03T19:54:00Z">
        <w:r w:rsidR="00106861" w:rsidRPr="00106861">
          <w:rPr>
            <w:rPrChange w:id="56" w:author="Geraldine Ochoa/Other/Consultant" w:date="2022-10-03T19:55:00Z">
              <w:rPr>
                <w:b/>
                <w:bCs/>
              </w:rPr>
            </w:rPrChange>
          </w:rPr>
          <w:t xml:space="preserve">ricana de Psicología, Consejo Nacional de </w:t>
        </w:r>
      </w:ins>
      <w:ins w:id="57" w:author="Geraldine Ochoa/Other/Consultant" w:date="2022-10-03T19:55:00Z">
        <w:r w:rsidR="00106861" w:rsidRPr="00106861">
          <w:rPr>
            <w:rPrChange w:id="58" w:author="Geraldine Ochoa/Other/Consultant" w:date="2022-10-03T19:55:00Z">
              <w:rPr>
                <w:b/>
                <w:bCs/>
              </w:rPr>
            </w:rPrChange>
          </w:rPr>
          <w:t>Evaluación Educativa)</w:t>
        </w:r>
      </w:ins>
    </w:p>
    <w:p w14:paraId="199E88BA" w14:textId="7909A193" w:rsidR="004D5948" w:rsidRDefault="004D5948" w:rsidP="00445A3F">
      <w:pPr>
        <w:pStyle w:val="Prrafodelista"/>
        <w:numPr>
          <w:ilvl w:val="1"/>
          <w:numId w:val="15"/>
        </w:numPr>
        <w:jc w:val="both"/>
      </w:pPr>
      <w:r>
        <w:t xml:space="preserve">Standards </w:t>
      </w:r>
      <w:r w:rsidR="00DA5EA5">
        <w:t>for Educational and Psychological Testing</w:t>
      </w:r>
      <w:r w:rsidR="00131271">
        <w:t xml:space="preserve"> </w:t>
      </w:r>
      <w:r w:rsidR="00F650F8">
        <w:t>(</w:t>
      </w:r>
      <w:r w:rsidR="00F650F8" w:rsidRPr="00F650F8">
        <w:t>Normas para las pruebas educativas y psicológicas</w:t>
      </w:r>
      <w:r w:rsidR="00F650F8">
        <w:t xml:space="preserve">), 3ª edición, su enfoque </w:t>
      </w:r>
      <w:r w:rsidR="00F61794">
        <w:t xml:space="preserve">hacia la parte </w:t>
      </w:r>
      <w:r w:rsidR="00A74301">
        <w:t>psicométrica.</w:t>
      </w:r>
    </w:p>
    <w:p w14:paraId="018878FF" w14:textId="5BC6624C" w:rsidR="00742DEC" w:rsidRPr="00106861" w:rsidRDefault="00D72F9F" w:rsidP="00445A3F">
      <w:pPr>
        <w:pStyle w:val="Prrafodelista"/>
        <w:numPr>
          <w:ilvl w:val="0"/>
          <w:numId w:val="15"/>
        </w:numPr>
        <w:jc w:val="both"/>
        <w:rPr>
          <w:b/>
          <w:bCs/>
          <w:lang w:val="en-US"/>
          <w:rPrChange w:id="59" w:author="Geraldine Ochoa/Other/Consultant" w:date="2022-10-03T19:56:00Z">
            <w:rPr>
              <w:lang w:val="en-US"/>
            </w:rPr>
          </w:rPrChange>
        </w:rPr>
      </w:pPr>
      <w:proofErr w:type="spellStart"/>
      <w:r w:rsidRPr="00106861">
        <w:rPr>
          <w:b/>
          <w:bCs/>
          <w:lang w:val="en-US"/>
          <w:rPrChange w:id="60" w:author="Geraldine Ochoa/Other/Consultant" w:date="2022-10-03T19:56:00Z">
            <w:rPr>
              <w:lang w:val="en-US"/>
            </w:rPr>
          </w:rPrChange>
        </w:rPr>
        <w:t>Desarrollador</w:t>
      </w:r>
      <w:proofErr w:type="spellEnd"/>
      <w:r w:rsidRPr="00106861">
        <w:rPr>
          <w:b/>
          <w:bCs/>
          <w:lang w:val="en-US"/>
          <w:rPrChange w:id="61" w:author="Geraldine Ochoa/Other/Consultant" w:date="2022-10-03T19:56:00Z">
            <w:rPr>
              <w:lang w:val="en-US"/>
            </w:rPr>
          </w:rPrChange>
        </w:rPr>
        <w:t xml:space="preserve">: </w:t>
      </w:r>
      <w:r w:rsidR="00B92646" w:rsidRPr="00106861">
        <w:rPr>
          <w:b/>
          <w:bCs/>
          <w:lang w:val="en-US"/>
          <w:rPrChange w:id="62" w:author="Geraldine Ochoa/Other/Consultant" w:date="2022-10-03T19:56:00Z">
            <w:rPr>
              <w:lang w:val="en-US"/>
            </w:rPr>
          </w:rPrChange>
        </w:rPr>
        <w:t xml:space="preserve">OECD DAC </w:t>
      </w:r>
      <w:r w:rsidR="00967B32" w:rsidRPr="00106861">
        <w:rPr>
          <w:b/>
          <w:bCs/>
          <w:lang w:val="en-US"/>
          <w:rPrChange w:id="63" w:author="Geraldine Ochoa/Other/Consultant" w:date="2022-10-03T19:56:00Z">
            <w:rPr>
              <w:lang w:val="en-US"/>
            </w:rPr>
          </w:rPrChange>
        </w:rPr>
        <w:t xml:space="preserve">Network on Development </w:t>
      </w:r>
      <w:r w:rsidR="00316713" w:rsidRPr="00106861">
        <w:rPr>
          <w:b/>
          <w:bCs/>
          <w:lang w:val="en-US"/>
          <w:rPrChange w:id="64" w:author="Geraldine Ochoa/Other/Consultant" w:date="2022-10-03T19:56:00Z">
            <w:rPr>
              <w:lang w:val="en-US"/>
            </w:rPr>
          </w:rPrChange>
        </w:rPr>
        <w:t>E</w:t>
      </w:r>
      <w:r w:rsidR="00967B32" w:rsidRPr="00106861">
        <w:rPr>
          <w:b/>
          <w:bCs/>
          <w:lang w:val="en-US"/>
          <w:rPrChange w:id="65" w:author="Geraldine Ochoa/Other/Consultant" w:date="2022-10-03T19:56:00Z">
            <w:rPr>
              <w:lang w:val="en-US"/>
            </w:rPr>
          </w:rPrChange>
        </w:rPr>
        <w:t>valuation</w:t>
      </w:r>
      <w:r w:rsidR="006F3EF8" w:rsidRPr="00106861">
        <w:rPr>
          <w:b/>
          <w:bCs/>
          <w:lang w:val="en-US"/>
          <w:rPrChange w:id="66" w:author="Geraldine Ochoa/Other/Consultant" w:date="2022-10-03T19:56:00Z">
            <w:rPr>
              <w:lang w:val="en-US"/>
            </w:rPr>
          </w:rPrChange>
        </w:rPr>
        <w:t>.</w:t>
      </w:r>
      <w:ins w:id="67" w:author="Geraldine Ochoa/Other/Consultant" w:date="2022-10-03T19:56:00Z">
        <w:r w:rsidR="00106861">
          <w:rPr>
            <w:b/>
            <w:bCs/>
            <w:lang w:val="en-US"/>
          </w:rPr>
          <w:t xml:space="preserve"> </w:t>
        </w:r>
      </w:ins>
    </w:p>
    <w:p w14:paraId="59AE2D19" w14:textId="7E668FD8" w:rsidR="006F3EF8" w:rsidRDefault="005E6EEA" w:rsidP="00445A3F">
      <w:pPr>
        <w:pStyle w:val="Prrafodelista"/>
        <w:numPr>
          <w:ilvl w:val="1"/>
          <w:numId w:val="15"/>
        </w:numPr>
        <w:jc w:val="both"/>
      </w:pPr>
      <w:r w:rsidRPr="00C842AB">
        <w:rPr>
          <w:lang w:val="en-US"/>
        </w:rPr>
        <w:t>Evaluating development co-operation</w:t>
      </w:r>
      <w:r w:rsidR="006532BD" w:rsidRPr="00C842AB">
        <w:rPr>
          <w:lang w:val="en-US"/>
        </w:rPr>
        <w:t>:</w:t>
      </w:r>
      <w:r w:rsidRPr="00C842AB">
        <w:rPr>
          <w:lang w:val="en-US"/>
        </w:rPr>
        <w:t xml:space="preserve"> summary of key norms and standards. </w:t>
      </w:r>
      <w:r w:rsidR="006532BD">
        <w:t>2ª</w:t>
      </w:r>
      <w:r w:rsidR="006F0A9C">
        <w:t xml:space="preserve"> Edición</w:t>
      </w:r>
    </w:p>
    <w:p w14:paraId="3FA94DB3" w14:textId="17932037" w:rsidR="00B455E8" w:rsidRPr="00F21DF2" w:rsidRDefault="00B455E8" w:rsidP="00445A3F">
      <w:pPr>
        <w:jc w:val="both"/>
      </w:pPr>
      <w:r>
        <w:t xml:space="preserve">Los </w:t>
      </w:r>
      <w:r w:rsidR="007536AA">
        <w:t>Estándares de Calidad desarrollados por CONACEM siguen las recomendaciones establecidas en la bibliografía previa, y l</w:t>
      </w:r>
      <w:r w:rsidR="007F6F64">
        <w:t>as adapta para el entorno específico de la evaluación de los médicos especialistas para la certificación y recertificación.</w:t>
      </w:r>
    </w:p>
    <w:p w14:paraId="558DE6AB" w14:textId="48B3F54E" w:rsidR="00012BFF" w:rsidRPr="00012BFF" w:rsidDel="00C842AB" w:rsidRDefault="00012BFF" w:rsidP="00445A3F">
      <w:pPr>
        <w:pStyle w:val="Ttulo1"/>
        <w:jc w:val="both"/>
        <w:rPr>
          <w:del w:id="68" w:author="Geraldine Ochoa/Other/Consultant" w:date="2022-10-03T19:37:00Z"/>
        </w:rPr>
      </w:pPr>
      <w:del w:id="69" w:author="Geraldine Ochoa/Other/Consultant" w:date="2022-10-03T19:37:00Z">
        <w:r w:rsidDel="00C842AB">
          <w:delText>Evaluación para certificación</w:delText>
        </w:r>
        <w:r w:rsidR="006E794F" w:rsidDel="00C842AB">
          <w:delText xml:space="preserve"> en las especialidades médicas</w:delText>
        </w:r>
      </w:del>
    </w:p>
    <w:p w14:paraId="44774C6A" w14:textId="51B37C4F" w:rsidR="00C842AB" w:rsidRPr="00C842AB" w:rsidRDefault="00C842AB" w:rsidP="00445A3F">
      <w:pPr>
        <w:jc w:val="both"/>
        <w:rPr>
          <w:ins w:id="70" w:author="Geraldine Ochoa/Other/Consultant" w:date="2022-10-03T19:36:00Z"/>
          <w:b/>
          <w:bCs/>
          <w:rPrChange w:id="71" w:author="Geraldine Ochoa/Other/Consultant" w:date="2022-10-03T19:36:00Z">
            <w:rPr>
              <w:ins w:id="72" w:author="Geraldine Ochoa/Other/Consultant" w:date="2022-10-03T19:36:00Z"/>
            </w:rPr>
          </w:rPrChange>
        </w:rPr>
      </w:pPr>
      <w:ins w:id="73" w:author="Geraldine Ochoa/Other/Consultant" w:date="2022-10-03T19:36:00Z">
        <w:r w:rsidRPr="00C842AB">
          <w:rPr>
            <w:b/>
            <w:bCs/>
            <w:rPrChange w:id="74" w:author="Geraldine Ochoa/Other/Consultant" w:date="2022-10-03T19:36:00Z">
              <w:rPr/>
            </w:rPrChange>
          </w:rPr>
          <w:t>Evaluación para certificación en las especialidades médicas</w:t>
        </w:r>
      </w:ins>
    </w:p>
    <w:p w14:paraId="2B7A6AA1" w14:textId="77777777" w:rsidR="00106861" w:rsidRDefault="007F5845" w:rsidP="00445A3F">
      <w:pPr>
        <w:jc w:val="both"/>
        <w:rPr>
          <w:ins w:id="75" w:author="Geraldine Ochoa/Other/Consultant" w:date="2022-10-03T19:57:00Z"/>
        </w:rPr>
      </w:pPr>
      <w:r w:rsidRPr="007F5845">
        <w:t xml:space="preserve">Al evaluar </w:t>
      </w:r>
      <w:r w:rsidR="000B6E80">
        <w:t xml:space="preserve">a los médicos de una especialidad </w:t>
      </w:r>
      <w:r w:rsidRPr="007F5845">
        <w:t xml:space="preserve">con fines de certificación, se deben considerar varios factores para poder emitir un juicio preciso. Estos factores pueden incluir el nivel de experiencia, educación y cualquier otra información relevante de la persona que pueda usarse para medir su nivel de </w:t>
      </w:r>
      <w:r w:rsidR="00BB7047">
        <w:t>dominio en el rubro</w:t>
      </w:r>
      <w:del w:id="76" w:author="Geraldine Ochoa/Other/Consultant" w:date="2022-10-03T19:57:00Z">
        <w:r w:rsidR="00BB7047" w:rsidDel="00106861">
          <w:delText xml:space="preserve"> que se evalúa</w:delText>
        </w:r>
      </w:del>
      <w:r w:rsidRPr="007F5845">
        <w:t xml:space="preserve">. </w:t>
      </w:r>
      <w:r w:rsidR="00F45E17" w:rsidRPr="00187105">
        <w:t xml:space="preserve">Los </w:t>
      </w:r>
      <w:r w:rsidR="00F45E17" w:rsidRPr="00187105">
        <w:lastRenderedPageBreak/>
        <w:t>métodos de evaluación varían según el tipo de conocimiento que se evalúa, pero los métodos comúnmente utilizados incluyen pruebas, carpetas y simulaciones.</w:t>
      </w:r>
    </w:p>
    <w:p w14:paraId="590AC091" w14:textId="10E8C004" w:rsidR="004B0A73" w:rsidRDefault="00F45E17" w:rsidP="00445A3F">
      <w:pPr>
        <w:jc w:val="both"/>
      </w:pPr>
      <w:del w:id="77" w:author="Geraldine Ochoa/Other/Consultant" w:date="2022-10-03T19:57:00Z">
        <w:r w:rsidRPr="00187105" w:rsidDel="00106861">
          <w:delText xml:space="preserve"> </w:delText>
        </w:r>
      </w:del>
      <w:del w:id="78" w:author="Geraldine Ochoa/Other/Consultant" w:date="2022-10-03T19:59:00Z">
        <w:r w:rsidRPr="00187105" w:rsidDel="00106861">
          <w:delText xml:space="preserve">Para </w:delText>
        </w:r>
        <w:r w:rsidRPr="006B0001" w:rsidDel="00106861">
          <w:rPr>
            <w:b/>
            <w:bCs/>
          </w:rPr>
          <w:delText>obtener</w:delText>
        </w:r>
      </w:del>
      <w:ins w:id="79" w:author="Geraldine Ochoa/Other/Consultant" w:date="2022-10-03T19:59:00Z">
        <w:r w:rsidR="00106861">
          <w:t>En la examen de</w:t>
        </w:r>
      </w:ins>
      <w:r w:rsidRPr="006B0001">
        <w:rPr>
          <w:b/>
          <w:bCs/>
        </w:rPr>
        <w:t xml:space="preserve"> </w:t>
      </w:r>
      <w:del w:id="80" w:author="Geraldine Ochoa/Other/Consultant" w:date="2022-10-03T19:59:00Z">
        <w:r w:rsidRPr="006B0001" w:rsidDel="00106861">
          <w:rPr>
            <w:b/>
            <w:bCs/>
          </w:rPr>
          <w:delText xml:space="preserve">la </w:delText>
        </w:r>
      </w:del>
      <w:r w:rsidRPr="006B0001">
        <w:rPr>
          <w:b/>
          <w:bCs/>
        </w:rPr>
        <w:t>certificación</w:t>
      </w:r>
      <w:r w:rsidRPr="00187105">
        <w:t xml:space="preserve">, </w:t>
      </w:r>
      <w:r w:rsidR="0083469F">
        <w:t>los sustentantes</w:t>
      </w:r>
      <w:r w:rsidRPr="00187105">
        <w:t xml:space="preserve"> deben </w:t>
      </w:r>
      <w:r w:rsidRPr="00AF4BAE">
        <w:rPr>
          <w:b/>
          <w:bCs/>
        </w:rPr>
        <w:t>demostrar dominio del contenido</w:t>
      </w:r>
      <w:r w:rsidRPr="00187105">
        <w:t xml:space="preserve"> </w:t>
      </w:r>
      <w:r w:rsidR="000E70A7">
        <w:t>para alcanzar</w:t>
      </w:r>
      <w:r w:rsidRPr="00187105">
        <w:t xml:space="preserve"> un nivel determinado de </w:t>
      </w:r>
      <w:r w:rsidRPr="00AF4BAE">
        <w:rPr>
          <w:b/>
          <w:bCs/>
        </w:rPr>
        <w:t>competencia</w:t>
      </w:r>
      <w:r w:rsidR="00605B73">
        <w:t xml:space="preserve">, </w:t>
      </w:r>
      <w:r w:rsidR="00136193">
        <w:t xml:space="preserve">de no alcanzar </w:t>
      </w:r>
      <w:r w:rsidR="00B660F1">
        <w:t xml:space="preserve">el criterio preestablecido </w:t>
      </w:r>
      <w:r w:rsidR="00E81BC7">
        <w:t>no logrará obtener su certifica</w:t>
      </w:r>
      <w:ins w:id="81" w:author="Geraldine Ochoa/Other/Consultant" w:date="2022-10-03T19:59:00Z">
        <w:r w:rsidR="00106861">
          <w:t>do</w:t>
        </w:r>
      </w:ins>
      <w:del w:id="82" w:author="Geraldine Ochoa/Other/Consultant" w:date="2022-10-03T19:59:00Z">
        <w:r w:rsidR="00E81BC7" w:rsidDel="00106861">
          <w:delText>ción correspondiente</w:delText>
        </w:r>
      </w:del>
      <w:r w:rsidR="00E81BC7">
        <w:t>.</w:t>
      </w:r>
    </w:p>
    <w:p w14:paraId="2EDE3FB3" w14:textId="310AE2DB" w:rsidR="00C85E49" w:rsidRDefault="00AF7547" w:rsidP="00445A3F">
      <w:pPr>
        <w:jc w:val="both"/>
      </w:pPr>
      <w:r>
        <w:t xml:space="preserve">Las consecuencias </w:t>
      </w:r>
      <w:del w:id="83" w:author="Geraldine Ochoa/Other/Consultant" w:date="2022-10-03T20:04:00Z">
        <w:r w:rsidDel="009C1F6C">
          <w:delText xml:space="preserve">al </w:delText>
        </w:r>
      </w:del>
      <w:ins w:id="84" w:author="Geraldine Ochoa/Other/Consultant" w:date="2022-10-03T20:04:00Z">
        <w:r w:rsidR="009C1F6C">
          <w:t>de</w:t>
        </w:r>
        <w:r w:rsidR="009C1F6C">
          <w:t xml:space="preserve"> </w:t>
        </w:r>
      </w:ins>
      <w:r>
        <w:t>no lograr la certificación pueden ser catastróficas para los médicos especialistas</w:t>
      </w:r>
      <w:r w:rsidR="007614BB">
        <w:t>; conside</w:t>
      </w:r>
      <w:ins w:id="85" w:author="Geraldine Ochoa/Other/Consultant" w:date="2022-10-03T20:04:00Z">
        <w:r w:rsidR="009C1F6C">
          <w:t>rando</w:t>
        </w:r>
      </w:ins>
      <w:del w:id="86" w:author="Geraldine Ochoa/Other/Consultant" w:date="2022-10-03T20:04:00Z">
        <w:r w:rsidR="007614BB" w:rsidDel="009C1F6C">
          <w:delText>remos</w:delText>
        </w:r>
      </w:del>
      <w:r w:rsidR="007614BB">
        <w:t xml:space="preserve"> que</w:t>
      </w:r>
      <w:r w:rsidR="00ED7917">
        <w:t xml:space="preserve"> ha</w:t>
      </w:r>
      <w:ins w:id="87" w:author="Geraldine Ochoa/Other/Consultant" w:date="2022-10-03T20:04:00Z">
        <w:r w:rsidR="009C1F6C">
          <w:t>n</w:t>
        </w:r>
      </w:ins>
      <w:r w:rsidR="00ED7917">
        <w:t xml:space="preserve"> invertido </w:t>
      </w:r>
      <w:r w:rsidR="00F45D5E">
        <w:t xml:space="preserve">un </w:t>
      </w:r>
      <w:r w:rsidR="00ED7917">
        <w:t>mínimo</w:t>
      </w:r>
      <w:r w:rsidR="00F45D5E">
        <w:t xml:space="preserve"> de </w:t>
      </w:r>
      <w:r w:rsidR="00ED7917">
        <w:t xml:space="preserve">17 años de su vida </w:t>
      </w:r>
      <w:r w:rsidR="00F45D5E">
        <w:t xml:space="preserve">en estudiar y que al final </w:t>
      </w:r>
      <w:r w:rsidR="00D64E3D">
        <w:t xml:space="preserve">no se le permita ejercer la especialidad porque no </w:t>
      </w:r>
      <w:r w:rsidR="008842C9">
        <w:t xml:space="preserve">puede obtener una cédula profesional </w:t>
      </w:r>
      <w:del w:id="88" w:author="Geraldine Ochoa/Other/Consultant" w:date="2022-10-03T20:04:00Z">
        <w:r w:rsidR="008842C9" w:rsidDel="009C1F6C">
          <w:delText xml:space="preserve">al no </w:delText>
        </w:r>
        <w:r w:rsidR="0086744B" w:rsidDel="009C1F6C">
          <w:delText>estar certificado</w:delText>
        </w:r>
        <w:r w:rsidR="00724603" w:rsidDel="009C1F6C">
          <w:delText>. Es</w:delText>
        </w:r>
      </w:del>
      <w:ins w:id="89" w:author="Geraldine Ochoa/Other/Consultant" w:date="2022-10-03T20:04:00Z">
        <w:r w:rsidR="009C1F6C">
          <w:t>es</w:t>
        </w:r>
      </w:ins>
      <w:r w:rsidR="00724603">
        <w:t xml:space="preserve"> un escenario terrible que involucra aspectos económicos, profesionales, familiares y </w:t>
      </w:r>
      <w:r w:rsidR="00C85E49">
        <w:t xml:space="preserve">emocionales. </w:t>
      </w:r>
    </w:p>
    <w:p w14:paraId="3A490ACB" w14:textId="1E5623B3" w:rsidR="009C3281" w:rsidRDefault="00655ED7" w:rsidP="00445A3F">
      <w:pPr>
        <w:jc w:val="both"/>
      </w:pPr>
      <w:r>
        <w:t>Precisamente p</w:t>
      </w:r>
      <w:r w:rsidR="00C85E49">
        <w:t xml:space="preserve">ara </w:t>
      </w:r>
      <w:r w:rsidR="00C85E49" w:rsidRPr="007E7925">
        <w:rPr>
          <w:b/>
          <w:bCs/>
        </w:rPr>
        <w:t>garantizar que la evaluación</w:t>
      </w:r>
      <w:r w:rsidR="00C85E49">
        <w:t xml:space="preserve"> a la que se somete el médico </w:t>
      </w:r>
      <w:r>
        <w:t xml:space="preserve">que pretende certificarse </w:t>
      </w:r>
      <w:r w:rsidRPr="007E7925">
        <w:rPr>
          <w:b/>
          <w:bCs/>
        </w:rPr>
        <w:t xml:space="preserve">es </w:t>
      </w:r>
      <w:r w:rsidR="00C56CB0" w:rsidRPr="007E7925">
        <w:rPr>
          <w:b/>
          <w:bCs/>
        </w:rPr>
        <w:t>confiable, ética y responsable</w:t>
      </w:r>
      <w:r w:rsidR="00C56CB0">
        <w:t xml:space="preserve">, se requiere la </w:t>
      </w:r>
      <w:r w:rsidR="00C56CB0" w:rsidRPr="007E7925">
        <w:rPr>
          <w:b/>
          <w:bCs/>
        </w:rPr>
        <w:t xml:space="preserve">utilización </w:t>
      </w:r>
      <w:r w:rsidR="0069234B" w:rsidRPr="007E7925">
        <w:rPr>
          <w:b/>
          <w:bCs/>
        </w:rPr>
        <w:t>de estándares</w:t>
      </w:r>
      <w:r w:rsidR="00FA1B89" w:rsidRPr="007E7925">
        <w:rPr>
          <w:b/>
          <w:bCs/>
        </w:rPr>
        <w:t xml:space="preserve"> de evaluación</w:t>
      </w:r>
      <w:r w:rsidR="0069234B">
        <w:t>.</w:t>
      </w:r>
    </w:p>
    <w:p w14:paraId="52CD0C13" w14:textId="77777777" w:rsidR="0069234B" w:rsidRDefault="0069234B" w:rsidP="00445A3F">
      <w:pPr>
        <w:jc w:val="both"/>
      </w:pPr>
    </w:p>
    <w:sectPr w:rsidR="0069234B" w:rsidSect="00880461">
      <w:headerReference w:type="default" r:id="rId13"/>
      <w:footerReference w:type="default" r:id="rId14"/>
      <w:pgSz w:w="12240" w:h="15840" w:code="1"/>
      <w:pgMar w:top="1701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7596E" w14:textId="77777777" w:rsidR="006A5546" w:rsidRDefault="006A5546" w:rsidP="000E7452">
      <w:pPr>
        <w:spacing w:before="0" w:after="0" w:line="240" w:lineRule="auto"/>
      </w:pPr>
      <w:r>
        <w:separator/>
      </w:r>
    </w:p>
  </w:endnote>
  <w:endnote w:type="continuationSeparator" w:id="0">
    <w:p w14:paraId="4180343C" w14:textId="77777777" w:rsidR="006A5546" w:rsidRDefault="006A5546" w:rsidP="000E74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84545"/>
      <w:docPartObj>
        <w:docPartGallery w:val="Page Numbers (Bottom of Page)"/>
        <w:docPartUnique/>
      </w:docPartObj>
    </w:sdtPr>
    <w:sdtContent>
      <w:p w14:paraId="798B10A2" w14:textId="77777777" w:rsidR="00574970" w:rsidRDefault="005749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0A09B7" w14:textId="77777777" w:rsidR="00574970" w:rsidRDefault="005749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E979" w14:textId="77777777" w:rsidR="006A5546" w:rsidRDefault="006A5546" w:rsidP="000E7452">
      <w:pPr>
        <w:spacing w:before="0" w:after="0" w:line="240" w:lineRule="auto"/>
      </w:pPr>
      <w:r>
        <w:separator/>
      </w:r>
    </w:p>
  </w:footnote>
  <w:footnote w:type="continuationSeparator" w:id="0">
    <w:p w14:paraId="19CAF088" w14:textId="77777777" w:rsidR="006A5546" w:rsidRDefault="006A5546" w:rsidP="000E74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8"/>
      <w:gridCol w:w="4840"/>
    </w:tblGrid>
    <w:tr w:rsidR="00574970" w14:paraId="00AC0EE3" w14:textId="77777777" w:rsidTr="002E25BC">
      <w:tc>
        <w:tcPr>
          <w:tcW w:w="4414" w:type="dxa"/>
          <w:vAlign w:val="center"/>
        </w:tcPr>
        <w:p w14:paraId="67630F1D" w14:textId="77777777" w:rsidR="00574970" w:rsidRDefault="00574970" w:rsidP="000E7452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72344AD" wp14:editId="6F0E53B9">
                <wp:extent cx="1173600" cy="720000"/>
                <wp:effectExtent l="0" t="0" r="7620" b="444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36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  <w:vAlign w:val="center"/>
        </w:tcPr>
        <w:p w14:paraId="5E47AE5D" w14:textId="77777777" w:rsidR="00574970" w:rsidRPr="000E7452" w:rsidRDefault="00574970" w:rsidP="000E7452">
          <w:pPr>
            <w:pStyle w:val="Encabezado"/>
            <w:jc w:val="center"/>
            <w:rPr>
              <w:sz w:val="22"/>
              <w:szCs w:val="22"/>
            </w:rPr>
          </w:pPr>
          <w:r w:rsidRPr="000E7452">
            <w:rPr>
              <w:sz w:val="22"/>
              <w:szCs w:val="22"/>
            </w:rPr>
            <w:t>M en C Dr. Víctor Hugo Olmedo Canchola</w:t>
          </w:r>
        </w:p>
        <w:p w14:paraId="7EF91606" w14:textId="77777777" w:rsidR="00574970" w:rsidRPr="000E7452" w:rsidRDefault="00000000" w:rsidP="000E7452">
          <w:pPr>
            <w:pStyle w:val="Encabezado"/>
            <w:jc w:val="center"/>
            <w:rPr>
              <w:sz w:val="18"/>
              <w:szCs w:val="18"/>
            </w:rPr>
          </w:pPr>
          <w:hyperlink r:id="rId2" w:history="1">
            <w:r w:rsidR="00574970" w:rsidRPr="000E7452">
              <w:rPr>
                <w:rStyle w:val="Hipervnculo"/>
                <w:sz w:val="18"/>
                <w:szCs w:val="18"/>
              </w:rPr>
              <w:t>victor.olmedo@fmposgrado.unam.mx</w:t>
            </w:r>
          </w:hyperlink>
        </w:p>
        <w:p w14:paraId="3458AC91" w14:textId="77777777" w:rsidR="00574970" w:rsidRDefault="00000000" w:rsidP="000E7452">
          <w:pPr>
            <w:pStyle w:val="Encabezado"/>
            <w:jc w:val="center"/>
            <w:rPr>
              <w:rStyle w:val="Hipervnculo"/>
              <w:sz w:val="18"/>
              <w:szCs w:val="18"/>
            </w:rPr>
          </w:pPr>
          <w:hyperlink r:id="rId3" w:history="1">
            <w:r w:rsidR="00574970" w:rsidRPr="000E7452">
              <w:rPr>
                <w:rStyle w:val="Hipervnculo"/>
                <w:sz w:val="18"/>
                <w:szCs w:val="18"/>
              </w:rPr>
              <w:t>vh.olmedo.canchola@gmail.com</w:t>
            </w:r>
          </w:hyperlink>
        </w:p>
        <w:p w14:paraId="34CEE821" w14:textId="5485420C" w:rsidR="00F54AA2" w:rsidRDefault="00000000" w:rsidP="000E7452">
          <w:pPr>
            <w:pStyle w:val="Encabezado"/>
            <w:jc w:val="center"/>
          </w:pPr>
          <w:hyperlink r:id="rId4" w:history="1">
            <w:r w:rsidR="00F54AA2" w:rsidRPr="00F54AA2">
              <w:rPr>
                <w:rStyle w:val="Hipervnculo"/>
                <w:sz w:val="16"/>
                <w:szCs w:val="12"/>
              </w:rPr>
              <w:t>https://www.youtube.com/c/VICTORHUGOO</w:t>
            </w:r>
            <w:r w:rsidR="00F54AA2" w:rsidRPr="00F54AA2">
              <w:rPr>
                <w:rStyle w:val="Hipervnculo"/>
                <w:sz w:val="16"/>
                <w:szCs w:val="12"/>
              </w:rPr>
              <w:t>L</w:t>
            </w:r>
            <w:r w:rsidR="00F54AA2" w:rsidRPr="00F54AA2">
              <w:rPr>
                <w:rStyle w:val="Hipervnculo"/>
                <w:sz w:val="16"/>
                <w:szCs w:val="12"/>
              </w:rPr>
              <w:t>MEDOCANCHOLA</w:t>
            </w:r>
          </w:hyperlink>
          <w:r w:rsidR="00F54AA2">
            <w:t xml:space="preserve"> </w:t>
          </w:r>
        </w:p>
      </w:tc>
    </w:tr>
  </w:tbl>
  <w:p w14:paraId="63C3C639" w14:textId="77777777" w:rsidR="00574970" w:rsidRDefault="00574970">
    <w:pPr>
      <w:pStyle w:val="Encabezado"/>
    </w:pPr>
  </w:p>
  <w:p w14:paraId="6898558B" w14:textId="77777777" w:rsidR="00574970" w:rsidRDefault="005749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71F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7B188B"/>
    <w:multiLevelType w:val="hybridMultilevel"/>
    <w:tmpl w:val="643CE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E2EFC"/>
    <w:multiLevelType w:val="hybridMultilevel"/>
    <w:tmpl w:val="B114D58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B6EA7"/>
    <w:multiLevelType w:val="hybridMultilevel"/>
    <w:tmpl w:val="72A21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A4BF6"/>
    <w:multiLevelType w:val="hybridMultilevel"/>
    <w:tmpl w:val="B232A810"/>
    <w:lvl w:ilvl="0" w:tplc="080A000F">
      <w:start w:val="1"/>
      <w:numFmt w:val="decimal"/>
      <w:lvlText w:val="%1."/>
      <w:lvlJc w:val="left"/>
      <w:pPr>
        <w:ind w:left="788" w:hanging="360"/>
      </w:pPr>
    </w:lvl>
    <w:lvl w:ilvl="1" w:tplc="080A0019" w:tentative="1">
      <w:start w:val="1"/>
      <w:numFmt w:val="lowerLetter"/>
      <w:lvlText w:val="%2."/>
      <w:lvlJc w:val="left"/>
      <w:pPr>
        <w:ind w:left="1508" w:hanging="360"/>
      </w:pPr>
    </w:lvl>
    <w:lvl w:ilvl="2" w:tplc="080A001B" w:tentative="1">
      <w:start w:val="1"/>
      <w:numFmt w:val="lowerRoman"/>
      <w:lvlText w:val="%3."/>
      <w:lvlJc w:val="right"/>
      <w:pPr>
        <w:ind w:left="2228" w:hanging="180"/>
      </w:pPr>
    </w:lvl>
    <w:lvl w:ilvl="3" w:tplc="080A000F" w:tentative="1">
      <w:start w:val="1"/>
      <w:numFmt w:val="decimal"/>
      <w:lvlText w:val="%4."/>
      <w:lvlJc w:val="left"/>
      <w:pPr>
        <w:ind w:left="2948" w:hanging="360"/>
      </w:pPr>
    </w:lvl>
    <w:lvl w:ilvl="4" w:tplc="080A0019" w:tentative="1">
      <w:start w:val="1"/>
      <w:numFmt w:val="lowerLetter"/>
      <w:lvlText w:val="%5."/>
      <w:lvlJc w:val="left"/>
      <w:pPr>
        <w:ind w:left="3668" w:hanging="360"/>
      </w:pPr>
    </w:lvl>
    <w:lvl w:ilvl="5" w:tplc="080A001B" w:tentative="1">
      <w:start w:val="1"/>
      <w:numFmt w:val="lowerRoman"/>
      <w:lvlText w:val="%6."/>
      <w:lvlJc w:val="right"/>
      <w:pPr>
        <w:ind w:left="4388" w:hanging="180"/>
      </w:pPr>
    </w:lvl>
    <w:lvl w:ilvl="6" w:tplc="080A000F" w:tentative="1">
      <w:start w:val="1"/>
      <w:numFmt w:val="decimal"/>
      <w:lvlText w:val="%7."/>
      <w:lvlJc w:val="left"/>
      <w:pPr>
        <w:ind w:left="5108" w:hanging="360"/>
      </w:pPr>
    </w:lvl>
    <w:lvl w:ilvl="7" w:tplc="080A0019" w:tentative="1">
      <w:start w:val="1"/>
      <w:numFmt w:val="lowerLetter"/>
      <w:lvlText w:val="%8."/>
      <w:lvlJc w:val="left"/>
      <w:pPr>
        <w:ind w:left="5828" w:hanging="360"/>
      </w:pPr>
    </w:lvl>
    <w:lvl w:ilvl="8" w:tplc="080A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2EF76C51"/>
    <w:multiLevelType w:val="hybridMultilevel"/>
    <w:tmpl w:val="6AE89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24B88"/>
    <w:multiLevelType w:val="hybridMultilevel"/>
    <w:tmpl w:val="77209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A1191"/>
    <w:multiLevelType w:val="hybridMultilevel"/>
    <w:tmpl w:val="1FC06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81B8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4C7AD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956004"/>
    <w:multiLevelType w:val="hybridMultilevel"/>
    <w:tmpl w:val="74204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D3E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7E4EFD"/>
    <w:multiLevelType w:val="hybridMultilevel"/>
    <w:tmpl w:val="9BE63E6E"/>
    <w:lvl w:ilvl="0" w:tplc="5EAA21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D1102"/>
    <w:multiLevelType w:val="hybridMultilevel"/>
    <w:tmpl w:val="53C2B9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D7D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176149">
    <w:abstractNumId w:val="10"/>
  </w:num>
  <w:num w:numId="2" w16cid:durableId="147941129">
    <w:abstractNumId w:val="3"/>
  </w:num>
  <w:num w:numId="3" w16cid:durableId="121924682">
    <w:abstractNumId w:val="8"/>
  </w:num>
  <w:num w:numId="4" w16cid:durableId="1612780209">
    <w:abstractNumId w:val="0"/>
  </w:num>
  <w:num w:numId="5" w16cid:durableId="1747023956">
    <w:abstractNumId w:val="9"/>
  </w:num>
  <w:num w:numId="6" w16cid:durableId="1381635040">
    <w:abstractNumId w:val="7"/>
  </w:num>
  <w:num w:numId="7" w16cid:durableId="2139639729">
    <w:abstractNumId w:val="4"/>
  </w:num>
  <w:num w:numId="8" w16cid:durableId="1423993903">
    <w:abstractNumId w:val="11"/>
  </w:num>
  <w:num w:numId="9" w16cid:durableId="1132482308">
    <w:abstractNumId w:val="1"/>
  </w:num>
  <w:num w:numId="10" w16cid:durableId="1321081618">
    <w:abstractNumId w:val="12"/>
  </w:num>
  <w:num w:numId="11" w16cid:durableId="25370342">
    <w:abstractNumId w:val="2"/>
  </w:num>
  <w:num w:numId="12" w16cid:durableId="1861701655">
    <w:abstractNumId w:val="6"/>
  </w:num>
  <w:num w:numId="13" w16cid:durableId="1893732827">
    <w:abstractNumId w:val="5"/>
  </w:num>
  <w:num w:numId="14" w16cid:durableId="1558321653">
    <w:abstractNumId w:val="13"/>
  </w:num>
  <w:num w:numId="15" w16cid:durableId="8844915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aldine Ochoa/Other/Consultant">
    <w15:presenceInfo w15:providerId="AD" w15:userId="S::geraldine.ochoa@avon.com::d1ce0e2a-d165-48aa-859c-f52b205f1d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5D"/>
    <w:rsid w:val="000031DD"/>
    <w:rsid w:val="00003359"/>
    <w:rsid w:val="00007EF4"/>
    <w:rsid w:val="00010F04"/>
    <w:rsid w:val="00012BFF"/>
    <w:rsid w:val="00013E51"/>
    <w:rsid w:val="0001729B"/>
    <w:rsid w:val="0002654E"/>
    <w:rsid w:val="00030299"/>
    <w:rsid w:val="00033F80"/>
    <w:rsid w:val="00036104"/>
    <w:rsid w:val="00042F74"/>
    <w:rsid w:val="00051574"/>
    <w:rsid w:val="0006780A"/>
    <w:rsid w:val="0007133F"/>
    <w:rsid w:val="00074B7C"/>
    <w:rsid w:val="0007795E"/>
    <w:rsid w:val="000876E5"/>
    <w:rsid w:val="00090847"/>
    <w:rsid w:val="00091357"/>
    <w:rsid w:val="00092DAD"/>
    <w:rsid w:val="000946CA"/>
    <w:rsid w:val="000A1D5C"/>
    <w:rsid w:val="000A3B84"/>
    <w:rsid w:val="000A4536"/>
    <w:rsid w:val="000B1B4C"/>
    <w:rsid w:val="000B31C9"/>
    <w:rsid w:val="000B378F"/>
    <w:rsid w:val="000B6E80"/>
    <w:rsid w:val="000C2731"/>
    <w:rsid w:val="000D0B2E"/>
    <w:rsid w:val="000D1905"/>
    <w:rsid w:val="000E0763"/>
    <w:rsid w:val="000E18D8"/>
    <w:rsid w:val="000E4EC7"/>
    <w:rsid w:val="000E60C7"/>
    <w:rsid w:val="000E70A7"/>
    <w:rsid w:val="000E7452"/>
    <w:rsid w:val="000E7FCA"/>
    <w:rsid w:val="000F1C11"/>
    <w:rsid w:val="000F751B"/>
    <w:rsid w:val="00106861"/>
    <w:rsid w:val="00107399"/>
    <w:rsid w:val="00110211"/>
    <w:rsid w:val="00111D8A"/>
    <w:rsid w:val="00112984"/>
    <w:rsid w:val="00115215"/>
    <w:rsid w:val="00124E6C"/>
    <w:rsid w:val="001278C4"/>
    <w:rsid w:val="00131271"/>
    <w:rsid w:val="00133F7D"/>
    <w:rsid w:val="00135AA4"/>
    <w:rsid w:val="00136193"/>
    <w:rsid w:val="0014633C"/>
    <w:rsid w:val="00160603"/>
    <w:rsid w:val="00160EFB"/>
    <w:rsid w:val="001672C3"/>
    <w:rsid w:val="00167457"/>
    <w:rsid w:val="001839A1"/>
    <w:rsid w:val="00187105"/>
    <w:rsid w:val="00187D8F"/>
    <w:rsid w:val="001A0C4B"/>
    <w:rsid w:val="001A1270"/>
    <w:rsid w:val="001A36E7"/>
    <w:rsid w:val="001A5E16"/>
    <w:rsid w:val="001A72BF"/>
    <w:rsid w:val="001B1F21"/>
    <w:rsid w:val="001B2617"/>
    <w:rsid w:val="001B5F95"/>
    <w:rsid w:val="001B6EAB"/>
    <w:rsid w:val="001C60D0"/>
    <w:rsid w:val="001D4DBD"/>
    <w:rsid w:val="001D799B"/>
    <w:rsid w:val="001E464C"/>
    <w:rsid w:val="001E5673"/>
    <w:rsid w:val="001E6D81"/>
    <w:rsid w:val="001E7FED"/>
    <w:rsid w:val="001F174B"/>
    <w:rsid w:val="0020155E"/>
    <w:rsid w:val="00204157"/>
    <w:rsid w:val="002117E3"/>
    <w:rsid w:val="00212464"/>
    <w:rsid w:val="00212982"/>
    <w:rsid w:val="00213D65"/>
    <w:rsid w:val="002149A3"/>
    <w:rsid w:val="002149A9"/>
    <w:rsid w:val="00215C39"/>
    <w:rsid w:val="002162D0"/>
    <w:rsid w:val="0022371B"/>
    <w:rsid w:val="00227B1B"/>
    <w:rsid w:val="00230E51"/>
    <w:rsid w:val="0023373C"/>
    <w:rsid w:val="00240F44"/>
    <w:rsid w:val="0024485D"/>
    <w:rsid w:val="00244CEA"/>
    <w:rsid w:val="00246ACA"/>
    <w:rsid w:val="0026344A"/>
    <w:rsid w:val="0027421A"/>
    <w:rsid w:val="0029029E"/>
    <w:rsid w:val="00290888"/>
    <w:rsid w:val="002908DD"/>
    <w:rsid w:val="002B2D6B"/>
    <w:rsid w:val="002B7A71"/>
    <w:rsid w:val="002C0145"/>
    <w:rsid w:val="002C5FD3"/>
    <w:rsid w:val="002D319A"/>
    <w:rsid w:val="002D3EF6"/>
    <w:rsid w:val="002D59B0"/>
    <w:rsid w:val="002D6FB0"/>
    <w:rsid w:val="002E1415"/>
    <w:rsid w:val="002E25BC"/>
    <w:rsid w:val="002E5C79"/>
    <w:rsid w:val="002F2D47"/>
    <w:rsid w:val="002F54CE"/>
    <w:rsid w:val="002F773A"/>
    <w:rsid w:val="002F7F09"/>
    <w:rsid w:val="00305803"/>
    <w:rsid w:val="00311B5C"/>
    <w:rsid w:val="00312B15"/>
    <w:rsid w:val="00316572"/>
    <w:rsid w:val="00316713"/>
    <w:rsid w:val="00317177"/>
    <w:rsid w:val="003201F1"/>
    <w:rsid w:val="00320B7F"/>
    <w:rsid w:val="003213BD"/>
    <w:rsid w:val="00325863"/>
    <w:rsid w:val="00326161"/>
    <w:rsid w:val="0032727B"/>
    <w:rsid w:val="00327FC6"/>
    <w:rsid w:val="003321D0"/>
    <w:rsid w:val="0033332F"/>
    <w:rsid w:val="003337FF"/>
    <w:rsid w:val="003413EE"/>
    <w:rsid w:val="00344A00"/>
    <w:rsid w:val="003508F6"/>
    <w:rsid w:val="0035122F"/>
    <w:rsid w:val="00353466"/>
    <w:rsid w:val="0035577D"/>
    <w:rsid w:val="00357356"/>
    <w:rsid w:val="00360ADA"/>
    <w:rsid w:val="00360B04"/>
    <w:rsid w:val="00363334"/>
    <w:rsid w:val="003818F9"/>
    <w:rsid w:val="00382D43"/>
    <w:rsid w:val="00383ED3"/>
    <w:rsid w:val="0038412E"/>
    <w:rsid w:val="003849E1"/>
    <w:rsid w:val="00394DC3"/>
    <w:rsid w:val="003969B2"/>
    <w:rsid w:val="003A0C46"/>
    <w:rsid w:val="003A22CA"/>
    <w:rsid w:val="003A3E1A"/>
    <w:rsid w:val="003B283E"/>
    <w:rsid w:val="003B3BBB"/>
    <w:rsid w:val="003B7911"/>
    <w:rsid w:val="003C0F5C"/>
    <w:rsid w:val="003C4855"/>
    <w:rsid w:val="003C4AF4"/>
    <w:rsid w:val="003C5F4D"/>
    <w:rsid w:val="003D00AA"/>
    <w:rsid w:val="003D1967"/>
    <w:rsid w:val="003D4AAB"/>
    <w:rsid w:val="003D55E5"/>
    <w:rsid w:val="003D683E"/>
    <w:rsid w:val="003E18E4"/>
    <w:rsid w:val="003E3521"/>
    <w:rsid w:val="003F1A12"/>
    <w:rsid w:val="003F2BB2"/>
    <w:rsid w:val="003F6325"/>
    <w:rsid w:val="004014BD"/>
    <w:rsid w:val="0041140B"/>
    <w:rsid w:val="00414D5B"/>
    <w:rsid w:val="00416EC8"/>
    <w:rsid w:val="004232D3"/>
    <w:rsid w:val="00424555"/>
    <w:rsid w:val="00424B7D"/>
    <w:rsid w:val="00432ECF"/>
    <w:rsid w:val="00437A14"/>
    <w:rsid w:val="00437FBF"/>
    <w:rsid w:val="00442981"/>
    <w:rsid w:val="00443351"/>
    <w:rsid w:val="00445A3F"/>
    <w:rsid w:val="004501A6"/>
    <w:rsid w:val="00454BF5"/>
    <w:rsid w:val="004613A0"/>
    <w:rsid w:val="00462919"/>
    <w:rsid w:val="00465158"/>
    <w:rsid w:val="004659AD"/>
    <w:rsid w:val="00466EBB"/>
    <w:rsid w:val="0047374F"/>
    <w:rsid w:val="00475423"/>
    <w:rsid w:val="00475DE9"/>
    <w:rsid w:val="00481832"/>
    <w:rsid w:val="00482E3B"/>
    <w:rsid w:val="00484402"/>
    <w:rsid w:val="00486DA5"/>
    <w:rsid w:val="0048776A"/>
    <w:rsid w:val="0049186E"/>
    <w:rsid w:val="0049379F"/>
    <w:rsid w:val="00496846"/>
    <w:rsid w:val="00497025"/>
    <w:rsid w:val="00497DEA"/>
    <w:rsid w:val="004A1373"/>
    <w:rsid w:val="004A2159"/>
    <w:rsid w:val="004A4DE3"/>
    <w:rsid w:val="004A6F29"/>
    <w:rsid w:val="004B002A"/>
    <w:rsid w:val="004B0A73"/>
    <w:rsid w:val="004B6D61"/>
    <w:rsid w:val="004B6FAB"/>
    <w:rsid w:val="004C0B0A"/>
    <w:rsid w:val="004C1E66"/>
    <w:rsid w:val="004C50FE"/>
    <w:rsid w:val="004C7011"/>
    <w:rsid w:val="004D4AF7"/>
    <w:rsid w:val="004D4FD1"/>
    <w:rsid w:val="004D5948"/>
    <w:rsid w:val="004E1D4D"/>
    <w:rsid w:val="004E32A1"/>
    <w:rsid w:val="004E7F90"/>
    <w:rsid w:val="004F0B01"/>
    <w:rsid w:val="004F751E"/>
    <w:rsid w:val="00506A97"/>
    <w:rsid w:val="00511E88"/>
    <w:rsid w:val="00513406"/>
    <w:rsid w:val="0051600E"/>
    <w:rsid w:val="00530F91"/>
    <w:rsid w:val="0053424C"/>
    <w:rsid w:val="00536AAD"/>
    <w:rsid w:val="00537811"/>
    <w:rsid w:val="005409CE"/>
    <w:rsid w:val="005413BD"/>
    <w:rsid w:val="0055049F"/>
    <w:rsid w:val="00552F3E"/>
    <w:rsid w:val="00555AD5"/>
    <w:rsid w:val="00557472"/>
    <w:rsid w:val="00561B31"/>
    <w:rsid w:val="00574970"/>
    <w:rsid w:val="005751C3"/>
    <w:rsid w:val="00576175"/>
    <w:rsid w:val="00576BC5"/>
    <w:rsid w:val="00583FA3"/>
    <w:rsid w:val="00586313"/>
    <w:rsid w:val="00586C40"/>
    <w:rsid w:val="005871C2"/>
    <w:rsid w:val="00590669"/>
    <w:rsid w:val="005948D9"/>
    <w:rsid w:val="005A13FF"/>
    <w:rsid w:val="005A3079"/>
    <w:rsid w:val="005A6AC7"/>
    <w:rsid w:val="005A6CFB"/>
    <w:rsid w:val="005B7159"/>
    <w:rsid w:val="005D6CC6"/>
    <w:rsid w:val="005D7CF8"/>
    <w:rsid w:val="005E2E44"/>
    <w:rsid w:val="005E6CA7"/>
    <w:rsid w:val="005E6EEA"/>
    <w:rsid w:val="005F18CD"/>
    <w:rsid w:val="005F7469"/>
    <w:rsid w:val="00605B73"/>
    <w:rsid w:val="006071FF"/>
    <w:rsid w:val="00610A62"/>
    <w:rsid w:val="00613E07"/>
    <w:rsid w:val="00614395"/>
    <w:rsid w:val="00621C9A"/>
    <w:rsid w:val="0062531A"/>
    <w:rsid w:val="0062705C"/>
    <w:rsid w:val="00632912"/>
    <w:rsid w:val="00634672"/>
    <w:rsid w:val="00637003"/>
    <w:rsid w:val="00646A0B"/>
    <w:rsid w:val="006532BD"/>
    <w:rsid w:val="00653571"/>
    <w:rsid w:val="00655ED7"/>
    <w:rsid w:val="00655EE2"/>
    <w:rsid w:val="00657B93"/>
    <w:rsid w:val="00662A7E"/>
    <w:rsid w:val="00662C46"/>
    <w:rsid w:val="00672494"/>
    <w:rsid w:val="00672729"/>
    <w:rsid w:val="00675EA0"/>
    <w:rsid w:val="0067705D"/>
    <w:rsid w:val="00685EF7"/>
    <w:rsid w:val="0069234B"/>
    <w:rsid w:val="00693A7A"/>
    <w:rsid w:val="00693E5B"/>
    <w:rsid w:val="006A38F4"/>
    <w:rsid w:val="006A5546"/>
    <w:rsid w:val="006B0001"/>
    <w:rsid w:val="006B249F"/>
    <w:rsid w:val="006B2506"/>
    <w:rsid w:val="006B3A98"/>
    <w:rsid w:val="006B6A4E"/>
    <w:rsid w:val="006B7A75"/>
    <w:rsid w:val="006D1623"/>
    <w:rsid w:val="006E06CE"/>
    <w:rsid w:val="006E0C8F"/>
    <w:rsid w:val="006E0F3B"/>
    <w:rsid w:val="006E18F4"/>
    <w:rsid w:val="006E477A"/>
    <w:rsid w:val="006E794F"/>
    <w:rsid w:val="006F0A9C"/>
    <w:rsid w:val="006F3EF8"/>
    <w:rsid w:val="006F42E2"/>
    <w:rsid w:val="006F5FC8"/>
    <w:rsid w:val="0070094E"/>
    <w:rsid w:val="00700CF9"/>
    <w:rsid w:val="00710317"/>
    <w:rsid w:val="00715121"/>
    <w:rsid w:val="00720725"/>
    <w:rsid w:val="007226D2"/>
    <w:rsid w:val="00724603"/>
    <w:rsid w:val="0072642F"/>
    <w:rsid w:val="00732FB4"/>
    <w:rsid w:val="00734168"/>
    <w:rsid w:val="00735BB6"/>
    <w:rsid w:val="00742DEC"/>
    <w:rsid w:val="007536AA"/>
    <w:rsid w:val="0075465B"/>
    <w:rsid w:val="007614BB"/>
    <w:rsid w:val="00764992"/>
    <w:rsid w:val="0076787C"/>
    <w:rsid w:val="00777988"/>
    <w:rsid w:val="007802DB"/>
    <w:rsid w:val="007A2E0B"/>
    <w:rsid w:val="007A352D"/>
    <w:rsid w:val="007B1DE9"/>
    <w:rsid w:val="007E4A36"/>
    <w:rsid w:val="007E590C"/>
    <w:rsid w:val="007E6002"/>
    <w:rsid w:val="007E7925"/>
    <w:rsid w:val="007F1ACF"/>
    <w:rsid w:val="007F5845"/>
    <w:rsid w:val="007F6F64"/>
    <w:rsid w:val="007F7705"/>
    <w:rsid w:val="007F7B64"/>
    <w:rsid w:val="00800F3B"/>
    <w:rsid w:val="00801AD8"/>
    <w:rsid w:val="0080200D"/>
    <w:rsid w:val="008043BC"/>
    <w:rsid w:val="00804512"/>
    <w:rsid w:val="008107C6"/>
    <w:rsid w:val="00811FCE"/>
    <w:rsid w:val="00813891"/>
    <w:rsid w:val="00814ECD"/>
    <w:rsid w:val="00817799"/>
    <w:rsid w:val="00817FCD"/>
    <w:rsid w:val="00824AD2"/>
    <w:rsid w:val="00825FE4"/>
    <w:rsid w:val="00831FF9"/>
    <w:rsid w:val="00832C96"/>
    <w:rsid w:val="00832E5F"/>
    <w:rsid w:val="0083469F"/>
    <w:rsid w:val="0083498C"/>
    <w:rsid w:val="00834E55"/>
    <w:rsid w:val="008366F6"/>
    <w:rsid w:val="00840E68"/>
    <w:rsid w:val="008458E4"/>
    <w:rsid w:val="00850431"/>
    <w:rsid w:val="00857B0E"/>
    <w:rsid w:val="00864451"/>
    <w:rsid w:val="00864D2F"/>
    <w:rsid w:val="0086744B"/>
    <w:rsid w:val="0087142F"/>
    <w:rsid w:val="00877607"/>
    <w:rsid w:val="00880461"/>
    <w:rsid w:val="00882D53"/>
    <w:rsid w:val="008842C9"/>
    <w:rsid w:val="008972AB"/>
    <w:rsid w:val="008A0ACF"/>
    <w:rsid w:val="008A3E31"/>
    <w:rsid w:val="008A4260"/>
    <w:rsid w:val="008A68D0"/>
    <w:rsid w:val="008B090B"/>
    <w:rsid w:val="008B42D7"/>
    <w:rsid w:val="008B4834"/>
    <w:rsid w:val="008B4B3B"/>
    <w:rsid w:val="008C3345"/>
    <w:rsid w:val="008D481B"/>
    <w:rsid w:val="008E29F4"/>
    <w:rsid w:val="008E2F67"/>
    <w:rsid w:val="008E2FEA"/>
    <w:rsid w:val="008E3C88"/>
    <w:rsid w:val="008E3DED"/>
    <w:rsid w:val="008F2E26"/>
    <w:rsid w:val="0090047E"/>
    <w:rsid w:val="009050F8"/>
    <w:rsid w:val="00922A42"/>
    <w:rsid w:val="009244A7"/>
    <w:rsid w:val="00935CBB"/>
    <w:rsid w:val="00936564"/>
    <w:rsid w:val="0094535B"/>
    <w:rsid w:val="00946D85"/>
    <w:rsid w:val="0095009E"/>
    <w:rsid w:val="009554E1"/>
    <w:rsid w:val="00957A6E"/>
    <w:rsid w:val="00963393"/>
    <w:rsid w:val="0096512C"/>
    <w:rsid w:val="00965650"/>
    <w:rsid w:val="00966F42"/>
    <w:rsid w:val="00967B32"/>
    <w:rsid w:val="00972009"/>
    <w:rsid w:val="009769C7"/>
    <w:rsid w:val="009804D5"/>
    <w:rsid w:val="00990151"/>
    <w:rsid w:val="00995626"/>
    <w:rsid w:val="00995B5E"/>
    <w:rsid w:val="0099628F"/>
    <w:rsid w:val="00996824"/>
    <w:rsid w:val="009A0970"/>
    <w:rsid w:val="009A1A4A"/>
    <w:rsid w:val="009A6233"/>
    <w:rsid w:val="009B4AB1"/>
    <w:rsid w:val="009B6932"/>
    <w:rsid w:val="009B752B"/>
    <w:rsid w:val="009C1F6C"/>
    <w:rsid w:val="009C3281"/>
    <w:rsid w:val="009C3F70"/>
    <w:rsid w:val="009D249B"/>
    <w:rsid w:val="009D2C1C"/>
    <w:rsid w:val="009E4A9D"/>
    <w:rsid w:val="009E6699"/>
    <w:rsid w:val="009E71B5"/>
    <w:rsid w:val="009F260E"/>
    <w:rsid w:val="009F3CA7"/>
    <w:rsid w:val="009F4E4B"/>
    <w:rsid w:val="009F5D20"/>
    <w:rsid w:val="009F618F"/>
    <w:rsid w:val="009F724E"/>
    <w:rsid w:val="009F7F17"/>
    <w:rsid w:val="00A03BB1"/>
    <w:rsid w:val="00A03F5D"/>
    <w:rsid w:val="00A22341"/>
    <w:rsid w:val="00A23181"/>
    <w:rsid w:val="00A277EA"/>
    <w:rsid w:val="00A32214"/>
    <w:rsid w:val="00A335D5"/>
    <w:rsid w:val="00A43E89"/>
    <w:rsid w:val="00A51A3C"/>
    <w:rsid w:val="00A6213E"/>
    <w:rsid w:val="00A62B21"/>
    <w:rsid w:val="00A649D4"/>
    <w:rsid w:val="00A65C45"/>
    <w:rsid w:val="00A66E10"/>
    <w:rsid w:val="00A742A9"/>
    <w:rsid w:val="00A74301"/>
    <w:rsid w:val="00A743F4"/>
    <w:rsid w:val="00A752CF"/>
    <w:rsid w:val="00A7727B"/>
    <w:rsid w:val="00A82021"/>
    <w:rsid w:val="00A82069"/>
    <w:rsid w:val="00A84083"/>
    <w:rsid w:val="00A87EA5"/>
    <w:rsid w:val="00A9228C"/>
    <w:rsid w:val="00AB1DFA"/>
    <w:rsid w:val="00AB5482"/>
    <w:rsid w:val="00AB5552"/>
    <w:rsid w:val="00AB5925"/>
    <w:rsid w:val="00AC4161"/>
    <w:rsid w:val="00AD01AC"/>
    <w:rsid w:val="00AD1BB0"/>
    <w:rsid w:val="00AE1632"/>
    <w:rsid w:val="00AE50C6"/>
    <w:rsid w:val="00AF2BFD"/>
    <w:rsid w:val="00AF4BAE"/>
    <w:rsid w:val="00AF72F4"/>
    <w:rsid w:val="00AF7547"/>
    <w:rsid w:val="00B0241F"/>
    <w:rsid w:val="00B13C19"/>
    <w:rsid w:val="00B15335"/>
    <w:rsid w:val="00B179F6"/>
    <w:rsid w:val="00B20D77"/>
    <w:rsid w:val="00B248BF"/>
    <w:rsid w:val="00B26C1C"/>
    <w:rsid w:val="00B27F51"/>
    <w:rsid w:val="00B30517"/>
    <w:rsid w:val="00B30D66"/>
    <w:rsid w:val="00B455E8"/>
    <w:rsid w:val="00B472AF"/>
    <w:rsid w:val="00B566FE"/>
    <w:rsid w:val="00B6361F"/>
    <w:rsid w:val="00B660F1"/>
    <w:rsid w:val="00B72244"/>
    <w:rsid w:val="00B762C7"/>
    <w:rsid w:val="00B778DE"/>
    <w:rsid w:val="00B81095"/>
    <w:rsid w:val="00B81C35"/>
    <w:rsid w:val="00B86BFF"/>
    <w:rsid w:val="00B92646"/>
    <w:rsid w:val="00B930B6"/>
    <w:rsid w:val="00B93685"/>
    <w:rsid w:val="00B95CA3"/>
    <w:rsid w:val="00B97902"/>
    <w:rsid w:val="00BA09B4"/>
    <w:rsid w:val="00BB07AD"/>
    <w:rsid w:val="00BB247A"/>
    <w:rsid w:val="00BB304A"/>
    <w:rsid w:val="00BB3C68"/>
    <w:rsid w:val="00BB6F08"/>
    <w:rsid w:val="00BB7047"/>
    <w:rsid w:val="00BC37A3"/>
    <w:rsid w:val="00BC5D66"/>
    <w:rsid w:val="00BD089C"/>
    <w:rsid w:val="00BE0A7C"/>
    <w:rsid w:val="00BE0DF8"/>
    <w:rsid w:val="00BE0FC5"/>
    <w:rsid w:val="00BE410C"/>
    <w:rsid w:val="00BF1105"/>
    <w:rsid w:val="00C06A36"/>
    <w:rsid w:val="00C06BCB"/>
    <w:rsid w:val="00C16DBB"/>
    <w:rsid w:val="00C21BEB"/>
    <w:rsid w:val="00C22C2F"/>
    <w:rsid w:val="00C549DE"/>
    <w:rsid w:val="00C55A19"/>
    <w:rsid w:val="00C56CB0"/>
    <w:rsid w:val="00C61C03"/>
    <w:rsid w:val="00C731FD"/>
    <w:rsid w:val="00C822E9"/>
    <w:rsid w:val="00C842AB"/>
    <w:rsid w:val="00C84AAD"/>
    <w:rsid w:val="00C8508F"/>
    <w:rsid w:val="00C85E49"/>
    <w:rsid w:val="00C9123D"/>
    <w:rsid w:val="00C977E9"/>
    <w:rsid w:val="00CA5441"/>
    <w:rsid w:val="00CA5D13"/>
    <w:rsid w:val="00CA6592"/>
    <w:rsid w:val="00CA701C"/>
    <w:rsid w:val="00CA7EB4"/>
    <w:rsid w:val="00CB2B22"/>
    <w:rsid w:val="00CB5B9F"/>
    <w:rsid w:val="00CB5EE2"/>
    <w:rsid w:val="00CB7693"/>
    <w:rsid w:val="00CC14C6"/>
    <w:rsid w:val="00CC2C10"/>
    <w:rsid w:val="00CC2FE9"/>
    <w:rsid w:val="00CC3944"/>
    <w:rsid w:val="00CD13B3"/>
    <w:rsid w:val="00CD6A85"/>
    <w:rsid w:val="00CE677D"/>
    <w:rsid w:val="00D00EAA"/>
    <w:rsid w:val="00D041CA"/>
    <w:rsid w:val="00D04C3E"/>
    <w:rsid w:val="00D11CB2"/>
    <w:rsid w:val="00D13F05"/>
    <w:rsid w:val="00D14E6E"/>
    <w:rsid w:val="00D17376"/>
    <w:rsid w:val="00D17C3D"/>
    <w:rsid w:val="00D22D3D"/>
    <w:rsid w:val="00D2379A"/>
    <w:rsid w:val="00D248E2"/>
    <w:rsid w:val="00D26F71"/>
    <w:rsid w:val="00D30CBF"/>
    <w:rsid w:val="00D31DCA"/>
    <w:rsid w:val="00D346BB"/>
    <w:rsid w:val="00D35538"/>
    <w:rsid w:val="00D420EF"/>
    <w:rsid w:val="00D4373D"/>
    <w:rsid w:val="00D60843"/>
    <w:rsid w:val="00D61167"/>
    <w:rsid w:val="00D64E3D"/>
    <w:rsid w:val="00D64E5C"/>
    <w:rsid w:val="00D66F14"/>
    <w:rsid w:val="00D72F9F"/>
    <w:rsid w:val="00D7385D"/>
    <w:rsid w:val="00D73AFE"/>
    <w:rsid w:val="00D7458D"/>
    <w:rsid w:val="00D76A51"/>
    <w:rsid w:val="00D8188F"/>
    <w:rsid w:val="00D82575"/>
    <w:rsid w:val="00D84125"/>
    <w:rsid w:val="00D84719"/>
    <w:rsid w:val="00D904F8"/>
    <w:rsid w:val="00D91CFF"/>
    <w:rsid w:val="00D93174"/>
    <w:rsid w:val="00DA4C9F"/>
    <w:rsid w:val="00DA5EA5"/>
    <w:rsid w:val="00DA6E8C"/>
    <w:rsid w:val="00DA729D"/>
    <w:rsid w:val="00DB040C"/>
    <w:rsid w:val="00DB11BA"/>
    <w:rsid w:val="00DB198E"/>
    <w:rsid w:val="00DC003F"/>
    <w:rsid w:val="00DC2933"/>
    <w:rsid w:val="00DC3067"/>
    <w:rsid w:val="00DD06DA"/>
    <w:rsid w:val="00DD1302"/>
    <w:rsid w:val="00DD1F78"/>
    <w:rsid w:val="00DE0CCD"/>
    <w:rsid w:val="00DE3A70"/>
    <w:rsid w:val="00DF4558"/>
    <w:rsid w:val="00DF5677"/>
    <w:rsid w:val="00DF6648"/>
    <w:rsid w:val="00E023A8"/>
    <w:rsid w:val="00E02ADC"/>
    <w:rsid w:val="00E030E6"/>
    <w:rsid w:val="00E16968"/>
    <w:rsid w:val="00E206C5"/>
    <w:rsid w:val="00E2189A"/>
    <w:rsid w:val="00E27EF6"/>
    <w:rsid w:val="00E355EF"/>
    <w:rsid w:val="00E402CC"/>
    <w:rsid w:val="00E418D6"/>
    <w:rsid w:val="00E449E6"/>
    <w:rsid w:val="00E51A12"/>
    <w:rsid w:val="00E61B34"/>
    <w:rsid w:val="00E62DF4"/>
    <w:rsid w:val="00E65B4D"/>
    <w:rsid w:val="00E7197C"/>
    <w:rsid w:val="00E76C02"/>
    <w:rsid w:val="00E77C8E"/>
    <w:rsid w:val="00E80EEA"/>
    <w:rsid w:val="00E81BC7"/>
    <w:rsid w:val="00E836A1"/>
    <w:rsid w:val="00E932B1"/>
    <w:rsid w:val="00E9541E"/>
    <w:rsid w:val="00EA0217"/>
    <w:rsid w:val="00EA2387"/>
    <w:rsid w:val="00EA2B5A"/>
    <w:rsid w:val="00EA4D05"/>
    <w:rsid w:val="00EA597F"/>
    <w:rsid w:val="00EB44B2"/>
    <w:rsid w:val="00EC7F0E"/>
    <w:rsid w:val="00ED043A"/>
    <w:rsid w:val="00ED1362"/>
    <w:rsid w:val="00ED14EC"/>
    <w:rsid w:val="00ED4A1F"/>
    <w:rsid w:val="00ED58C7"/>
    <w:rsid w:val="00ED7917"/>
    <w:rsid w:val="00EE08F0"/>
    <w:rsid w:val="00EE4B95"/>
    <w:rsid w:val="00EE6993"/>
    <w:rsid w:val="00F0145B"/>
    <w:rsid w:val="00F01FB1"/>
    <w:rsid w:val="00F03D8C"/>
    <w:rsid w:val="00F059C8"/>
    <w:rsid w:val="00F14C81"/>
    <w:rsid w:val="00F21DF2"/>
    <w:rsid w:val="00F243A5"/>
    <w:rsid w:val="00F243EE"/>
    <w:rsid w:val="00F24DEE"/>
    <w:rsid w:val="00F2676A"/>
    <w:rsid w:val="00F27D65"/>
    <w:rsid w:val="00F3330C"/>
    <w:rsid w:val="00F343A0"/>
    <w:rsid w:val="00F37647"/>
    <w:rsid w:val="00F407F8"/>
    <w:rsid w:val="00F41C25"/>
    <w:rsid w:val="00F44F22"/>
    <w:rsid w:val="00F45D5E"/>
    <w:rsid w:val="00F45E17"/>
    <w:rsid w:val="00F472F0"/>
    <w:rsid w:val="00F53662"/>
    <w:rsid w:val="00F54AA2"/>
    <w:rsid w:val="00F55CF6"/>
    <w:rsid w:val="00F5606C"/>
    <w:rsid w:val="00F61794"/>
    <w:rsid w:val="00F6195C"/>
    <w:rsid w:val="00F650F8"/>
    <w:rsid w:val="00F66DE4"/>
    <w:rsid w:val="00F67A2D"/>
    <w:rsid w:val="00F73336"/>
    <w:rsid w:val="00F7514F"/>
    <w:rsid w:val="00F76D24"/>
    <w:rsid w:val="00F87B59"/>
    <w:rsid w:val="00FA1B89"/>
    <w:rsid w:val="00FA48AA"/>
    <w:rsid w:val="00FA6844"/>
    <w:rsid w:val="00FB417F"/>
    <w:rsid w:val="00FB4746"/>
    <w:rsid w:val="00FB508B"/>
    <w:rsid w:val="00FB795C"/>
    <w:rsid w:val="00FC4568"/>
    <w:rsid w:val="00FC6100"/>
    <w:rsid w:val="00FC7A6D"/>
    <w:rsid w:val="00FD072B"/>
    <w:rsid w:val="00FD1230"/>
    <w:rsid w:val="00FD24E6"/>
    <w:rsid w:val="00FD367C"/>
    <w:rsid w:val="00FE335F"/>
    <w:rsid w:val="00FF1AC0"/>
    <w:rsid w:val="00FF2844"/>
    <w:rsid w:val="00FF6FA0"/>
    <w:rsid w:val="00FF7270"/>
    <w:rsid w:val="0A64EFA3"/>
    <w:rsid w:val="72A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BA11"/>
  <w15:chartTrackingRefBased/>
  <w15:docId w15:val="{D394E880-71B3-42D8-BB0D-015A6ADF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452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E745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45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745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745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745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745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45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74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74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mbre">
    <w:name w:val="Nombre"/>
    <w:basedOn w:val="Fuentedeprrafopredeter"/>
    <w:uiPriority w:val="1"/>
    <w:rsid w:val="0053424C"/>
    <w:rPr>
      <w:rFonts w:asciiTheme="minorHAnsi" w:hAnsiTheme="minorHAnsi"/>
      <w:caps/>
      <w:smallCaps w:val="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0E7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452"/>
  </w:style>
  <w:style w:type="paragraph" w:styleId="Piedepgina">
    <w:name w:val="footer"/>
    <w:basedOn w:val="Normal"/>
    <w:link w:val="PiedepginaCar"/>
    <w:uiPriority w:val="99"/>
    <w:unhideWhenUsed/>
    <w:rsid w:val="000E7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452"/>
  </w:style>
  <w:style w:type="character" w:styleId="Hipervnculo">
    <w:name w:val="Hyperlink"/>
    <w:basedOn w:val="Fuentedeprrafopredeter"/>
    <w:uiPriority w:val="99"/>
    <w:unhideWhenUsed/>
    <w:rsid w:val="000E745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E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0E745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E745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0E7452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0E7452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0E7452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7452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7452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7452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745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745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0E7452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E745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E745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E74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E745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E7452"/>
    <w:rPr>
      <w:b/>
      <w:bCs/>
    </w:rPr>
  </w:style>
  <w:style w:type="character" w:styleId="nfasis">
    <w:name w:val="Emphasis"/>
    <w:uiPriority w:val="20"/>
    <w:qFormat/>
    <w:rsid w:val="000E7452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0E745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E7452"/>
    <w:rPr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E745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7452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7452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0E7452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0E7452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0E7452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0E7452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0E745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E7452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23373C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D13"/>
    <w:pPr>
      <w:spacing w:before="0"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D13"/>
    <w:rPr>
      <w:rFonts w:ascii="Arial" w:hAnsi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CA5D13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871C2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751B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E0F3B"/>
    <w:pPr>
      <w:spacing w:before="0" w:after="0"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E0F3B"/>
    <w:rPr>
      <w:rFonts w:ascii="Arial" w:hAnsi="Arial"/>
    </w:rPr>
  </w:style>
  <w:style w:type="character" w:styleId="Refdenotaalfinal">
    <w:name w:val="endnote reference"/>
    <w:basedOn w:val="Fuentedeprrafopredeter"/>
    <w:uiPriority w:val="99"/>
    <w:semiHidden/>
    <w:unhideWhenUsed/>
    <w:rsid w:val="006E0F3B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6E0F3B"/>
  </w:style>
  <w:style w:type="character" w:styleId="Hipervnculovisitado">
    <w:name w:val="FollowedHyperlink"/>
    <w:basedOn w:val="Fuentedeprrafopredeter"/>
    <w:uiPriority w:val="99"/>
    <w:semiHidden/>
    <w:unhideWhenUsed/>
    <w:rsid w:val="004501A6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C842AB"/>
    <w:pPr>
      <w:spacing w:before="0"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victor.olmedo@fmposgrado.unam.m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vh.olmedo.canchola@gmail.com" TargetMode="External"/><Relationship Id="rId2" Type="http://schemas.openxmlformats.org/officeDocument/2006/relationships/hyperlink" Target="mailto:victor.olmedo@fmposgrado.unam.mx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youtube.com/c/VICTORHUGOOLMEDOCANCHOL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Documents\Custom%20Office%20Templates\EICE202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Propuesta para incrementar el número de reactivos en el cmmi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Aik03</b:Tag>
    <b:SourceType>BookSection</b:SourceType>
    <b:Guid>{AE6C29D4-F3B0-4D57-A933-67C2475EF357}</b:Guid>
    <b:Title>04 Análisis de reactivos y estandarización de pruebas</b:Title>
    <b:Year>2003</b:Year>
    <b:City>México</b:City>
    <b:Publisher>Pearson Educación</b:Publisher>
    <b:Author>
      <b:Author>
        <b:NameList>
          <b:Person>
            <b:Last>Aiken</b:Last>
            <b:First>Lewis</b:First>
            <b:Middle>R</b:Middle>
          </b:Person>
        </b:NameList>
      </b:Author>
      <b:BookAuthor>
        <b:NameList>
          <b:Person>
            <b:Last>Aiken</b:Last>
            <b:First>Lewis</b:First>
            <b:Middle>R</b:Middle>
          </b:Person>
        </b:NameList>
      </b:BookAuthor>
    </b:Author>
    <b:BookTitle>Test psicológicos y evaluación</b:BookTitle>
    <b:Pages>544</b:Pages>
    <b:RefOrder>1</b:RefOrder>
  </b:Source>
  <b:Source>
    <b:Tag>Muñ18</b:Tag>
    <b:SourceType>Book</b:SourceType>
    <b:Guid>{036E3EF2-70E1-428F-9C1F-E6EF89B13D57}</b:Guid>
    <b:Author>
      <b:Author>
        <b:NameList>
          <b:Person>
            <b:Last>Muñiz</b:Last>
            <b:First>José</b:First>
          </b:Person>
        </b:NameList>
      </b:Author>
    </b:Author>
    <b:Title>Introducción a la psicometría: teoría clásica y TRI</b:Title>
    <b:Year>2018</b:Year>
    <b:City>Madrid</b:City>
    <b:Publisher>Difusora Larousse - Ediciones Pirámide</b:Publisher>
    <b:RefOrder>2</b:RefOrder>
  </b:Source>
</b:Sourc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EE561070A5B44833F11367CA0B87C" ma:contentTypeVersion="5" ma:contentTypeDescription="Create a new document." ma:contentTypeScope="" ma:versionID="166fa7727565996cfdd6a22895733981">
  <xsd:schema xmlns:xsd="http://www.w3.org/2001/XMLSchema" xmlns:xs="http://www.w3.org/2001/XMLSchema" xmlns:p="http://schemas.microsoft.com/office/2006/metadata/properties" xmlns:ns3="36cc9dbc-d328-4e3a-adf6-7bc086ae0e72" xmlns:ns4="a6aa65cf-ae96-4f64-be77-df72634fed83" targetNamespace="http://schemas.microsoft.com/office/2006/metadata/properties" ma:root="true" ma:fieldsID="6d66a51707d3313614ba9b8e765eb950" ns3:_="" ns4:_="">
    <xsd:import namespace="36cc9dbc-d328-4e3a-adf6-7bc086ae0e72"/>
    <xsd:import namespace="a6aa65cf-ae96-4f64-be77-df72634fed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c9dbc-d328-4e3a-adf6-7bc086ae0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65cf-ae96-4f64-be77-df72634fed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1F9CAD-0B2F-4BB9-831D-1E5930028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F9F891-F2F0-47DC-9E23-3214C25995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0B94F3-54DA-4D95-8EFE-50A389BD87E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A16965D-E818-4329-8B63-2AF204EDD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cc9dbc-d328-4e3a-adf6-7bc086ae0e72"/>
    <ds:schemaRef ds:uri="a6aa65cf-ae96-4f64-be77-df72634fe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C:\Users\victor\Documents\Custom Office Templates\EICE2020.dotx</Template>
  <TotalTime>59</TotalTime>
  <Pages>4</Pages>
  <Words>990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>VICTOR HUGO OLMEDO CANCHOLA</dc:subject>
  <dc:creator>Víctor Hugo Olmedo Canchola</dc:creator>
  <cp:keywords/>
  <dc:description/>
  <cp:lastModifiedBy>Geraldine Ochoa/Other/Consultant</cp:lastModifiedBy>
  <cp:revision>34</cp:revision>
  <dcterms:created xsi:type="dcterms:W3CDTF">2022-09-30T16:00:00Z</dcterms:created>
  <dcterms:modified xsi:type="dcterms:W3CDTF">2022-10-04T01:05:00Z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0x010100DD0EE561070A5B44833F11367CA0B87C</vt:lpwstr>
  </property>
</Properties>
</file>