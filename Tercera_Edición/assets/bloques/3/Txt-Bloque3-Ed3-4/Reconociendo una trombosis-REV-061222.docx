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64C5" w14:textId="77777777" w:rsidR="0070490A" w:rsidRPr="00F75DF8" w:rsidRDefault="0070490A" w:rsidP="0070490A">
      <w:pPr>
        <w:jc w:val="center"/>
        <w:rPr>
          <w:b/>
          <w:bCs/>
        </w:rPr>
      </w:pPr>
      <w:r w:rsidRPr="00F75DF8">
        <w:rPr>
          <w:b/>
          <w:bCs/>
        </w:rPr>
        <w:t>RECONOCIENDO LA TROMBOSIS EN EL NIÑO</w:t>
      </w:r>
    </w:p>
    <w:p w14:paraId="1CFBAD1D" w14:textId="42557E7B" w:rsidR="0070490A" w:rsidRPr="00D05A18" w:rsidRDefault="009F78E0" w:rsidP="009F78E0">
      <w:pPr>
        <w:spacing w:after="0"/>
        <w:jc w:val="right"/>
        <w:rPr>
          <w:b/>
          <w:bCs/>
        </w:rPr>
      </w:pPr>
      <w:r w:rsidRPr="00D05A18">
        <w:rPr>
          <w:b/>
          <w:bCs/>
        </w:rPr>
        <w:t xml:space="preserve">Dra. Mara Núñez Toscano </w:t>
      </w:r>
    </w:p>
    <w:p w14:paraId="34EEABAD" w14:textId="43A0378E" w:rsidR="0070490A" w:rsidRDefault="009F78E0" w:rsidP="009F78E0">
      <w:pPr>
        <w:spacing w:after="0"/>
        <w:jc w:val="right"/>
      </w:pPr>
      <w:r>
        <w:t>Instituto Nacional de Pediatr</w:t>
      </w:r>
      <w:r w:rsidR="001A3F29">
        <w:t>í</w:t>
      </w:r>
      <w:r>
        <w:t>a</w:t>
      </w:r>
    </w:p>
    <w:p w14:paraId="0F89E20A" w14:textId="77777777" w:rsidR="0070490A" w:rsidRDefault="00000000" w:rsidP="009F78E0">
      <w:pPr>
        <w:spacing w:after="0"/>
        <w:jc w:val="right"/>
      </w:pPr>
      <w:hyperlink r:id="rId8" w:history="1">
        <w:r w:rsidR="0070490A" w:rsidRPr="00206482">
          <w:rPr>
            <w:rStyle w:val="Hipervnculo"/>
          </w:rPr>
          <w:t>marantoscano@gmail.com</w:t>
        </w:r>
      </w:hyperlink>
    </w:p>
    <w:p w14:paraId="69F856AD" w14:textId="77777777" w:rsidR="0070490A" w:rsidRDefault="0070490A" w:rsidP="002A4F05">
      <w:pPr>
        <w:spacing w:after="0"/>
      </w:pPr>
    </w:p>
    <w:p w14:paraId="23259751" w14:textId="1346F096" w:rsidR="0070490A" w:rsidRPr="00140A46" w:rsidRDefault="0070490A" w:rsidP="001A3F29">
      <w:pPr>
        <w:spacing w:after="0"/>
        <w:jc w:val="both"/>
      </w:pPr>
      <w:r>
        <w:t xml:space="preserve">Históricamente la trombosis es un padecimiento relacionado a la edad adulta, sin embargo </w:t>
      </w:r>
      <w:r w:rsidR="001A3F29">
        <w:t>el</w:t>
      </w:r>
      <w:r>
        <w:t xml:space="preserve"> cuestionamiento </w:t>
      </w:r>
      <w:r w:rsidR="001A3F29">
        <w:t xml:space="preserve">de si los niños también </w:t>
      </w:r>
      <w:r w:rsidR="00DF5968" w:rsidRPr="00CA76A7">
        <w:t>pueden sufrir trombosis</w:t>
      </w:r>
      <w:r w:rsidRPr="00D05A18">
        <w:t xml:space="preserve"> </w:t>
      </w:r>
      <w:r>
        <w:t xml:space="preserve">ha incrementado dada la mejora en el cuidado del niño en estado crítico, el uso de catéteres venosos centrales (CVC), diversos quimioterápicos, así como en la mejora del reconocimiento clínico y de imagen de las trombosis en el paciente pediátrico.  </w:t>
      </w:r>
    </w:p>
    <w:p w14:paraId="742AC408" w14:textId="77777777" w:rsidR="0070490A" w:rsidRDefault="0070490A" w:rsidP="002A4F05">
      <w:pPr>
        <w:spacing w:after="0"/>
        <w:jc w:val="both"/>
      </w:pPr>
    </w:p>
    <w:p w14:paraId="27AF5D4B" w14:textId="5488A388" w:rsidR="0070490A" w:rsidRDefault="0070490A" w:rsidP="002A4F05">
      <w:pPr>
        <w:spacing w:after="0"/>
        <w:jc w:val="both"/>
      </w:pPr>
      <w:r w:rsidRPr="003F5C1B">
        <w:t>La trombosis venosa profunda (TVP) se refiere a la formación de un co</w:t>
      </w:r>
      <w:r w:rsidR="001A3F29">
        <w:t>á</w:t>
      </w:r>
      <w:r w:rsidRPr="003F5C1B">
        <w:t>gulo sanguíne</w:t>
      </w:r>
      <w:r w:rsidR="001A3F29">
        <w:t>o</w:t>
      </w:r>
      <w:r w:rsidRPr="003F5C1B">
        <w:t xml:space="preserve"> en las venas profundas de los miembros inferiores, en el área toracoabdominal o en los senos venosos</w:t>
      </w:r>
      <w:r w:rsidR="001A3F29">
        <w:t>.</w:t>
      </w:r>
    </w:p>
    <w:p w14:paraId="6ED88998" w14:textId="77777777" w:rsidR="00AB0911" w:rsidRDefault="00AB0911" w:rsidP="002A4F05">
      <w:pPr>
        <w:spacing w:after="0"/>
        <w:jc w:val="both"/>
      </w:pPr>
    </w:p>
    <w:p w14:paraId="6F14AC9C" w14:textId="2528340B" w:rsidR="00FF370E" w:rsidRPr="00AB0911" w:rsidRDefault="002620C8" w:rsidP="002620C8">
      <w:pPr>
        <w:spacing w:after="0"/>
        <w:jc w:val="center"/>
      </w:pPr>
      <w:r w:rsidRPr="00AB0911">
        <w:rPr>
          <w:noProof/>
        </w:rPr>
        <w:drawing>
          <wp:inline distT="0" distB="0" distL="0" distR="0" wp14:anchorId="0674B224" wp14:editId="3C6E35BD">
            <wp:extent cx="3253740" cy="3858248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84" cy="388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DF18C" w14:textId="18F67F36" w:rsidR="002620C8" w:rsidRPr="009F78E0" w:rsidRDefault="00AB0911" w:rsidP="002620C8">
      <w:pPr>
        <w:spacing w:after="0"/>
        <w:jc w:val="center"/>
        <w:rPr>
          <w:sz w:val="16"/>
          <w:szCs w:val="16"/>
        </w:rPr>
      </w:pPr>
      <w:r w:rsidRPr="009F78E0">
        <w:rPr>
          <w:sz w:val="16"/>
          <w:szCs w:val="16"/>
        </w:rPr>
        <w:t>https://www.worldthrombosisday.org/campaign-materials/partners/</w:t>
      </w:r>
    </w:p>
    <w:p w14:paraId="0D9ADFCA" w14:textId="77777777" w:rsidR="0070490A" w:rsidRPr="009F78E0" w:rsidRDefault="0070490A" w:rsidP="002A4F05">
      <w:pPr>
        <w:spacing w:after="0"/>
        <w:jc w:val="both"/>
      </w:pPr>
    </w:p>
    <w:p w14:paraId="13E548B8" w14:textId="6F3E5A67" w:rsidR="00FB5459" w:rsidRDefault="0070490A" w:rsidP="002A4F05">
      <w:pPr>
        <w:jc w:val="both"/>
      </w:pPr>
      <w:r>
        <w:t>La incidencia de TVP en niños es baja, reportada de 0.07 a 0.14 por cada 10</w:t>
      </w:r>
      <w:r w:rsidR="001A3F29">
        <w:t>,</w:t>
      </w:r>
      <w:r>
        <w:t>000 niños, sin embargo, en niños hospitalizados, las tasas se incrementan 100 a 1</w:t>
      </w:r>
      <w:r w:rsidR="001A3F29">
        <w:t>,</w:t>
      </w:r>
      <w:r>
        <w:t>000 veces para presentarse &gt;</w:t>
      </w:r>
      <w:ins w:id="0" w:author="Geraldine Ochoa/Other/Consultant" w:date="2022-11-17T18:16:00Z">
        <w:r w:rsidR="00DF5968">
          <w:t xml:space="preserve"> </w:t>
        </w:r>
      </w:ins>
      <w:r>
        <w:t>58 por cada 10</w:t>
      </w:r>
      <w:r w:rsidR="001A3F29">
        <w:t>,</w:t>
      </w:r>
      <w:r>
        <w:t>000 admisiones.</w:t>
      </w:r>
      <w:r>
        <w:rPr>
          <w:rStyle w:val="Refdenotaalfinal"/>
        </w:rPr>
        <w:endnoteReference w:id="1"/>
      </w:r>
    </w:p>
    <w:p w14:paraId="12F90A82" w14:textId="1FDE514D" w:rsidR="0070490A" w:rsidRPr="00F10FFA" w:rsidRDefault="0070490A" w:rsidP="00F10FFA">
      <w:pPr>
        <w:spacing w:after="0"/>
        <w:jc w:val="both"/>
      </w:pPr>
      <w:r>
        <w:t xml:space="preserve">El grupo de edad más comúnmente afectado son los neonatos y los adolescentes, debido a ciertas enfermedades </w:t>
      </w:r>
      <w:r w:rsidRPr="00F10FFA">
        <w:t>o intervenciones</w:t>
      </w:r>
      <w:r w:rsidR="001A3F29">
        <w:t>,</w:t>
      </w:r>
      <w:r w:rsidR="00252453" w:rsidRPr="00F10FFA">
        <w:t xml:space="preserve"> </w:t>
      </w:r>
      <w:r w:rsidR="00190C09">
        <w:t xml:space="preserve">como la colocación de catéteres </w:t>
      </w:r>
      <w:r w:rsidR="00D611B7">
        <w:t>venosos</w:t>
      </w:r>
      <w:r>
        <w:t>. M</w:t>
      </w:r>
      <w:r w:rsidR="00B40043">
        <w:t>á</w:t>
      </w:r>
      <w:r>
        <w:t xml:space="preserve">s de 90% de los pacientes que desarrollan una VTE tienen más de </w:t>
      </w:r>
      <w:r w:rsidR="00B40043">
        <w:t xml:space="preserve">un </w:t>
      </w:r>
      <w:r>
        <w:t>factor de riesgo</w:t>
      </w:r>
      <w:r w:rsidR="00B40043">
        <w:t>,</w:t>
      </w:r>
      <w:r>
        <w:t xml:space="preserve"> siendo un catéter venoso central el más común.</w:t>
      </w:r>
      <w:r w:rsidR="00252453">
        <w:t xml:space="preserve"> </w:t>
      </w:r>
    </w:p>
    <w:p w14:paraId="725D2198" w14:textId="5560B167" w:rsidR="006D604C" w:rsidRDefault="0070490A" w:rsidP="008B7798">
      <w:pPr>
        <w:spacing w:after="0"/>
        <w:jc w:val="both"/>
      </w:pPr>
      <w:r>
        <w:lastRenderedPageBreak/>
        <w:t xml:space="preserve">El factor anatómico no podemos olvidarlo, específicamente en aquellos donde existe afección en el lado izquierdo, </w:t>
      </w:r>
      <w:r w:rsidR="006E2D6E">
        <w:t xml:space="preserve">la alteración anatómica </w:t>
      </w:r>
      <w:r>
        <w:t xml:space="preserve">en extremidades inferiores se conoce como </w:t>
      </w:r>
      <w:r w:rsidRPr="00DF5968">
        <w:rPr>
          <w:i/>
          <w:iCs/>
        </w:rPr>
        <w:t>anomalía de May-Thurner</w:t>
      </w:r>
      <w:r w:rsidR="00B40043" w:rsidRPr="00DF5968">
        <w:t>,</w:t>
      </w:r>
      <w:r>
        <w:rPr>
          <w:rStyle w:val="Refdenotaalfinal"/>
        </w:rPr>
        <w:endnoteReference w:id="2"/>
      </w:r>
      <w:r>
        <w:t xml:space="preserve"> en ella existe una compresión de la</w:t>
      </w:r>
      <w:r w:rsidR="008D112D">
        <w:t xml:space="preserve"> unión de la vena cava y </w:t>
      </w:r>
      <w:r w:rsidR="001B270C">
        <w:t xml:space="preserve">de </w:t>
      </w:r>
      <w:r w:rsidR="008D112D">
        <w:t>la ileal</w:t>
      </w:r>
      <w:r>
        <w:t xml:space="preserve"> en conjunto con el hueso, por el sistema arterial</w:t>
      </w:r>
      <w:r w:rsidR="00B40043">
        <w:t>. L</w:t>
      </w:r>
      <w:r>
        <w:t xml:space="preserve">a lesión más comúnmente descrita </w:t>
      </w:r>
      <w:r w:rsidR="00B40043">
        <w:t xml:space="preserve">es </w:t>
      </w:r>
      <w:r>
        <w:t>la compresión de la vena iliaca izquierda por la arteria iliaca y la quinta vertebra lumbar</w:t>
      </w:r>
      <w:r w:rsidR="006D604C">
        <w:t>.</w:t>
      </w:r>
      <w:r w:rsidR="002A4F05">
        <w:t xml:space="preserve"> </w:t>
      </w:r>
    </w:p>
    <w:p w14:paraId="33E88406" w14:textId="77777777" w:rsidR="006D604C" w:rsidRDefault="006D604C" w:rsidP="008B7798">
      <w:pPr>
        <w:spacing w:after="0"/>
        <w:jc w:val="both"/>
      </w:pPr>
    </w:p>
    <w:p w14:paraId="26E6040C" w14:textId="074D0859" w:rsidR="007D17E3" w:rsidRDefault="006D604C" w:rsidP="008B7798">
      <w:pPr>
        <w:spacing w:after="0"/>
        <w:jc w:val="both"/>
      </w:pPr>
      <w:r>
        <w:t>C</w:t>
      </w:r>
      <w:r w:rsidR="002A4F05">
        <w:t>uando se ve afección</w:t>
      </w:r>
      <w:r w:rsidR="0070490A">
        <w:t xml:space="preserve"> en extremidades superiores </w:t>
      </w:r>
      <w:r w:rsidR="002A4F05">
        <w:t>se le conoce como</w:t>
      </w:r>
      <w:r w:rsidR="0070490A">
        <w:t xml:space="preserve"> anomalía de Paget </w:t>
      </w:r>
      <w:r w:rsidR="0070490A" w:rsidRPr="005F36DB">
        <w:t>Schroett</w:t>
      </w:r>
      <w:r w:rsidR="0070490A">
        <w:t>er</w:t>
      </w:r>
      <w:r w:rsidR="0070490A">
        <w:rPr>
          <w:rStyle w:val="Refdenotaalfinal"/>
        </w:rPr>
        <w:endnoteReference w:id="3"/>
      </w:r>
      <w:r w:rsidR="0070490A">
        <w:t xml:space="preserve"> o </w:t>
      </w:r>
      <w:r w:rsidR="0070490A" w:rsidRPr="00DF5968">
        <w:rPr>
          <w:i/>
          <w:iCs/>
        </w:rPr>
        <w:t>síndrome de salida del conducto torácico venoso</w:t>
      </w:r>
      <w:r w:rsidR="0070490A">
        <w:t>, el cual ocurre cuando la vena subclavia se comprime a medida que pasa sobre el tendón escaleno anterior, entre la primera costilla y el ligamento costo-clavicular, produciendo una trombosis</w:t>
      </w:r>
      <w:r>
        <w:t xml:space="preserve">. Este evento fue descrito </w:t>
      </w:r>
      <w:r w:rsidR="0070490A">
        <w:t>por primera vez en 1875</w:t>
      </w:r>
      <w:r w:rsidR="00DD0B5E">
        <w:t xml:space="preserve">. </w:t>
      </w:r>
    </w:p>
    <w:p w14:paraId="1D826840" w14:textId="77777777" w:rsidR="00567DBC" w:rsidRDefault="00567DBC" w:rsidP="008B7798">
      <w:pPr>
        <w:spacing w:after="0"/>
        <w:jc w:val="both"/>
      </w:pPr>
    </w:p>
    <w:p w14:paraId="4FEFA720" w14:textId="77777777" w:rsidR="00567DBC" w:rsidRDefault="00567DBC" w:rsidP="008B7798">
      <w:pPr>
        <w:spacing w:after="0"/>
        <w:jc w:val="both"/>
        <w:rPr>
          <w:highlight w:val="yellow"/>
        </w:rPr>
      </w:pPr>
    </w:p>
    <w:p w14:paraId="6350C835" w14:textId="3145F927" w:rsidR="008B7798" w:rsidRPr="00567DBC" w:rsidRDefault="00567DBC" w:rsidP="00567DB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567DBC">
        <w:rPr>
          <w:sz w:val="18"/>
          <w:szCs w:val="18"/>
        </w:rPr>
        <w:t>ANOMALIA DE MAY</w:t>
      </w:r>
      <w:r w:rsidR="006D604C">
        <w:rPr>
          <w:sz w:val="18"/>
          <w:szCs w:val="18"/>
        </w:rPr>
        <w:t>-</w:t>
      </w:r>
      <w:r w:rsidRPr="00567DBC">
        <w:rPr>
          <w:sz w:val="18"/>
          <w:szCs w:val="18"/>
        </w:rPr>
        <w:t>THURNER</w:t>
      </w:r>
    </w:p>
    <w:p w14:paraId="60E30E36" w14:textId="173B5ECE" w:rsidR="008B7798" w:rsidRPr="00CA56BD" w:rsidRDefault="008B7798" w:rsidP="008B7798">
      <w:pPr>
        <w:spacing w:after="0"/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5F40FC4F" wp14:editId="0BD87374">
            <wp:extent cx="2781300" cy="1664438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25" cy="168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58E15" w14:textId="54AAC4AF" w:rsidR="00252453" w:rsidRPr="00DD0B5E" w:rsidRDefault="00DD0B5E" w:rsidP="00DD0B5E">
      <w:pPr>
        <w:spacing w:after="0"/>
        <w:rPr>
          <w:sz w:val="14"/>
          <w:szCs w:val="14"/>
          <w:lang w:val="en-US"/>
        </w:rPr>
      </w:pPr>
      <w:r w:rsidRPr="00DD0B5E">
        <w:rPr>
          <w:sz w:val="14"/>
          <w:szCs w:val="14"/>
          <w:lang w:val="en-US"/>
        </w:rPr>
        <w:t>Sonography’s Role in the Diagnosis of May–Thurner Syndrome. Ashley N. Barry</w:t>
      </w:r>
      <w:r w:rsidR="006D604C">
        <w:rPr>
          <w:sz w:val="14"/>
          <w:szCs w:val="14"/>
          <w:lang w:val="en-US"/>
        </w:rPr>
        <w:t>. 2018.</w:t>
      </w:r>
    </w:p>
    <w:p w14:paraId="2EB01790" w14:textId="77777777" w:rsidR="00252453" w:rsidRPr="00B02858" w:rsidRDefault="00252453" w:rsidP="00252453">
      <w:pPr>
        <w:spacing w:after="0"/>
        <w:jc w:val="both"/>
        <w:rPr>
          <w:highlight w:val="yellow"/>
          <w:lang w:val="en-US"/>
        </w:rPr>
      </w:pPr>
    </w:p>
    <w:p w14:paraId="5142CA0B" w14:textId="77777777" w:rsidR="00A63548" w:rsidRPr="00DF5968" w:rsidRDefault="00A63548" w:rsidP="00252453">
      <w:pPr>
        <w:spacing w:after="0"/>
        <w:jc w:val="both"/>
        <w:rPr>
          <w:rFonts w:cstheme="minorHAnsi"/>
          <w:sz w:val="16"/>
          <w:szCs w:val="16"/>
          <w:lang w:val="en-US"/>
        </w:rPr>
      </w:pPr>
      <w:r w:rsidRPr="00DF5968">
        <w:rPr>
          <w:rFonts w:cstheme="minorHAnsi"/>
          <w:sz w:val="16"/>
          <w:szCs w:val="16"/>
          <w:lang w:val="en-US"/>
        </w:rPr>
        <w:t xml:space="preserve">   </w:t>
      </w:r>
    </w:p>
    <w:p w14:paraId="2A908E68" w14:textId="36486084" w:rsidR="00FA2E4A" w:rsidRPr="00DF5968" w:rsidRDefault="00567DBC" w:rsidP="00252453">
      <w:pPr>
        <w:spacing w:after="0"/>
        <w:jc w:val="both"/>
        <w:rPr>
          <w:noProof/>
          <w:highlight w:val="yellow"/>
          <w:lang w:val="en-US"/>
        </w:rPr>
      </w:pPr>
      <w:r w:rsidRPr="00DF5968">
        <w:rPr>
          <w:rFonts w:cstheme="minorHAnsi"/>
          <w:sz w:val="16"/>
          <w:szCs w:val="16"/>
          <w:lang w:val="en-US"/>
        </w:rPr>
        <w:t>ANOMALIA DE PAGET SCH</w:t>
      </w:r>
      <w:r w:rsidR="00FA2E4A" w:rsidRPr="00DF5968">
        <w:rPr>
          <w:rFonts w:cstheme="minorHAnsi"/>
          <w:sz w:val="16"/>
          <w:szCs w:val="16"/>
          <w:lang w:val="en-US"/>
        </w:rPr>
        <w:t>ROETTER</w:t>
      </w:r>
    </w:p>
    <w:p w14:paraId="18BBE853" w14:textId="6B11496B" w:rsidR="00983ADC" w:rsidRDefault="00983ADC" w:rsidP="00252453">
      <w:pPr>
        <w:spacing w:after="0"/>
        <w:jc w:val="both"/>
        <w:rPr>
          <w:sz w:val="16"/>
          <w:szCs w:val="16"/>
          <w:highlight w:val="yellow"/>
        </w:rPr>
      </w:pPr>
      <w:r w:rsidRPr="00EF686A">
        <w:rPr>
          <w:noProof/>
          <w:sz w:val="16"/>
          <w:szCs w:val="16"/>
        </w:rPr>
        <w:drawing>
          <wp:inline distT="0" distB="0" distL="0" distR="0" wp14:anchorId="5CC88B6A" wp14:editId="1E9414A0">
            <wp:extent cx="2413000" cy="2286221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714" cy="230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B28F" w14:textId="77777777" w:rsidR="00A63548" w:rsidRPr="00EF686A" w:rsidRDefault="00A63548" w:rsidP="00252453">
      <w:pPr>
        <w:spacing w:after="0"/>
        <w:jc w:val="both"/>
        <w:rPr>
          <w:sz w:val="16"/>
          <w:szCs w:val="16"/>
          <w:highlight w:val="yellow"/>
        </w:rPr>
      </w:pPr>
    </w:p>
    <w:p w14:paraId="236E14EE" w14:textId="11AB73DC" w:rsidR="00EF686A" w:rsidRPr="00A63548" w:rsidRDefault="00EF686A" w:rsidP="00252453">
      <w:pPr>
        <w:spacing w:after="0"/>
        <w:jc w:val="both"/>
        <w:rPr>
          <w:sz w:val="14"/>
          <w:szCs w:val="14"/>
        </w:rPr>
      </w:pPr>
      <w:r w:rsidRPr="00A63548">
        <w:rPr>
          <w:sz w:val="14"/>
          <w:szCs w:val="14"/>
        </w:rPr>
        <w:t>https://westjem.com/articles/paget-schroetter-syndrome-review-of-pathogenesis-and-treatment-of-effort-thrombosis.html</w:t>
      </w:r>
    </w:p>
    <w:p w14:paraId="41E12699" w14:textId="77777777" w:rsidR="00FA2E4A" w:rsidRPr="00EF686A" w:rsidRDefault="00FA2E4A" w:rsidP="00252453">
      <w:pPr>
        <w:spacing w:after="0"/>
        <w:jc w:val="both"/>
        <w:rPr>
          <w:highlight w:val="yellow"/>
        </w:rPr>
      </w:pPr>
    </w:p>
    <w:p w14:paraId="064A97B3" w14:textId="684BE588" w:rsidR="002A4F05" w:rsidRDefault="0070490A" w:rsidP="002A4F05">
      <w:pPr>
        <w:spacing w:after="0"/>
        <w:jc w:val="both"/>
      </w:pPr>
      <w:r>
        <w:t>Los niños que se encuentran hospitalizados</w:t>
      </w:r>
      <w:r w:rsidR="00CA56BD">
        <w:t xml:space="preserve"> </w:t>
      </w:r>
      <w:r>
        <w:t xml:space="preserve">son los que tienen </w:t>
      </w:r>
      <w:r w:rsidR="002A4F05">
        <w:t>más</w:t>
      </w:r>
      <w:r>
        <w:t xml:space="preserve"> riesgo de trombosis</w:t>
      </w:r>
      <w:r w:rsidR="006D604C">
        <w:t>,</w:t>
      </w:r>
      <w:r>
        <w:t xml:space="preserve"> </w:t>
      </w:r>
      <w:r w:rsidR="00624A0D">
        <w:t xml:space="preserve">siendo el uso de catéteres asi como las múltiples condiciones inflamatorias entre las </w:t>
      </w:r>
      <w:r w:rsidR="00000DD1">
        <w:t>más</w:t>
      </w:r>
      <w:r w:rsidR="00624A0D">
        <w:t xml:space="preserve"> importantes las neoplasias, las </w:t>
      </w:r>
      <w:r w:rsidR="00000DD1">
        <w:t xml:space="preserve">cardiopatías asi como la enfermedad inflamatoria intestinal o la </w:t>
      </w:r>
      <w:r w:rsidR="00CA76A7">
        <w:t>nefropatía</w:t>
      </w:r>
      <w:r w:rsidR="00624A0D">
        <w:t xml:space="preserve"> </w:t>
      </w:r>
      <w:r w:rsidR="00624A0D">
        <w:lastRenderedPageBreak/>
        <w:t xml:space="preserve">condiciones neoplásicas </w:t>
      </w:r>
      <w:r w:rsidR="00000DD1">
        <w:t xml:space="preserve">asi como </w:t>
      </w:r>
      <w:r>
        <w:t xml:space="preserve">las estancias prolongadas </w:t>
      </w:r>
      <w:r w:rsidR="006D604C">
        <w:t>y</w:t>
      </w:r>
      <w:r>
        <w:t xml:space="preserve"> el ingreso a unidades de cuidados intensivos pediátricos, confieren riesgo </w:t>
      </w:r>
      <w:r w:rsidR="006D604C">
        <w:t>para e</w:t>
      </w:r>
      <w:r>
        <w:t>l paciente</w:t>
      </w:r>
      <w:r w:rsidR="00000DD1">
        <w:t xml:space="preserve"> de sufrir una trombosis.</w:t>
      </w:r>
    </w:p>
    <w:p w14:paraId="7713BE80" w14:textId="127A96FB" w:rsidR="0070490A" w:rsidRDefault="0070490A" w:rsidP="002A4F05">
      <w:pPr>
        <w:spacing w:after="0"/>
        <w:jc w:val="both"/>
      </w:pPr>
    </w:p>
    <w:p w14:paraId="51281C69" w14:textId="5CFC4B47" w:rsidR="0070490A" w:rsidRDefault="00644C0F" w:rsidP="002A4F05">
      <w:pPr>
        <w:jc w:val="both"/>
      </w:pPr>
      <w:r>
        <w:t>A</w:t>
      </w:r>
      <w:r w:rsidR="0070490A">
        <w:t>ctualmente</w:t>
      </w:r>
      <w:r>
        <w:t>, se sabe</w:t>
      </w:r>
      <w:r w:rsidR="0070490A">
        <w:t xml:space="preserve"> que en niños críticamente enfermos el riesgo trombótico se incrementa un 3% por cada día adicional que permanece en hospitalización.</w:t>
      </w:r>
      <w:r w:rsidR="0070490A">
        <w:rPr>
          <w:rStyle w:val="Refdenotaalfinal"/>
        </w:rPr>
        <w:endnoteReference w:id="4"/>
      </w:r>
    </w:p>
    <w:p w14:paraId="39E79797" w14:textId="5917C185" w:rsidR="0070490A" w:rsidRDefault="0070490A" w:rsidP="002A4F05">
      <w:pPr>
        <w:jc w:val="both"/>
      </w:pPr>
      <w:r w:rsidRPr="00CD3AC2">
        <w:t>Entre los factores</w:t>
      </w:r>
      <w:r w:rsidR="008E7A48" w:rsidRPr="00CD3AC2">
        <w:t xml:space="preserve"> de riesgo</w:t>
      </w:r>
      <w:r w:rsidRPr="00CD3AC2">
        <w:t xml:space="preserve"> que predisponen a un niño a trombosarse están los catéteres venosos </w:t>
      </w:r>
      <w:r w:rsidR="002A4F05" w:rsidRPr="00CD3AC2">
        <w:t>centrales</w:t>
      </w:r>
      <w:r w:rsidR="00644C0F">
        <w:t>,</w:t>
      </w:r>
      <w:r>
        <w:t xml:space="preserve"> </w:t>
      </w:r>
      <w:r w:rsidR="00644C0F">
        <w:t>es importante tomar en cuenta</w:t>
      </w:r>
      <w:r w:rsidR="00BE5F3E">
        <w:t xml:space="preserve"> el</w:t>
      </w:r>
      <w:r>
        <w:t xml:space="preserve"> tipo de catéter</w:t>
      </w:r>
      <w:r w:rsidR="00644C0F">
        <w:t xml:space="preserve"> y</w:t>
      </w:r>
      <w:r>
        <w:t xml:space="preserve"> la técnica de </w:t>
      </w:r>
      <w:r w:rsidR="00CD3AC2">
        <w:t>colocación</w:t>
      </w:r>
      <w:r w:rsidR="00CA76A7">
        <w:t>.</w:t>
      </w:r>
      <w:r>
        <w:rPr>
          <w:rStyle w:val="Refdenotaalfinal"/>
        </w:rPr>
        <w:endnoteReference w:id="5"/>
      </w:r>
    </w:p>
    <w:p w14:paraId="4BB45238" w14:textId="02C3F908" w:rsidR="0070490A" w:rsidRDefault="0070490A" w:rsidP="002A4F05">
      <w:pPr>
        <w:jc w:val="both"/>
      </w:pPr>
      <w:r>
        <w:t xml:space="preserve">Algunos otros factores de riesgo incluyen el uso de medicamentos como anticonceptivos orales, la asparaginasa, uno de los medicamentos claves en el manejo del paciente con leucemia linfoblástica aguda, </w:t>
      </w:r>
      <w:r w:rsidR="002A4F05">
        <w:t xml:space="preserve">esta </w:t>
      </w:r>
      <w:r>
        <w:t>inhibe el sistema de coagulación causando tanto hemorragia como trombosis</w:t>
      </w:r>
      <w:r w:rsidR="002A4F05">
        <w:t>.</w:t>
      </w:r>
      <w:r w:rsidR="002A4F05">
        <w:rPr>
          <w:rStyle w:val="Refdenotaalfinal"/>
        </w:rPr>
        <w:endnoteReference w:id="6"/>
      </w:r>
    </w:p>
    <w:p w14:paraId="02847BFE" w14:textId="235E14FD" w:rsidR="002A4F05" w:rsidRDefault="002A4F05" w:rsidP="002A4F05">
      <w:pPr>
        <w:jc w:val="both"/>
      </w:pPr>
      <w:r>
        <w:t>Otros medicamentos relacionados son el uso de esteroides, los antipsicóticos, bevacizumab, antrac</w:t>
      </w:r>
      <w:r w:rsidR="004A71A8">
        <w:t>í</w:t>
      </w:r>
      <w:r>
        <w:t xml:space="preserve">clicos, lenalidomida, </w:t>
      </w:r>
      <w:r w:rsidR="004A71A8">
        <w:t>talidomida,</w:t>
      </w:r>
      <w:r>
        <w:t xml:space="preserve"> así como el uso de ácido trans-retinoico</w:t>
      </w:r>
      <w:r w:rsidR="006B1A05">
        <w:t xml:space="preserve">, </w:t>
      </w:r>
      <w:r>
        <w:t>entre otros.</w:t>
      </w:r>
      <w:r>
        <w:rPr>
          <w:rStyle w:val="Refdenotaalfinal"/>
        </w:rPr>
        <w:endnoteReference w:id="7"/>
      </w:r>
    </w:p>
    <w:p w14:paraId="6CB37A92" w14:textId="2E9B0289" w:rsidR="002A4F05" w:rsidRDefault="002A4F05" w:rsidP="00BC5449">
      <w:pPr>
        <w:spacing w:after="0"/>
        <w:jc w:val="both"/>
      </w:pPr>
      <w:r w:rsidRPr="003B2AB2">
        <w:t xml:space="preserve">La trombofilia heredada </w:t>
      </w:r>
      <w:r w:rsidR="004A71A8" w:rsidRPr="003B2AB2">
        <w:t>históricamente</w:t>
      </w:r>
      <w:r w:rsidRPr="003B2AB2">
        <w:t xml:space="preserve"> se </w:t>
      </w:r>
      <w:r w:rsidR="004A71A8" w:rsidRPr="003B2AB2">
        <w:t>ha</w:t>
      </w:r>
      <w:r w:rsidRPr="003B2AB2">
        <w:t xml:space="preserve"> ligado </w:t>
      </w:r>
      <w:r w:rsidR="004A71A8">
        <w:t xml:space="preserve">un </w:t>
      </w:r>
      <w:r w:rsidR="00847E12" w:rsidRPr="003B2AB2">
        <w:t>incremento del</w:t>
      </w:r>
      <w:r w:rsidRPr="003B2AB2">
        <w:t xml:space="preserve"> </w:t>
      </w:r>
      <w:r w:rsidR="004A71A8" w:rsidRPr="003B2AB2">
        <w:t>inicio</w:t>
      </w:r>
      <w:r w:rsidRPr="003B2AB2">
        <w:t xml:space="preserve"> </w:t>
      </w:r>
      <w:r w:rsidR="00847E12" w:rsidRPr="003B2AB2">
        <w:t>y recurrencia</w:t>
      </w:r>
      <w:r>
        <w:t xml:space="preserve"> de la trombosis en niños y adultos</w:t>
      </w:r>
      <w:r w:rsidRPr="002B454B">
        <w:t>, sin embargo</w:t>
      </w:r>
      <w:r w:rsidR="006B1A05">
        <w:t>,</w:t>
      </w:r>
      <w:r>
        <w:t xml:space="preserve"> su riesgo es </w:t>
      </w:r>
      <w:r w:rsidR="00847E12">
        <w:t>bajo en</w:t>
      </w:r>
      <w:r>
        <w:t xml:space="preserve"> niños sanos.</w:t>
      </w:r>
      <w:r w:rsidR="004A71A8">
        <w:t xml:space="preserve"> </w:t>
      </w:r>
      <w:r w:rsidR="009441C9">
        <w:t xml:space="preserve">Esta debe solicitarse únicamente en ciertas circunstancias como lo son trombosis recurrente, historia familiar de trombosis asi como </w:t>
      </w:r>
      <w:r w:rsidR="00BC5449">
        <w:t xml:space="preserve">trombosis en sitios poco habituales. </w:t>
      </w:r>
    </w:p>
    <w:p w14:paraId="3F9362BE" w14:textId="77777777" w:rsidR="00847E12" w:rsidRDefault="00847E12" w:rsidP="002B454B">
      <w:pPr>
        <w:spacing w:after="0"/>
        <w:jc w:val="both"/>
      </w:pPr>
    </w:p>
    <w:p w14:paraId="080EF78A" w14:textId="3DBB8442" w:rsidR="007D17E3" w:rsidRPr="00DF5968" w:rsidRDefault="006B1A05" w:rsidP="004A71A8">
      <w:pPr>
        <w:spacing w:after="0"/>
        <w:jc w:val="both"/>
        <w:rPr>
          <w:b/>
          <w:bCs/>
        </w:rPr>
      </w:pPr>
      <w:r w:rsidRPr="006B1A05">
        <w:rPr>
          <w:b/>
          <w:bCs/>
        </w:rPr>
        <w:t>C</w:t>
      </w:r>
      <w:r>
        <w:rPr>
          <w:b/>
          <w:bCs/>
        </w:rPr>
        <w:t>ó</w:t>
      </w:r>
      <w:r w:rsidRPr="006B1A05">
        <w:rPr>
          <w:b/>
          <w:bCs/>
        </w:rPr>
        <w:t>mo identific</w:t>
      </w:r>
      <w:r>
        <w:rPr>
          <w:b/>
          <w:bCs/>
        </w:rPr>
        <w:t>ar una trombosis</w:t>
      </w:r>
      <w:r w:rsidRPr="006B1A05">
        <w:rPr>
          <w:b/>
          <w:bCs/>
        </w:rPr>
        <w:t xml:space="preserve"> </w:t>
      </w:r>
    </w:p>
    <w:p w14:paraId="7316E3F2" w14:textId="77777777" w:rsidR="006B1A05" w:rsidRDefault="006B1A05" w:rsidP="004A71A8">
      <w:pPr>
        <w:spacing w:after="0"/>
        <w:jc w:val="both"/>
      </w:pPr>
    </w:p>
    <w:p w14:paraId="32E22429" w14:textId="503AAEE6" w:rsidR="004A71A8" w:rsidRDefault="002A4F05" w:rsidP="004A71A8">
      <w:pPr>
        <w:spacing w:after="0"/>
        <w:jc w:val="both"/>
        <w:rPr>
          <w:vertAlign w:val="superscript"/>
        </w:rPr>
      </w:pPr>
      <w:r>
        <w:t xml:space="preserve">La sospecha clínica de trombosis venosa es fundamental en todo el personal médico, los síntomas resultan de la </w:t>
      </w:r>
      <w:r w:rsidR="004A71A8">
        <w:t>obstrucción del</w:t>
      </w:r>
      <w:r>
        <w:t xml:space="preserve"> flujo de salida venoso</w:t>
      </w:r>
      <w:r w:rsidR="006B1A05">
        <w:t xml:space="preserve"> que temrina </w:t>
      </w:r>
      <w:r>
        <w:t>en una hipertensión venosa en el área que drena la vena obstruida.</w:t>
      </w:r>
      <w:r>
        <w:rPr>
          <w:vertAlign w:val="superscript"/>
        </w:rPr>
        <w:t>6</w:t>
      </w:r>
    </w:p>
    <w:p w14:paraId="45D412F7" w14:textId="04B357DD" w:rsidR="002A4F05" w:rsidRPr="00CF0DE1" w:rsidRDefault="002A4F05" w:rsidP="002A4F05">
      <w:pPr>
        <w:spacing w:after="0"/>
        <w:jc w:val="both"/>
        <w:rPr>
          <w:color w:val="FF0000"/>
          <w:sz w:val="28"/>
          <w:szCs w:val="28"/>
          <w:u w:val="single"/>
        </w:rPr>
      </w:pPr>
      <w:r>
        <w:t>Dependiendo de la zona afectada se referirá la sintomatología</w:t>
      </w:r>
      <w:r w:rsidR="006B1A05">
        <w:t>:</w:t>
      </w:r>
      <w:r>
        <w:t xml:space="preserve"> típicamente en una extremidad </w:t>
      </w:r>
      <w:r w:rsidR="004A71A8">
        <w:t>causará</w:t>
      </w:r>
      <w:r>
        <w:t xml:space="preserve"> inflamación local, dolor, </w:t>
      </w:r>
      <w:r w:rsidR="004A71A8">
        <w:t>edema,</w:t>
      </w:r>
      <w:r>
        <w:t xml:space="preserve"> así como cambios de coloración.</w:t>
      </w:r>
      <w:r w:rsidR="00BC5449">
        <w:t xml:space="preserve"> </w:t>
      </w:r>
      <w:r w:rsidR="00BC5449" w:rsidRPr="006B5248">
        <w:t>Cuando existe la sospecha clínica, la confirmación por imagen es fundamental, pues permite valorar la extensión de dicha trombosis, la ultrasonografía ha mostrado tener &gt;95% de especificidad en el diagnostico de una TVP</w:t>
      </w:r>
      <w:r w:rsidR="006B5248" w:rsidRPr="006B5248">
        <w:t>.</w:t>
      </w:r>
    </w:p>
    <w:p w14:paraId="3FAB73FD" w14:textId="77777777" w:rsidR="006B1A05" w:rsidRPr="00CF0DE1" w:rsidRDefault="006B1A05" w:rsidP="004A71A8">
      <w:pPr>
        <w:spacing w:after="0"/>
        <w:jc w:val="both"/>
        <w:rPr>
          <w:color w:val="FF0000"/>
          <w:sz w:val="28"/>
          <w:szCs w:val="28"/>
          <w:u w:val="single"/>
        </w:rPr>
      </w:pPr>
    </w:p>
    <w:p w14:paraId="174BAF94" w14:textId="77777777" w:rsidR="00D22570" w:rsidRPr="00C24A83" w:rsidRDefault="00D22570" w:rsidP="00C24A83">
      <w:pPr>
        <w:spacing w:after="0"/>
        <w:jc w:val="both"/>
        <w:rPr>
          <w:highlight w:val="yellow"/>
        </w:rPr>
      </w:pPr>
    </w:p>
    <w:p w14:paraId="38BAD6F0" w14:textId="10FDC391" w:rsidR="00D22570" w:rsidRPr="001B6B3B" w:rsidRDefault="006B1A05" w:rsidP="001B6B3B">
      <w:pPr>
        <w:spacing w:after="0"/>
        <w:jc w:val="both"/>
      </w:pPr>
      <w:r>
        <w:t>Existen a</w:t>
      </w:r>
      <w:r w:rsidR="002A4F05">
        <w:t xml:space="preserve">lgunos exámenes de laboratorio </w:t>
      </w:r>
      <w:r w:rsidR="005E44B5">
        <w:t>útiles ante la sospecha clínica como</w:t>
      </w:r>
      <w:r w:rsidR="002A4F05">
        <w:t xml:space="preserve"> el dímero D, un marcador de formación de fibrina y de su digestión. Se encuentra frecuentemente elevado en los pacientes con trombosis</w:t>
      </w:r>
      <w:r>
        <w:t>,</w:t>
      </w:r>
      <w:r w:rsidR="002A4F05">
        <w:t xml:space="preserve"> sin embargo</w:t>
      </w:r>
      <w:r>
        <w:t>,</w:t>
      </w:r>
      <w:r w:rsidR="002A4F05">
        <w:t xml:space="preserve"> no debe ser utilizado para el diagnóstico ya que existen diversas circunstancias</w:t>
      </w:r>
      <w:r>
        <w:t xml:space="preserve"> que</w:t>
      </w:r>
      <w:r w:rsidR="002A4F05">
        <w:t xml:space="preserve"> pueden elevarlo</w:t>
      </w:r>
      <w:r>
        <w:t>,</w:t>
      </w:r>
      <w:r w:rsidR="002A4F05">
        <w:t xml:space="preserve"> como los procesos inflamatorios en general, por lo que ante la sospecha clínica deberá realizarse un estudio de imagen. </w:t>
      </w:r>
    </w:p>
    <w:p w14:paraId="5D907233" w14:textId="77777777" w:rsidR="00DF5968" w:rsidRDefault="00DF5968" w:rsidP="002A4F05">
      <w:pPr>
        <w:spacing w:after="0"/>
        <w:jc w:val="both"/>
        <w:rPr>
          <w:ins w:id="1" w:author="Geraldine Ochoa/Other/Consultant" w:date="2022-11-17T18:24:00Z"/>
        </w:rPr>
      </w:pPr>
    </w:p>
    <w:p w14:paraId="2A046C40" w14:textId="7D4DD859" w:rsidR="002A4F05" w:rsidRDefault="002A4F05" w:rsidP="002A4F05">
      <w:pPr>
        <w:spacing w:after="0"/>
        <w:jc w:val="both"/>
      </w:pPr>
      <w:r>
        <w:t xml:space="preserve">El tratamiento de elección es la anticoagulación </w:t>
      </w:r>
      <w:r w:rsidR="006B1A05">
        <w:t>salvo</w:t>
      </w:r>
      <w:r>
        <w:t xml:space="preserve"> que existan contraindicaciones</w:t>
      </w:r>
      <w:r>
        <w:t xml:space="preserve"> para su inicio como falla renal o hepática, trombocitopenia severa &lt;50 000/ml, hipofibrinogenemia &lt;100 mg/L, o hemorragia activa</w:t>
      </w:r>
      <w:r>
        <w:t>.</w:t>
      </w:r>
    </w:p>
    <w:p w14:paraId="3C261D4A" w14:textId="47C424DF" w:rsidR="00E211B2" w:rsidRPr="001E6637" w:rsidRDefault="002A4F05" w:rsidP="001E6637">
      <w:pPr>
        <w:spacing w:after="0"/>
        <w:jc w:val="both"/>
      </w:pPr>
      <w:r>
        <w:t xml:space="preserve">La anticoagulación </w:t>
      </w:r>
      <w:r w:rsidR="004A71A8">
        <w:t>está</w:t>
      </w:r>
      <w:r>
        <w:t xml:space="preserve"> dirigida a prevenir la extensión de la trombosis hacia los pulmones </w:t>
      </w:r>
      <w:r w:rsidR="006B1A05">
        <w:t xml:space="preserve">y </w:t>
      </w:r>
      <w:r>
        <w:t xml:space="preserve">raramente </w:t>
      </w:r>
      <w:r w:rsidRPr="001E6637">
        <w:t>a</w:t>
      </w:r>
      <w:r w:rsidR="006B1A05">
        <w:t>l</w:t>
      </w:r>
      <w:r w:rsidRPr="001E6637">
        <w:t xml:space="preserve"> </w:t>
      </w:r>
      <w:r w:rsidR="006B1A05">
        <w:t>s</w:t>
      </w:r>
      <w:r w:rsidR="001B6B3B" w:rsidRPr="001E6637">
        <w:t xml:space="preserve">istema </w:t>
      </w:r>
      <w:r w:rsidR="006B1A05">
        <w:t>n</w:t>
      </w:r>
      <w:r w:rsidR="001B6B3B" w:rsidRPr="001E6637">
        <w:t xml:space="preserve">ervioso </w:t>
      </w:r>
      <w:r w:rsidR="006B1A05">
        <w:t>c</w:t>
      </w:r>
      <w:r w:rsidR="001B6B3B" w:rsidRPr="001E6637">
        <w:t>entral (SNC)</w:t>
      </w:r>
      <w:r w:rsidRPr="001E6637">
        <w:t>.</w:t>
      </w:r>
      <w:r>
        <w:t xml:space="preserve"> Las recomendaciones acerca de la dosificación, monitorización y duración del tratamiento están extrapoladas de la población adulta.</w:t>
      </w:r>
    </w:p>
    <w:p w14:paraId="28AF19C1" w14:textId="77777777" w:rsidR="00E211B2" w:rsidRPr="00E211B2" w:rsidRDefault="00E211B2" w:rsidP="00E211B2">
      <w:pPr>
        <w:pStyle w:val="Prrafodelista"/>
        <w:spacing w:after="0"/>
        <w:jc w:val="both"/>
        <w:rPr>
          <w:highlight w:val="yellow"/>
        </w:rPr>
      </w:pPr>
    </w:p>
    <w:p w14:paraId="7C53315C" w14:textId="4C3E499A" w:rsidR="002A4F05" w:rsidRDefault="002A4F05" w:rsidP="002A4F05">
      <w:pPr>
        <w:jc w:val="both"/>
      </w:pPr>
      <w:r>
        <w:lastRenderedPageBreak/>
        <w:t>Existen diversas recomendaciones</w:t>
      </w:r>
      <w:r w:rsidR="006B1A05">
        <w:t>,</w:t>
      </w:r>
      <w:r>
        <w:t xml:space="preserve"> desde la publicación </w:t>
      </w:r>
      <w:r w:rsidR="006B1A05">
        <w:t>de</w:t>
      </w:r>
      <w:r>
        <w:t xml:space="preserve"> 2012 del suplemento de las guías </w:t>
      </w:r>
      <w:r w:rsidR="003C2CCF">
        <w:t xml:space="preserve">del </w:t>
      </w:r>
      <w:r w:rsidR="001006E5">
        <w:t xml:space="preserve">American College of </w:t>
      </w:r>
      <w:r w:rsidR="0091106C">
        <w:t>C</w:t>
      </w:r>
      <w:r w:rsidR="001006E5">
        <w:t xml:space="preserve">hest Physicians </w:t>
      </w:r>
      <w:r w:rsidR="00340BC4">
        <w:t xml:space="preserve">publicadas en la </w:t>
      </w:r>
      <w:r w:rsidR="00340BC4" w:rsidRPr="00340BC4">
        <w:t xml:space="preserve">revista </w:t>
      </w:r>
      <w:r w:rsidRPr="00340BC4">
        <w:t>CHEST</w:t>
      </w:r>
      <w:r w:rsidR="00340BC4" w:rsidRPr="00340BC4">
        <w:t>,</w:t>
      </w:r>
      <w:r>
        <w:t xml:space="preserve"> las cuales sugieren un tratamiento de 3 a 6 meses para pacientes con la TVE</w:t>
      </w:r>
      <w:r w:rsidR="006B1A05">
        <w:t>,</w:t>
      </w:r>
      <w:r>
        <w:t xml:space="preserve"> en pacientes con una trombosis secundaria o con una causa identificada así como hasta 12 meses en </w:t>
      </w:r>
      <w:r w:rsidR="006B1A05">
        <w:t>pacientes cuya causa no es</w:t>
      </w:r>
      <w:r>
        <w:t xml:space="preserve"> posible encontrar</w:t>
      </w:r>
      <w:r w:rsidR="003F454A">
        <w:t>.</w:t>
      </w:r>
      <w:r>
        <w:t xml:space="preserve"> </w:t>
      </w:r>
      <w:r w:rsidR="003F454A">
        <w:t>S</w:t>
      </w:r>
      <w:r>
        <w:t xml:space="preserve">in embargo ya existen algunos ensayos en los </w:t>
      </w:r>
      <w:r w:rsidR="006B1A05">
        <w:t xml:space="preserve">que </w:t>
      </w:r>
      <w:r>
        <w:t xml:space="preserve">la duración del manejo anticoagulante puede variar de acuerdo </w:t>
      </w:r>
      <w:r w:rsidR="003F454A">
        <w:t xml:space="preserve">con </w:t>
      </w:r>
      <w:r>
        <w:t>la población estudiada proponiendo en algunos estudios hasta 8 semanas para algunos pacientes pediátricos.</w:t>
      </w:r>
      <w:r>
        <w:rPr>
          <w:rStyle w:val="Refdenotaalfinal"/>
        </w:rPr>
        <w:endnoteReference w:id="8"/>
      </w:r>
    </w:p>
    <w:p w14:paraId="72300785" w14:textId="2F3BC85E" w:rsidR="002A4F05" w:rsidRDefault="002A4F05" w:rsidP="002A4F05">
      <w:pPr>
        <w:spacing w:after="0"/>
        <w:jc w:val="both"/>
      </w:pPr>
      <w:r>
        <w:t>Entre los anticoagulantes más usados se encuentran  la heparina no fraccionada, la heparina de bajo peso molecular, los pentasacáridos, los antagonistas de vitamina K, así como los anticoagulantes orales directos</w:t>
      </w:r>
      <w:r w:rsidR="004A71A8">
        <w:t>;</w:t>
      </w:r>
      <w:r>
        <w:t xml:space="preserve"> cuyo uso </w:t>
      </w:r>
      <w:r w:rsidRPr="006F580D">
        <w:t>a</w:t>
      </w:r>
      <w:r w:rsidR="003F454A">
        <w:t>ú</w:t>
      </w:r>
      <w:r w:rsidRPr="006F580D">
        <w:t>n</w:t>
      </w:r>
      <w:r>
        <w:t xml:space="preserve"> es poco difundid</w:t>
      </w:r>
      <w:r w:rsidR="006F580D">
        <w:t>o</w:t>
      </w:r>
      <w:r>
        <w:t xml:space="preserve"> entre los pacientes pediátricos, muchos de ellos en ensayos clínicos. </w:t>
      </w:r>
    </w:p>
    <w:p w14:paraId="657038CD" w14:textId="77777777" w:rsidR="004A71A8" w:rsidRDefault="004A71A8" w:rsidP="002A4F05">
      <w:pPr>
        <w:spacing w:after="0"/>
        <w:jc w:val="both"/>
      </w:pPr>
    </w:p>
    <w:p w14:paraId="379D5D1F" w14:textId="2D32DFA9" w:rsidR="002A4F05" w:rsidRDefault="006F580D" w:rsidP="002A4F05">
      <w:pPr>
        <w:spacing w:after="0"/>
        <w:jc w:val="both"/>
      </w:pPr>
      <w:r w:rsidRPr="00025A5B">
        <w:t xml:space="preserve">El uso </w:t>
      </w:r>
      <w:r w:rsidR="00025A5B" w:rsidRPr="00025A5B">
        <w:t>profiláctico</w:t>
      </w:r>
      <w:r w:rsidRPr="00025A5B">
        <w:t xml:space="preserve"> o preventivo de un anticoagulante</w:t>
      </w:r>
      <w:r w:rsidR="00025A5B" w:rsidRPr="00025A5B">
        <w:t xml:space="preserve"> (tromboprofilaxis)</w:t>
      </w:r>
      <w:r w:rsidR="00E211B2" w:rsidRPr="00025A5B">
        <w:t xml:space="preserve"> </w:t>
      </w:r>
      <w:r w:rsidR="00025A5B">
        <w:t xml:space="preserve">puede ser </w:t>
      </w:r>
      <w:r w:rsidR="002A4F05">
        <w:t>mecánic</w:t>
      </w:r>
      <w:r w:rsidR="003F454A">
        <w:t>o</w:t>
      </w:r>
      <w:r w:rsidR="002A4F05">
        <w:t xml:space="preserve"> o farmacológic</w:t>
      </w:r>
      <w:r w:rsidR="003F454A">
        <w:t>o,</w:t>
      </w:r>
      <w:r w:rsidR="00025A5B">
        <w:t xml:space="preserve"> </w:t>
      </w:r>
      <w:r w:rsidR="003F454A">
        <w:t>esto no está del todo definido</w:t>
      </w:r>
      <w:r w:rsidR="002A4F05">
        <w:t xml:space="preserve"> en </w:t>
      </w:r>
      <w:r w:rsidR="004A71A8">
        <w:t>pediatría</w:t>
      </w:r>
      <w:r w:rsidR="002A4F05">
        <w:t xml:space="preserve"> como en la población adulta</w:t>
      </w:r>
      <w:r w:rsidR="003F454A">
        <w:t>.</w:t>
      </w:r>
      <w:r w:rsidR="002A4F05">
        <w:t xml:space="preserve"> </w:t>
      </w:r>
      <w:r w:rsidR="003F454A">
        <w:t>S</w:t>
      </w:r>
      <w:r w:rsidR="002A4F05">
        <w:t>in embargo</w:t>
      </w:r>
      <w:r w:rsidR="003F454A">
        <w:t>,</w:t>
      </w:r>
      <w:r w:rsidR="002A4F05">
        <w:t xml:space="preserve"> </w:t>
      </w:r>
      <w:r w:rsidR="003F454A">
        <w:t xml:space="preserve">se cuenta </w:t>
      </w:r>
      <w:r w:rsidR="002A4F05">
        <w:t xml:space="preserve">con propuestas de escalas aplicadas en pacientes con hospitalizaciones prolongadas o que se encuentran en unidades de cuidades intensivos donde su aplicación ha reducido el </w:t>
      </w:r>
      <w:r w:rsidR="004A71A8">
        <w:t>número</w:t>
      </w:r>
      <w:r w:rsidR="002A4F05">
        <w:t xml:space="preserve"> de trombosis</w:t>
      </w:r>
      <w:r w:rsidR="004A71A8">
        <w:t xml:space="preserve"> considerablemente</w:t>
      </w:r>
      <w:r w:rsidR="002A4F05">
        <w:t xml:space="preserve">, surgiendo la necesidad cada vez </w:t>
      </w:r>
      <w:r w:rsidR="004A71A8">
        <w:t>más</w:t>
      </w:r>
      <w:r w:rsidR="002A4F05">
        <w:t xml:space="preserve"> fuerte  acerca de la creación de comités de tromboprofilaxis en el paciente </w:t>
      </w:r>
      <w:r w:rsidR="004A71A8">
        <w:t>pediátrico</w:t>
      </w:r>
      <w:r w:rsidR="002A4F05">
        <w:t>, la implementación de escalas de valoración y validación en diversos grupos pediátricos.</w:t>
      </w:r>
    </w:p>
    <w:p w14:paraId="0CA84F1F" w14:textId="4E2E5690" w:rsidR="00E211B2" w:rsidRPr="00E211B2" w:rsidRDefault="00E211B2" w:rsidP="00025A5B">
      <w:pPr>
        <w:pStyle w:val="Prrafodelista"/>
        <w:spacing w:after="0"/>
        <w:jc w:val="both"/>
        <w:rPr>
          <w:highlight w:val="yellow"/>
        </w:rPr>
      </w:pPr>
    </w:p>
    <w:p w14:paraId="4137BC77" w14:textId="77777777" w:rsidR="00E211B2" w:rsidRPr="003B2AB2" w:rsidRDefault="00E211B2" w:rsidP="002A4F05">
      <w:pPr>
        <w:spacing w:after="0"/>
        <w:jc w:val="both"/>
      </w:pPr>
    </w:p>
    <w:p w14:paraId="10ADAF70" w14:textId="77777777" w:rsidR="002A4F05" w:rsidRDefault="002A4F05" w:rsidP="002A4F05"/>
    <w:sectPr w:rsidR="002A4F05">
      <w:endnotePr>
        <w:numFmt w:val="decimal"/>
      </w:endnote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25803" w14:textId="77777777" w:rsidR="00824B7B" w:rsidRDefault="00824B7B" w:rsidP="0070490A">
      <w:pPr>
        <w:spacing w:after="0" w:line="240" w:lineRule="auto"/>
      </w:pPr>
      <w:r>
        <w:separator/>
      </w:r>
    </w:p>
  </w:endnote>
  <w:endnote w:type="continuationSeparator" w:id="0">
    <w:p w14:paraId="3B90E06A" w14:textId="77777777" w:rsidR="00824B7B" w:rsidRDefault="00824B7B" w:rsidP="0070490A">
      <w:pPr>
        <w:spacing w:after="0" w:line="240" w:lineRule="auto"/>
      </w:pPr>
      <w:r>
        <w:continuationSeparator/>
      </w:r>
    </w:p>
  </w:endnote>
  <w:endnote w:id="1">
    <w:p w14:paraId="4E37B4BA" w14:textId="23DF11BC" w:rsidR="0070490A" w:rsidRPr="004A71A8" w:rsidRDefault="0070490A" w:rsidP="004A71A8">
      <w:pPr>
        <w:pStyle w:val="Textonotapie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Monagle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P. Newall F.  Management of thrombosis in children and neonates: practical use of anticoagulants in children. Hematology Am Soc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Hematol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Educ Program, 2018 Nov 30;2018(1):399-404.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doi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>: 10.1182/asheducation-2018.1.399.</w:t>
      </w:r>
    </w:p>
  </w:endnote>
  <w:endnote w:id="2">
    <w:p w14:paraId="23C1B576" w14:textId="535F5178" w:rsidR="0070490A" w:rsidRPr="004A71A8" w:rsidRDefault="0070490A" w:rsidP="004A71A8">
      <w:pPr>
        <w:pStyle w:val="Textonotaalfinal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Poyyamoli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S, Mehta P, Cherian M, Anand R. et al, Cardiovasc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Diagn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Ther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2021;11(5):1104-1111 | http://dx.doi.org/10.21037/cdt.2020.03.07</w:t>
      </w:r>
    </w:p>
  </w:endnote>
  <w:endnote w:id="3">
    <w:p w14:paraId="13111790" w14:textId="2ACEA1D2" w:rsidR="0070490A" w:rsidRPr="004A71A8" w:rsidRDefault="0070490A" w:rsidP="004A71A8">
      <w:pPr>
        <w:pStyle w:val="Textonotapie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</w:rPr>
        <w:t xml:space="preserve"> Cai T.  Rajendran S. Saha P. Dubenec S.  </w:t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>Paget-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Schroetter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syndrome: A contemporary review of the controversies in management. Phlebology. 2020 Aug;35(7):461-471.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doi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>: 10.1177/0268355519898920.</w:t>
      </w:r>
    </w:p>
  </w:endnote>
  <w:endnote w:id="4">
    <w:p w14:paraId="589B8F1F" w14:textId="3FD007F9" w:rsidR="0070490A" w:rsidRPr="004A71A8" w:rsidRDefault="0070490A" w:rsidP="004A71A8">
      <w:pPr>
        <w:pStyle w:val="Textonotapie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Mahajerin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A,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Branchford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BR, Amankwah EK, et al. Hospital-associated venous thromboembolism in pediatrics: a systematic review and </w:t>
      </w:r>
      <w:r w:rsidR="004A71A8">
        <w:rPr>
          <w:rFonts w:asciiTheme="majorHAnsi" w:hAnsiTheme="majorHAnsi" w:cstheme="majorHAnsi"/>
          <w:sz w:val="16"/>
          <w:szCs w:val="16"/>
          <w:lang w:val="en-US"/>
        </w:rPr>
        <w:t>meta-analysis</w:t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of risk factors and risk-assessment models.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Haematologica</w:t>
      </w:r>
      <w:proofErr w:type="spellEnd"/>
    </w:p>
    <w:p w14:paraId="39C24136" w14:textId="62CE7818" w:rsidR="0070490A" w:rsidRPr="004A71A8" w:rsidRDefault="0070490A" w:rsidP="004A71A8">
      <w:pPr>
        <w:pStyle w:val="Textonotaalfinal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Fonts w:asciiTheme="majorHAnsi" w:hAnsiTheme="majorHAnsi" w:cstheme="majorHAnsi"/>
          <w:sz w:val="16"/>
          <w:szCs w:val="16"/>
          <w:lang w:val="en-US"/>
        </w:rPr>
        <w:t>2015;100(8):1045–1050</w:t>
      </w:r>
    </w:p>
  </w:endnote>
  <w:endnote w:id="5">
    <w:p w14:paraId="69F90890" w14:textId="30D67F8E" w:rsidR="0070490A" w:rsidRPr="002620C8" w:rsidRDefault="0070490A" w:rsidP="004A71A8">
      <w:pPr>
        <w:pStyle w:val="Textonotaalfinal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2620C8">
        <w:rPr>
          <w:rFonts w:asciiTheme="majorHAnsi" w:hAnsiTheme="majorHAnsi" w:cstheme="majorHAnsi"/>
          <w:sz w:val="16"/>
          <w:szCs w:val="16"/>
          <w:lang w:val="en-US"/>
        </w:rPr>
        <w:t xml:space="preserve"> Male C, Chait P, AndrewM, et al. </w:t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>Central venous line-related thrombosis in children: association with central venous line location and insertion technique. Blood. 2003;101(11):4273–4278</w:t>
      </w:r>
    </w:p>
  </w:endnote>
  <w:endnote w:id="6">
    <w:p w14:paraId="325956D4" w14:textId="749431A6" w:rsidR="002A4F05" w:rsidRPr="002620C8" w:rsidRDefault="002A4F05" w:rsidP="004A71A8">
      <w:pPr>
        <w:pStyle w:val="Textonotaalfinal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J</w:t>
      </w:r>
      <w:r w:rsidR="004A71A8">
        <w:rPr>
          <w:rFonts w:asciiTheme="majorHAnsi" w:hAnsiTheme="majorHAnsi" w:cstheme="majorHAnsi"/>
          <w:sz w:val="16"/>
          <w:szCs w:val="16"/>
          <w:lang w:val="en-US"/>
        </w:rPr>
        <w:t>affray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r w:rsidR="004A71A8">
        <w:rPr>
          <w:rFonts w:asciiTheme="majorHAnsi" w:hAnsiTheme="majorHAnsi" w:cstheme="majorHAnsi"/>
          <w:sz w:val="16"/>
          <w:szCs w:val="16"/>
          <w:lang w:val="en-US"/>
        </w:rPr>
        <w:t>and</w:t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Y</w:t>
      </w:r>
      <w:r w:rsidR="004A71A8">
        <w:rPr>
          <w:rFonts w:asciiTheme="majorHAnsi" w:hAnsiTheme="majorHAnsi" w:cstheme="majorHAnsi"/>
          <w:sz w:val="16"/>
          <w:szCs w:val="16"/>
          <w:lang w:val="en-US"/>
        </w:rPr>
        <w:t>oung</w:t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. Deep vein thrombosis in pediatric patients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Pediatr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Blood Cancer. 2018;65: e26881</w:t>
      </w:r>
    </w:p>
  </w:endnote>
  <w:endnote w:id="7">
    <w:p w14:paraId="7D8135B7" w14:textId="54489C4E" w:rsidR="002A4F05" w:rsidRPr="002620C8" w:rsidRDefault="002A4F05" w:rsidP="004A71A8">
      <w:pPr>
        <w:pStyle w:val="Textonotaalfinal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Ramot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Y,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Nyska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A, </w:t>
      </w:r>
      <w:proofErr w:type="spellStart"/>
      <w:r w:rsidRPr="004A71A8">
        <w:rPr>
          <w:rFonts w:asciiTheme="majorHAnsi" w:hAnsiTheme="majorHAnsi" w:cstheme="majorHAnsi"/>
          <w:sz w:val="16"/>
          <w:szCs w:val="16"/>
          <w:lang w:val="en-US"/>
        </w:rPr>
        <w:t>Spectre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G. Drug-induced thrombosis: an update. </w:t>
      </w:r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 xml:space="preserve">Drug </w:t>
      </w:r>
      <w:proofErr w:type="spellStart"/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>Saf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>. 2013;36(8):585-603.</w:t>
      </w:r>
    </w:p>
  </w:endnote>
  <w:endnote w:id="8">
    <w:p w14:paraId="7A4D81CF" w14:textId="77777777" w:rsidR="002A4F05" w:rsidRPr="004A71A8" w:rsidRDefault="002A4F05" w:rsidP="004A71A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16"/>
          <w:szCs w:val="16"/>
          <w:lang w:val="en-US"/>
        </w:rPr>
      </w:pPr>
      <w:r w:rsidRPr="004A71A8">
        <w:rPr>
          <w:rStyle w:val="Refdenotaalfinal"/>
          <w:rFonts w:asciiTheme="majorHAnsi" w:hAnsiTheme="majorHAnsi" w:cstheme="majorHAnsi"/>
          <w:sz w:val="16"/>
          <w:szCs w:val="16"/>
        </w:rPr>
        <w:endnoteRef/>
      </w:r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 Goldenberg NA, Abshire T, Blatchford PJ, et al. Multicenter randomized controlled trial on duration of therapy for thrombosis in children and young adults (the Kids-DOTT trial): pilot/feasibility phase findings. </w:t>
      </w:r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 xml:space="preserve">J </w:t>
      </w:r>
      <w:proofErr w:type="spellStart"/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>Thromb</w:t>
      </w:r>
      <w:proofErr w:type="spellEnd"/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 xml:space="preserve"> </w:t>
      </w:r>
      <w:proofErr w:type="spellStart"/>
      <w:r w:rsidRPr="004A71A8">
        <w:rPr>
          <w:rFonts w:asciiTheme="majorHAnsi" w:hAnsiTheme="majorHAnsi" w:cstheme="majorHAnsi"/>
          <w:i/>
          <w:iCs/>
          <w:sz w:val="16"/>
          <w:szCs w:val="16"/>
          <w:lang w:val="en-US"/>
        </w:rPr>
        <w:t>Haemost</w:t>
      </w:r>
      <w:proofErr w:type="spellEnd"/>
      <w:r w:rsidRPr="004A71A8">
        <w:rPr>
          <w:rFonts w:asciiTheme="majorHAnsi" w:hAnsiTheme="majorHAnsi" w:cstheme="majorHAnsi"/>
          <w:sz w:val="16"/>
          <w:szCs w:val="16"/>
          <w:lang w:val="en-US"/>
        </w:rPr>
        <w:t xml:space="preserve">. </w:t>
      </w:r>
      <w:r w:rsidRPr="004A71A8">
        <w:rPr>
          <w:rFonts w:asciiTheme="majorHAnsi" w:hAnsiTheme="majorHAnsi" w:cstheme="majorHAnsi"/>
          <w:sz w:val="16"/>
          <w:szCs w:val="16"/>
        </w:rPr>
        <w:t>2015;13(9):1597–</w:t>
      </w:r>
    </w:p>
    <w:p w14:paraId="131D3E49" w14:textId="0A79D0DF" w:rsidR="002A4F05" w:rsidRDefault="002A4F05" w:rsidP="004A71A8">
      <w:pPr>
        <w:pStyle w:val="Textonotaalfinal"/>
        <w:jc w:val="both"/>
      </w:pPr>
      <w:r w:rsidRPr="004A71A8">
        <w:rPr>
          <w:rFonts w:asciiTheme="majorHAnsi" w:hAnsiTheme="majorHAnsi" w:cstheme="majorHAnsi"/>
          <w:sz w:val="16"/>
          <w:szCs w:val="16"/>
        </w:rPr>
        <w:t>1605.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8E47" w14:textId="77777777" w:rsidR="00824B7B" w:rsidRDefault="00824B7B" w:rsidP="0070490A">
      <w:pPr>
        <w:spacing w:after="0" w:line="240" w:lineRule="auto"/>
      </w:pPr>
      <w:r>
        <w:separator/>
      </w:r>
    </w:p>
  </w:footnote>
  <w:footnote w:type="continuationSeparator" w:id="0">
    <w:p w14:paraId="6F62E49F" w14:textId="77777777" w:rsidR="00824B7B" w:rsidRDefault="00824B7B" w:rsidP="00704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5C32"/>
    <w:multiLevelType w:val="hybridMultilevel"/>
    <w:tmpl w:val="5DE8EB46"/>
    <w:lvl w:ilvl="0" w:tplc="5B4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F3E2A"/>
    <w:multiLevelType w:val="hybridMultilevel"/>
    <w:tmpl w:val="2424BDFE"/>
    <w:lvl w:ilvl="0" w:tplc="3CFC00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569108">
    <w:abstractNumId w:val="1"/>
  </w:num>
  <w:num w:numId="2" w16cid:durableId="196137123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aldine Ochoa/Other/Consultant">
    <w15:presenceInfo w15:providerId="AD" w15:userId="S::geraldine.ochoa@avon.com::d1ce0e2a-d165-48aa-859c-f52b205f1d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0A"/>
    <w:rsid w:val="00000DD1"/>
    <w:rsid w:val="00002E03"/>
    <w:rsid w:val="00025A5B"/>
    <w:rsid w:val="00035DF4"/>
    <w:rsid w:val="0006391A"/>
    <w:rsid w:val="001006E5"/>
    <w:rsid w:val="001811B4"/>
    <w:rsid w:val="00190C09"/>
    <w:rsid w:val="001A3F29"/>
    <w:rsid w:val="001B270C"/>
    <w:rsid w:val="001B6B3B"/>
    <w:rsid w:val="001C72EF"/>
    <w:rsid w:val="001E6637"/>
    <w:rsid w:val="00252453"/>
    <w:rsid w:val="00257948"/>
    <w:rsid w:val="002620C8"/>
    <w:rsid w:val="002A4F05"/>
    <w:rsid w:val="002B454B"/>
    <w:rsid w:val="00340BC4"/>
    <w:rsid w:val="003C2CCF"/>
    <w:rsid w:val="003F454A"/>
    <w:rsid w:val="003F5C1B"/>
    <w:rsid w:val="00434A6F"/>
    <w:rsid w:val="0045367C"/>
    <w:rsid w:val="004A71A8"/>
    <w:rsid w:val="004B2B44"/>
    <w:rsid w:val="004C02FB"/>
    <w:rsid w:val="00567DBC"/>
    <w:rsid w:val="005E44B5"/>
    <w:rsid w:val="00624A0D"/>
    <w:rsid w:val="00644C0F"/>
    <w:rsid w:val="006A07AF"/>
    <w:rsid w:val="006B1A05"/>
    <w:rsid w:val="006B1DDF"/>
    <w:rsid w:val="006B5248"/>
    <w:rsid w:val="006D604C"/>
    <w:rsid w:val="006E2D6E"/>
    <w:rsid w:val="006F580D"/>
    <w:rsid w:val="0070490A"/>
    <w:rsid w:val="007D17E3"/>
    <w:rsid w:val="007F6513"/>
    <w:rsid w:val="00824B7B"/>
    <w:rsid w:val="00847E12"/>
    <w:rsid w:val="008B7798"/>
    <w:rsid w:val="008D112D"/>
    <w:rsid w:val="008E7A48"/>
    <w:rsid w:val="0091106C"/>
    <w:rsid w:val="009441C9"/>
    <w:rsid w:val="00983ADC"/>
    <w:rsid w:val="009F78E0"/>
    <w:rsid w:val="00A63548"/>
    <w:rsid w:val="00AB0911"/>
    <w:rsid w:val="00B02858"/>
    <w:rsid w:val="00B40043"/>
    <w:rsid w:val="00B755DD"/>
    <w:rsid w:val="00BC5449"/>
    <w:rsid w:val="00BE5F3E"/>
    <w:rsid w:val="00C24A83"/>
    <w:rsid w:val="00C60E32"/>
    <w:rsid w:val="00C87EBE"/>
    <w:rsid w:val="00CA56BD"/>
    <w:rsid w:val="00CA76A7"/>
    <w:rsid w:val="00CD3AC2"/>
    <w:rsid w:val="00CF0DE1"/>
    <w:rsid w:val="00D05A18"/>
    <w:rsid w:val="00D22570"/>
    <w:rsid w:val="00D611B7"/>
    <w:rsid w:val="00DD0B5E"/>
    <w:rsid w:val="00DF5968"/>
    <w:rsid w:val="00E211B2"/>
    <w:rsid w:val="00E805B7"/>
    <w:rsid w:val="00EF686A"/>
    <w:rsid w:val="00F10FFA"/>
    <w:rsid w:val="00FA2E4A"/>
    <w:rsid w:val="00FB5459"/>
    <w:rsid w:val="00FF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B969"/>
  <w15:chartTrackingRefBased/>
  <w15:docId w15:val="{E17BA170-D57B-44FE-B2FC-B4B99C62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9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490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490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0490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0490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70490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0490A"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0490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52453"/>
    <w:pPr>
      <w:ind w:left="720"/>
      <w:contextualSpacing/>
    </w:pPr>
  </w:style>
  <w:style w:type="paragraph" w:styleId="Revisin">
    <w:name w:val="Revision"/>
    <w:hidden/>
    <w:uiPriority w:val="99"/>
    <w:semiHidden/>
    <w:rsid w:val="001A3F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ntoscano@gmail.com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452BD-0276-4F21-A613-D037A25E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1114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Nuñez</dc:creator>
  <cp:keywords/>
  <dc:description/>
  <cp:lastModifiedBy>Geraldine Ochoa/Other/Consultant</cp:lastModifiedBy>
  <cp:revision>3</cp:revision>
  <dcterms:created xsi:type="dcterms:W3CDTF">2022-12-02T17:50:00Z</dcterms:created>
  <dcterms:modified xsi:type="dcterms:W3CDTF">2022-12-06T18:38:00Z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74edb046-1568-4e70-b1e6-058843eebfb3</vt:lpwstr>
  </property>
</Properties>
</file>