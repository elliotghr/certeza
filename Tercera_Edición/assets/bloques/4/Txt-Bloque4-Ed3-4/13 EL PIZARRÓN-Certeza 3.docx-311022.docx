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21F3" w:rsidRDefault="00B3021B">
      <w:pPr>
        <w:rPr>
          <w:sz w:val="28"/>
          <w:szCs w:val="28"/>
        </w:rPr>
      </w:pPr>
      <w:r>
        <w:rPr>
          <w:sz w:val="28"/>
          <w:szCs w:val="28"/>
        </w:rPr>
        <w:t>EL PIZARRÓN</w:t>
      </w:r>
    </w:p>
    <w:p w14:paraId="00000002" w14:textId="77777777" w:rsidR="004E21F3" w:rsidRDefault="004E21F3">
      <w:pPr>
        <w:jc w:val="both"/>
        <w:rPr>
          <w:sz w:val="28"/>
          <w:szCs w:val="28"/>
        </w:rPr>
      </w:pPr>
    </w:p>
    <w:p w14:paraId="00000003" w14:textId="3409A9E2" w:rsidR="004E21F3" w:rsidRDefault="00B3021B">
      <w:pPr>
        <w:jc w:val="both"/>
        <w:rPr>
          <w:sz w:val="28"/>
          <w:szCs w:val="28"/>
        </w:rPr>
      </w:pPr>
      <w:r>
        <w:rPr>
          <w:sz w:val="28"/>
          <w:szCs w:val="28"/>
        </w:rPr>
        <w:t>El CONACEM</w:t>
      </w:r>
      <w:del w:id="0" w:author="Geraldine Ochoa/Other/Consultant" w:date="2022-10-31T09:42:00Z">
        <w:r w:rsidDel="00010B60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r w:rsidR="00F14608">
        <w:rPr>
          <w:b/>
          <w:sz w:val="28"/>
          <w:szCs w:val="28"/>
        </w:rPr>
        <w:t xml:space="preserve">inicia la </w:t>
      </w:r>
      <w:r w:rsidR="0057060A">
        <w:rPr>
          <w:b/>
          <w:sz w:val="28"/>
          <w:szCs w:val="28"/>
        </w:rPr>
        <w:t>revisión</w:t>
      </w:r>
      <w:r w:rsidR="00FC6756">
        <w:rPr>
          <w:b/>
          <w:sz w:val="28"/>
          <w:szCs w:val="28"/>
        </w:rPr>
        <w:t xml:space="preserve"> de</w:t>
      </w:r>
      <w:r w:rsidR="007D39BD">
        <w:rPr>
          <w:b/>
          <w:sz w:val="28"/>
          <w:szCs w:val="28"/>
        </w:rPr>
        <w:t xml:space="preserve"> los</w:t>
      </w:r>
      <w:r>
        <w:rPr>
          <w:b/>
          <w:sz w:val="28"/>
          <w:szCs w:val="28"/>
        </w:rPr>
        <w:t xml:space="preserve"> </w:t>
      </w:r>
      <w:r w:rsidR="00FC6756">
        <w:rPr>
          <w:b/>
          <w:sz w:val="28"/>
          <w:szCs w:val="28"/>
        </w:rPr>
        <w:t>criterios</w:t>
      </w:r>
      <w:r w:rsidR="00F146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 evaluación curricular para vigencia de la certificación de especialidades médicas</w:t>
      </w:r>
      <w:del w:id="1" w:author="Geraldine Ochoa/Other/Consultant" w:date="2022-10-31T09:42:00Z">
        <w:r w:rsidDel="00010B60">
          <w:rPr>
            <w:b/>
            <w:sz w:val="28"/>
            <w:szCs w:val="28"/>
          </w:rPr>
          <w:delText>.</w:delText>
        </w:r>
      </w:del>
    </w:p>
    <w:p w14:paraId="00000004" w14:textId="4841F486" w:rsidR="004E21F3" w:rsidRDefault="00B30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instaló el Comité de recertificación, coordinado por el Dr. Carlos Eduardo Aranda Flores e integrado por los doctores: Pierre Jean Aurelus, </w:t>
      </w:r>
      <w:del w:id="2" w:author="Geraldine Ochoa/Other/Consultant" w:date="2022-10-31T09:42:00Z">
        <w:r w:rsidDel="00010B60">
          <w:rPr>
            <w:sz w:val="28"/>
            <w:szCs w:val="28"/>
          </w:rPr>
          <w:delText>V</w:delText>
        </w:r>
      </w:del>
      <w:ins w:id="3" w:author="Geraldine Ochoa/Other/Consultant" w:date="2022-10-31T09:43:00Z">
        <w:r w:rsidR="00010B60">
          <w:rPr>
            <w:sz w:val="28"/>
            <w:szCs w:val="28"/>
          </w:rPr>
          <w:t>v</w:t>
        </w:r>
      </w:ins>
      <w:r>
        <w:rPr>
          <w:sz w:val="28"/>
          <w:szCs w:val="28"/>
        </w:rPr>
        <w:t xml:space="preserve">ocal de CONACEM; Clara Andrea Vázquez Antona, </w:t>
      </w:r>
      <w:del w:id="4" w:author="Geraldine Ochoa/Other/Consultant" w:date="2022-10-31T09:43:00Z">
        <w:r w:rsidDel="00010B60">
          <w:rPr>
            <w:sz w:val="28"/>
            <w:szCs w:val="28"/>
          </w:rPr>
          <w:delText>A</w:delText>
        </w:r>
      </w:del>
      <w:ins w:id="5" w:author="Geraldine Ochoa/Other/Consultant" w:date="2022-10-31T09:43:00Z">
        <w:r w:rsidR="00010B60">
          <w:rPr>
            <w:sz w:val="28"/>
            <w:szCs w:val="28"/>
          </w:rPr>
          <w:t>a</w:t>
        </w:r>
      </w:ins>
      <w:r>
        <w:rPr>
          <w:sz w:val="28"/>
          <w:szCs w:val="28"/>
        </w:rPr>
        <w:t xml:space="preserve">sesora; Víctor Hugo Olmedo Canchola, </w:t>
      </w:r>
      <w:del w:id="6" w:author="Geraldine Ochoa/Other/Consultant" w:date="2022-10-31T09:43:00Z">
        <w:r w:rsidDel="00010B60">
          <w:rPr>
            <w:sz w:val="28"/>
            <w:szCs w:val="28"/>
          </w:rPr>
          <w:delText>A</w:delText>
        </w:r>
      </w:del>
      <w:ins w:id="7" w:author="Geraldine Ochoa/Other/Consultant" w:date="2022-10-31T09:43:00Z">
        <w:r w:rsidR="00010B60">
          <w:rPr>
            <w:sz w:val="28"/>
            <w:szCs w:val="28"/>
          </w:rPr>
          <w:t>a</w:t>
        </w:r>
      </w:ins>
      <w:r>
        <w:rPr>
          <w:sz w:val="28"/>
          <w:szCs w:val="28"/>
        </w:rPr>
        <w:t>sesor; y el Lic. Miguel Ángel Vásquez, secretario técnico del CONACEM</w:t>
      </w:r>
      <w:ins w:id="8" w:author="Geraldine Ochoa/Other/Consultant" w:date="2022-10-31T09:43:00Z">
        <w:r w:rsidR="00010B60">
          <w:rPr>
            <w:sz w:val="28"/>
            <w:szCs w:val="28"/>
          </w:rPr>
          <w:t>.</w:t>
        </w:r>
      </w:ins>
    </w:p>
    <w:p w14:paraId="00000005" w14:textId="1E20F79F" w:rsidR="004E21F3" w:rsidRDefault="00B302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19 de mayo tuvo su primera reunión y hasta el momento se ha reunido con 5 consejos para la revisión de criterios y puntaje a establecer </w:t>
      </w:r>
      <w:del w:id="9" w:author="Geraldine Ochoa/Other/Consultant" w:date="2022-10-31T09:43:00Z">
        <w:r w:rsidDel="00010B60">
          <w:rPr>
            <w:sz w:val="28"/>
            <w:szCs w:val="28"/>
          </w:rPr>
          <w:delText xml:space="preserve">a </w:delText>
        </w:r>
      </w:del>
      <w:ins w:id="10" w:author="Geraldine Ochoa/Other/Consultant" w:date="2022-10-31T09:43:00Z">
        <w:r w:rsidR="00010B60">
          <w:rPr>
            <w:sz w:val="28"/>
            <w:szCs w:val="28"/>
          </w:rPr>
          <w:t>en</w:t>
        </w:r>
        <w:r w:rsidR="00010B60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distintas actividades consideradas  para los capítulos: asistencial, académica, educación médica continua, docencia e investigación.</w:t>
      </w:r>
    </w:p>
    <w:sectPr w:rsidR="004E21F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F3"/>
    <w:rsid w:val="00010B60"/>
    <w:rsid w:val="000F15CC"/>
    <w:rsid w:val="0020246C"/>
    <w:rsid w:val="0021378B"/>
    <w:rsid w:val="00421C09"/>
    <w:rsid w:val="004E21F3"/>
    <w:rsid w:val="0057060A"/>
    <w:rsid w:val="007C5F15"/>
    <w:rsid w:val="007D39BD"/>
    <w:rsid w:val="00B3021B"/>
    <w:rsid w:val="00B83EE8"/>
    <w:rsid w:val="00DE748B"/>
    <w:rsid w:val="00F14608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3BA9"/>
  <w15:docId w15:val="{2095A35A-1641-1F41-90C4-ECAB400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010B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Geraldine Ochoa/Other/Consultant</cp:lastModifiedBy>
  <cp:revision>3</cp:revision>
  <dcterms:created xsi:type="dcterms:W3CDTF">2022-10-29T17:52:00Z</dcterms:created>
  <dcterms:modified xsi:type="dcterms:W3CDTF">2022-10-31T15:43:00Z</dcterms:modified>
</cp:coreProperties>
</file>