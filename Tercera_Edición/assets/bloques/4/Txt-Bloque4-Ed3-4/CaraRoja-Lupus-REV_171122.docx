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34D9" w14:textId="1B2C5084" w:rsidR="00055EB3" w:rsidRPr="00055EB3" w:rsidRDefault="00055EB3" w:rsidP="002A275F">
      <w:pPr>
        <w:spacing w:line="240" w:lineRule="auto"/>
        <w:jc w:val="center"/>
        <w:rPr>
          <w:rFonts w:ascii="Arial" w:hAnsi="Arial" w:cs="Arial"/>
          <w:b/>
          <w:bCs/>
        </w:rPr>
      </w:pPr>
      <w:r w:rsidRPr="00055EB3">
        <w:rPr>
          <w:rFonts w:ascii="Arial" w:hAnsi="Arial" w:cs="Arial"/>
          <w:b/>
          <w:bCs/>
        </w:rPr>
        <w:t xml:space="preserve">Si tengo la cara roja </w:t>
      </w:r>
      <w:r w:rsidR="002A275F">
        <w:rPr>
          <w:rFonts w:ascii="Arial" w:hAnsi="Arial" w:cs="Arial"/>
          <w:b/>
          <w:bCs/>
        </w:rPr>
        <w:t>¿</w:t>
      </w:r>
      <w:r w:rsidRPr="00055EB3">
        <w:rPr>
          <w:rFonts w:ascii="Arial" w:hAnsi="Arial" w:cs="Arial"/>
          <w:b/>
          <w:bCs/>
        </w:rPr>
        <w:t>es lupus?</w:t>
      </w:r>
    </w:p>
    <w:p w14:paraId="1AF66CEA" w14:textId="77777777" w:rsidR="00055EB3" w:rsidRPr="00055EB3" w:rsidRDefault="00055EB3" w:rsidP="00945A61">
      <w:pPr>
        <w:spacing w:line="240" w:lineRule="auto"/>
        <w:jc w:val="both"/>
        <w:rPr>
          <w:rFonts w:ascii="Arial" w:hAnsi="Arial" w:cs="Arial"/>
          <w:b/>
          <w:bCs/>
        </w:rPr>
      </w:pPr>
    </w:p>
    <w:p w14:paraId="4013235B" w14:textId="77777777" w:rsidR="00055EB3" w:rsidRDefault="00055EB3" w:rsidP="00945A61">
      <w:pPr>
        <w:spacing w:line="240" w:lineRule="auto"/>
        <w:jc w:val="both"/>
        <w:rPr>
          <w:rFonts w:ascii="Arial" w:hAnsi="Arial" w:cs="Arial"/>
          <w:b/>
          <w:bCs/>
          <w:color w:val="FF0000"/>
        </w:rPr>
      </w:pPr>
    </w:p>
    <w:p w14:paraId="76E621A5" w14:textId="22035BFC" w:rsidR="00055EB3" w:rsidRPr="00134D11" w:rsidRDefault="00055EB3" w:rsidP="002A275F">
      <w:pPr>
        <w:spacing w:line="240" w:lineRule="auto"/>
        <w:jc w:val="right"/>
        <w:rPr>
          <w:rFonts w:ascii="Arial" w:hAnsi="Arial" w:cs="Arial"/>
          <w:b/>
          <w:bCs/>
          <w:lang w:val="es-ES"/>
          <w:rPrChange w:id="0" w:author="Ramirez, Diana (MEX-MEW)" w:date="2022-12-05T14:30:00Z">
            <w:rPr>
              <w:rFonts w:ascii="Arial" w:hAnsi="Arial" w:cs="Arial"/>
              <w:b/>
              <w:bCs/>
              <w:lang w:val="en-US"/>
            </w:rPr>
          </w:rPrChange>
        </w:rPr>
      </w:pPr>
      <w:r w:rsidRPr="00134D11">
        <w:rPr>
          <w:rFonts w:ascii="Arial" w:hAnsi="Arial" w:cs="Arial"/>
          <w:b/>
          <w:bCs/>
          <w:lang w:val="es-ES"/>
          <w:rPrChange w:id="1" w:author="Ramirez, Diana (MEX-MEW)" w:date="2022-12-05T14:30:00Z">
            <w:rPr>
              <w:rFonts w:ascii="Arial" w:hAnsi="Arial" w:cs="Arial"/>
              <w:b/>
              <w:bCs/>
              <w:lang w:val="en-US"/>
            </w:rPr>
          </w:rPrChange>
        </w:rPr>
        <w:t xml:space="preserve">Dra. Judith G Domínguez </w:t>
      </w:r>
      <w:proofErr w:type="spellStart"/>
      <w:r w:rsidRPr="00134D11">
        <w:rPr>
          <w:rFonts w:ascii="Arial" w:hAnsi="Arial" w:cs="Arial"/>
          <w:b/>
          <w:bCs/>
          <w:lang w:val="es-ES"/>
          <w:rPrChange w:id="2" w:author="Ramirez, Diana (MEX-MEW)" w:date="2022-12-05T14:30:00Z">
            <w:rPr>
              <w:rFonts w:ascii="Arial" w:hAnsi="Arial" w:cs="Arial"/>
              <w:b/>
              <w:bCs/>
              <w:lang w:val="en-US"/>
            </w:rPr>
          </w:rPrChange>
        </w:rPr>
        <w:t>Cherit</w:t>
      </w:r>
      <w:proofErr w:type="spellEnd"/>
      <w:r w:rsidRPr="00134D11">
        <w:rPr>
          <w:rFonts w:ascii="Arial" w:hAnsi="Arial" w:cs="Arial"/>
          <w:b/>
          <w:bCs/>
          <w:lang w:val="es-ES"/>
          <w:rPrChange w:id="3" w:author="Ramirez, Diana (MEX-MEW)" w:date="2022-12-05T14:30:00Z">
            <w:rPr>
              <w:rFonts w:ascii="Arial" w:hAnsi="Arial" w:cs="Arial"/>
              <w:b/>
              <w:bCs/>
              <w:lang w:val="en-US"/>
            </w:rPr>
          </w:rPrChange>
        </w:rPr>
        <w:t xml:space="preserve"> </w:t>
      </w:r>
    </w:p>
    <w:p w14:paraId="6678556A" w14:textId="105F6904" w:rsidR="00055EB3" w:rsidRPr="002A275F" w:rsidRDefault="00055EB3" w:rsidP="002A275F">
      <w:pPr>
        <w:spacing w:line="240" w:lineRule="auto"/>
        <w:jc w:val="right"/>
        <w:rPr>
          <w:rFonts w:ascii="Arial" w:hAnsi="Arial" w:cs="Arial"/>
        </w:rPr>
      </w:pPr>
      <w:r w:rsidRPr="002A275F">
        <w:rPr>
          <w:rFonts w:ascii="Arial" w:hAnsi="Arial" w:cs="Arial"/>
        </w:rPr>
        <w:t xml:space="preserve">Jefe de Departamento de Dermatología </w:t>
      </w:r>
    </w:p>
    <w:p w14:paraId="1F3AFB2B" w14:textId="187C28C7" w:rsidR="00055EB3" w:rsidRPr="002A275F" w:rsidRDefault="00055EB3" w:rsidP="002A275F">
      <w:pPr>
        <w:spacing w:line="240" w:lineRule="auto"/>
        <w:jc w:val="right"/>
        <w:rPr>
          <w:rFonts w:ascii="Arial" w:hAnsi="Arial" w:cs="Arial"/>
        </w:rPr>
      </w:pPr>
      <w:r w:rsidRPr="002A275F">
        <w:rPr>
          <w:rFonts w:ascii="Arial" w:hAnsi="Arial" w:cs="Arial"/>
        </w:rPr>
        <w:t>Instituto Nacional de Ciencias Médicas y Nutrición “Salvador Zubiran</w:t>
      </w:r>
    </w:p>
    <w:p w14:paraId="402A8CB9" w14:textId="27C0EABC" w:rsidR="00055EB3" w:rsidRPr="002A275F" w:rsidRDefault="00000000" w:rsidP="002A275F">
      <w:pPr>
        <w:spacing w:line="240" w:lineRule="auto"/>
        <w:jc w:val="right"/>
        <w:rPr>
          <w:rFonts w:ascii="Arial" w:hAnsi="Arial" w:cs="Arial"/>
        </w:rPr>
      </w:pPr>
      <w:hyperlink r:id="rId4" w:history="1">
        <w:r w:rsidR="00055EB3" w:rsidRPr="002A275F">
          <w:rPr>
            <w:rStyle w:val="Hyperlink"/>
            <w:rFonts w:ascii="Arial" w:hAnsi="Arial" w:cs="Arial"/>
          </w:rPr>
          <w:t>dominguez.judith@gmail.com</w:t>
        </w:r>
      </w:hyperlink>
      <w:r w:rsidR="00055EB3" w:rsidRPr="002A275F">
        <w:rPr>
          <w:rFonts w:ascii="Arial" w:hAnsi="Arial" w:cs="Arial"/>
        </w:rPr>
        <w:t xml:space="preserve"> </w:t>
      </w:r>
    </w:p>
    <w:p w14:paraId="52DCE388" w14:textId="33A145DA" w:rsidR="00055EB3" w:rsidRDefault="00055EB3" w:rsidP="002A275F">
      <w:pPr>
        <w:spacing w:line="240" w:lineRule="auto"/>
        <w:jc w:val="right"/>
        <w:rPr>
          <w:rFonts w:ascii="Arial" w:hAnsi="Arial" w:cs="Arial"/>
          <w:b/>
          <w:bCs/>
        </w:rPr>
      </w:pPr>
      <w:r>
        <w:rPr>
          <w:rFonts w:ascii="Arial" w:hAnsi="Arial" w:cs="Arial"/>
          <w:b/>
          <w:bCs/>
        </w:rPr>
        <w:t xml:space="preserve">                  </w:t>
      </w:r>
    </w:p>
    <w:p w14:paraId="4D01962F" w14:textId="2EF9EB24" w:rsidR="00055EB3" w:rsidRDefault="00055EB3" w:rsidP="002A275F">
      <w:pPr>
        <w:spacing w:line="240" w:lineRule="auto"/>
        <w:jc w:val="right"/>
        <w:rPr>
          <w:rFonts w:ascii="Arial" w:hAnsi="Arial" w:cs="Arial"/>
          <w:b/>
          <w:bCs/>
        </w:rPr>
      </w:pPr>
      <w:r>
        <w:rPr>
          <w:rFonts w:ascii="Arial" w:hAnsi="Arial" w:cs="Arial"/>
          <w:b/>
          <w:bCs/>
        </w:rPr>
        <w:t xml:space="preserve">Sirenia Alejandra Castro Molina </w:t>
      </w:r>
    </w:p>
    <w:p w14:paraId="5AE33993" w14:textId="44BE8A70" w:rsidR="00055EB3" w:rsidRPr="002A275F" w:rsidRDefault="00055EB3" w:rsidP="002A275F">
      <w:pPr>
        <w:spacing w:line="240" w:lineRule="auto"/>
        <w:jc w:val="right"/>
        <w:rPr>
          <w:rFonts w:ascii="Arial" w:hAnsi="Arial" w:cs="Arial"/>
        </w:rPr>
      </w:pPr>
      <w:r w:rsidRPr="002A275F">
        <w:rPr>
          <w:rFonts w:ascii="Arial" w:hAnsi="Arial" w:cs="Arial"/>
        </w:rPr>
        <w:t>MPSS Facultad de Medicina UNAM</w:t>
      </w:r>
    </w:p>
    <w:p w14:paraId="00864470" w14:textId="73E67DCF" w:rsidR="00055EB3" w:rsidRPr="002A275F" w:rsidRDefault="00055EB3" w:rsidP="002A275F">
      <w:pPr>
        <w:spacing w:line="240" w:lineRule="auto"/>
        <w:jc w:val="right"/>
        <w:rPr>
          <w:rFonts w:ascii="Arial" w:hAnsi="Arial" w:cs="Arial"/>
          <w:color w:val="4472C4" w:themeColor="accent1"/>
        </w:rPr>
      </w:pPr>
      <w:r w:rsidRPr="002A275F">
        <w:rPr>
          <w:rFonts w:ascii="Arial" w:hAnsi="Arial" w:cs="Arial"/>
          <w:color w:val="4472C4" w:themeColor="accent1"/>
        </w:rPr>
        <w:t>sireniacm30@gmail.com</w:t>
      </w:r>
    </w:p>
    <w:p w14:paraId="71020C9D" w14:textId="77777777" w:rsidR="002A275F" w:rsidRDefault="002A275F" w:rsidP="00945A61">
      <w:pPr>
        <w:spacing w:line="240" w:lineRule="auto"/>
        <w:jc w:val="both"/>
        <w:rPr>
          <w:rFonts w:ascii="Arial" w:hAnsi="Arial" w:cs="Arial"/>
          <w:b/>
          <w:bCs/>
          <w:color w:val="000000" w:themeColor="text1"/>
        </w:rPr>
      </w:pPr>
    </w:p>
    <w:p w14:paraId="63794F98" w14:textId="3A46C61B" w:rsidR="00055EB3" w:rsidRPr="002A275F" w:rsidRDefault="002A275F" w:rsidP="00945A61">
      <w:pPr>
        <w:spacing w:line="240" w:lineRule="auto"/>
        <w:jc w:val="both"/>
        <w:rPr>
          <w:rFonts w:ascii="Arial" w:hAnsi="Arial" w:cs="Arial"/>
          <w:b/>
          <w:bCs/>
          <w:color w:val="000000" w:themeColor="text1"/>
        </w:rPr>
      </w:pPr>
      <w:ins w:id="4" w:author="Geraldine Ochoa/Other/Consultant" w:date="2022-11-17T18:41:00Z">
        <w:r>
          <w:rPr>
            <w:rFonts w:ascii="Arial" w:hAnsi="Arial" w:cs="Arial"/>
            <w:b/>
            <w:bCs/>
            <w:color w:val="000000" w:themeColor="text1"/>
          </w:rPr>
          <w:t xml:space="preserve">La cara roja es una de las </w:t>
        </w:r>
      </w:ins>
      <w:del w:id="5" w:author="Geraldine Ochoa/Other/Consultant" w:date="2022-11-17T18:41:00Z">
        <w:r w:rsidR="00055EB3" w:rsidDel="002A275F">
          <w:rPr>
            <w:rFonts w:ascii="Arial" w:hAnsi="Arial" w:cs="Arial"/>
            <w:b/>
            <w:bCs/>
            <w:color w:val="000000" w:themeColor="text1"/>
          </w:rPr>
          <w:delText xml:space="preserve">Una </w:delText>
        </w:r>
      </w:del>
      <w:r w:rsidR="00055EB3">
        <w:rPr>
          <w:rFonts w:ascii="Arial" w:hAnsi="Arial" w:cs="Arial"/>
          <w:b/>
          <w:bCs/>
          <w:color w:val="000000" w:themeColor="text1"/>
        </w:rPr>
        <w:t>consulta</w:t>
      </w:r>
      <w:ins w:id="6" w:author="Geraldine Ochoa/Other/Consultant" w:date="2022-11-17T18:41:00Z">
        <w:r>
          <w:rPr>
            <w:rFonts w:ascii="Arial" w:hAnsi="Arial" w:cs="Arial"/>
            <w:b/>
            <w:bCs/>
            <w:color w:val="000000" w:themeColor="text1"/>
          </w:rPr>
          <w:t>s</w:t>
        </w:r>
      </w:ins>
      <w:ins w:id="7" w:author="Geraldine Ochoa/Other/Consultant" w:date="2022-11-17T18:42:00Z">
        <w:r>
          <w:rPr>
            <w:rFonts w:ascii="Arial" w:hAnsi="Arial" w:cs="Arial"/>
            <w:b/>
            <w:bCs/>
            <w:color w:val="000000" w:themeColor="text1"/>
          </w:rPr>
          <w:t xml:space="preserve"> más</w:t>
        </w:r>
      </w:ins>
      <w:r w:rsidR="00055EB3">
        <w:rPr>
          <w:rFonts w:ascii="Arial" w:hAnsi="Arial" w:cs="Arial"/>
          <w:b/>
          <w:bCs/>
          <w:color w:val="000000" w:themeColor="text1"/>
        </w:rPr>
        <w:t xml:space="preserve"> frecuente</w:t>
      </w:r>
      <w:ins w:id="8" w:author="Geraldine Ochoa/Other/Consultant" w:date="2022-11-17T18:42:00Z">
        <w:r>
          <w:rPr>
            <w:rFonts w:ascii="Arial" w:hAnsi="Arial" w:cs="Arial"/>
            <w:b/>
            <w:bCs/>
            <w:color w:val="000000" w:themeColor="text1"/>
          </w:rPr>
          <w:t>s</w:t>
        </w:r>
      </w:ins>
      <w:r w:rsidR="00055EB3">
        <w:rPr>
          <w:rFonts w:ascii="Arial" w:hAnsi="Arial" w:cs="Arial"/>
          <w:b/>
          <w:bCs/>
          <w:color w:val="000000" w:themeColor="text1"/>
        </w:rPr>
        <w:t xml:space="preserve"> en dermatología</w:t>
      </w:r>
      <w:del w:id="9" w:author="Geraldine Ochoa/Other/Consultant" w:date="2022-11-17T18:42:00Z">
        <w:r w:rsidR="00055EB3" w:rsidDel="002A275F">
          <w:rPr>
            <w:rFonts w:ascii="Arial" w:hAnsi="Arial" w:cs="Arial"/>
            <w:b/>
            <w:bCs/>
            <w:color w:val="000000" w:themeColor="text1"/>
          </w:rPr>
          <w:delText xml:space="preserve"> </w:delText>
        </w:r>
        <w:r w:rsidR="002D58D2" w:rsidDel="002A275F">
          <w:rPr>
            <w:rFonts w:ascii="Arial" w:hAnsi="Arial" w:cs="Arial"/>
            <w:b/>
            <w:bCs/>
            <w:color w:val="000000" w:themeColor="text1"/>
          </w:rPr>
          <w:delText>es la</w:delText>
        </w:r>
        <w:r w:rsidR="00055EB3" w:rsidDel="002A275F">
          <w:rPr>
            <w:rFonts w:ascii="Arial" w:hAnsi="Arial" w:cs="Arial"/>
            <w:b/>
            <w:bCs/>
            <w:color w:val="000000" w:themeColor="text1"/>
          </w:rPr>
          <w:delText xml:space="preserve"> cara roja</w:delText>
        </w:r>
      </w:del>
      <w:r w:rsidR="002D58D2">
        <w:rPr>
          <w:rFonts w:ascii="Arial" w:hAnsi="Arial" w:cs="Arial"/>
          <w:b/>
          <w:bCs/>
          <w:color w:val="000000" w:themeColor="text1"/>
        </w:rPr>
        <w:t xml:space="preserve">. </w:t>
      </w:r>
      <w:r w:rsidR="00386155">
        <w:rPr>
          <w:rFonts w:ascii="Arial" w:hAnsi="Arial" w:cs="Arial"/>
          <w:b/>
          <w:bCs/>
          <w:color w:val="000000" w:themeColor="text1"/>
        </w:rPr>
        <w:t>Existe mucha</w:t>
      </w:r>
      <w:r w:rsidR="00055EB3">
        <w:rPr>
          <w:rFonts w:ascii="Arial" w:hAnsi="Arial" w:cs="Arial"/>
          <w:b/>
          <w:bCs/>
          <w:color w:val="000000" w:themeColor="text1"/>
        </w:rPr>
        <w:t xml:space="preserve"> mala </w:t>
      </w:r>
      <w:r w:rsidR="00386155">
        <w:rPr>
          <w:rFonts w:ascii="Arial" w:hAnsi="Arial" w:cs="Arial"/>
          <w:b/>
          <w:bCs/>
          <w:color w:val="000000" w:themeColor="text1"/>
        </w:rPr>
        <w:t>información obtenida</w:t>
      </w:r>
      <w:r w:rsidR="00055EB3">
        <w:rPr>
          <w:rFonts w:ascii="Arial" w:hAnsi="Arial" w:cs="Arial"/>
          <w:b/>
          <w:bCs/>
          <w:color w:val="000000" w:themeColor="text1"/>
        </w:rPr>
        <w:t xml:space="preserve"> de las redes sociales o de profesionales de la salud</w:t>
      </w:r>
      <w:r w:rsidR="002D58D2">
        <w:rPr>
          <w:rFonts w:ascii="Arial" w:hAnsi="Arial" w:cs="Arial"/>
          <w:b/>
          <w:bCs/>
          <w:color w:val="000000" w:themeColor="text1"/>
        </w:rPr>
        <w:t xml:space="preserve">  que </w:t>
      </w:r>
      <w:r w:rsidR="00055EB3">
        <w:rPr>
          <w:rFonts w:ascii="Arial" w:hAnsi="Arial" w:cs="Arial"/>
          <w:b/>
          <w:bCs/>
          <w:color w:val="000000" w:themeColor="text1"/>
        </w:rPr>
        <w:t>relacionan  esta manifestación de la piel con una enfermedad sistémica llamada Lupus Eritematoso</w:t>
      </w:r>
      <w:r w:rsidR="002D58D2">
        <w:rPr>
          <w:rFonts w:ascii="Arial" w:hAnsi="Arial" w:cs="Arial"/>
          <w:b/>
          <w:bCs/>
          <w:color w:val="000000" w:themeColor="text1"/>
        </w:rPr>
        <w:t xml:space="preserve">, generando angustia y malos tratamientos. </w:t>
      </w:r>
    </w:p>
    <w:p w14:paraId="0A1EFF15" w14:textId="67792909" w:rsidR="00945A61" w:rsidRDefault="00945A61" w:rsidP="00945A61">
      <w:pPr>
        <w:spacing w:line="240" w:lineRule="auto"/>
        <w:jc w:val="both"/>
        <w:rPr>
          <w:rFonts w:ascii="Arial" w:hAnsi="Arial" w:cs="Arial"/>
        </w:rPr>
      </w:pPr>
      <w:r w:rsidRPr="00945A61">
        <w:rPr>
          <w:rFonts w:ascii="Arial" w:hAnsi="Arial" w:cs="Arial"/>
        </w:rPr>
        <w:t xml:space="preserve">El término </w:t>
      </w:r>
      <w:r w:rsidRPr="002A275F">
        <w:rPr>
          <w:rFonts w:ascii="Arial" w:hAnsi="Arial" w:cs="Arial"/>
          <w:i/>
          <w:iCs/>
          <w:rPrChange w:id="10" w:author="Geraldine Ochoa/Other/Consultant" w:date="2022-11-17T18:42:00Z">
            <w:rPr>
              <w:rFonts w:ascii="Arial" w:hAnsi="Arial" w:cs="Arial"/>
            </w:rPr>
          </w:rPrChange>
        </w:rPr>
        <w:t>cara roja</w:t>
      </w:r>
      <w:r w:rsidRPr="00945A61">
        <w:rPr>
          <w:rFonts w:ascii="Arial" w:hAnsi="Arial" w:cs="Arial"/>
        </w:rPr>
        <w:t xml:space="preserve"> se reserva para las lesiones localizadas exclusiva</w:t>
      </w:r>
      <w:ins w:id="11" w:author="Geraldine Ochoa/Other/Consultant" w:date="2022-11-17T18:44:00Z">
        <w:r w:rsidR="00693DD1">
          <w:rPr>
            <w:rFonts w:ascii="Arial" w:hAnsi="Arial" w:cs="Arial"/>
          </w:rPr>
          <w:t>,</w:t>
        </w:r>
      </w:ins>
      <w:r w:rsidRPr="00945A61">
        <w:rPr>
          <w:rFonts w:ascii="Arial" w:hAnsi="Arial" w:cs="Arial"/>
        </w:rPr>
        <w:t xml:space="preserve"> o muy predominantemente</w:t>
      </w:r>
      <w:ins w:id="12" w:author="Geraldine Ochoa/Other/Consultant" w:date="2022-11-17T18:44:00Z">
        <w:r w:rsidR="00693DD1">
          <w:rPr>
            <w:rFonts w:ascii="Arial" w:hAnsi="Arial" w:cs="Arial"/>
          </w:rPr>
          <w:t>,</w:t>
        </w:r>
      </w:ins>
      <w:r w:rsidRPr="00945A61">
        <w:rPr>
          <w:rFonts w:ascii="Arial" w:hAnsi="Arial" w:cs="Arial"/>
        </w:rPr>
        <w:t xml:space="preserve"> en la cara </w:t>
      </w:r>
      <w:ins w:id="13" w:author="Geraldine Ochoa/Other/Consultant" w:date="2022-11-17T18:44:00Z">
        <w:r w:rsidR="00693DD1">
          <w:rPr>
            <w:rFonts w:ascii="Arial" w:hAnsi="Arial" w:cs="Arial"/>
          </w:rPr>
          <w:t xml:space="preserve">y </w:t>
        </w:r>
      </w:ins>
      <w:r w:rsidRPr="00945A61">
        <w:rPr>
          <w:rFonts w:ascii="Arial" w:hAnsi="Arial" w:cs="Arial"/>
        </w:rPr>
        <w:t>que resultan de cambios en el flujo sanguíneo cutáneo desencadenados por múltiples condiciones</w:t>
      </w:r>
      <w:ins w:id="14" w:author="Geraldine Ochoa/Other/Consultant" w:date="2022-11-17T18:44:00Z">
        <w:r w:rsidR="00693DD1">
          <w:rPr>
            <w:rFonts w:ascii="Arial" w:hAnsi="Arial" w:cs="Arial"/>
          </w:rPr>
          <w:t>.</w:t>
        </w:r>
      </w:ins>
      <w:r w:rsidRPr="00945A61">
        <w:rPr>
          <w:rFonts w:ascii="Arial" w:hAnsi="Arial" w:cs="Arial"/>
        </w:rPr>
        <w:t xml:space="preserve"> Diversas entidades benignas y malignas pueden causar rubor</w:t>
      </w:r>
      <w:r w:rsidR="001351B1">
        <w:rPr>
          <w:rFonts w:ascii="Arial" w:hAnsi="Arial" w:cs="Arial"/>
        </w:rPr>
        <w:t xml:space="preserve"> (</w:t>
      </w:r>
      <w:r w:rsidR="001351B1" w:rsidRPr="00785B96">
        <w:rPr>
          <w:rFonts w:ascii="Arial" w:hAnsi="Arial" w:cs="Arial"/>
        </w:rPr>
        <w:t>sensación de calor acompañada de un enrojecimiento visible de la piel</w:t>
      </w:r>
      <w:r w:rsidR="001351B1">
        <w:rPr>
          <w:rFonts w:ascii="Arial" w:hAnsi="Arial" w:cs="Arial"/>
        </w:rPr>
        <w:t>)</w:t>
      </w:r>
      <w:ins w:id="15" w:author="Geraldine Ochoa/Other/Consultant" w:date="2022-11-17T18:45:00Z">
        <w:r w:rsidR="00693DD1">
          <w:rPr>
            <w:rFonts w:ascii="Arial" w:hAnsi="Arial" w:cs="Arial"/>
          </w:rPr>
          <w:t>, las</w:t>
        </w:r>
      </w:ins>
      <w:del w:id="16" w:author="Geraldine Ochoa/Other/Consultant" w:date="2022-11-17T18:45:00Z">
        <w:r w:rsidRPr="00945A61" w:rsidDel="00693DD1">
          <w:rPr>
            <w:rFonts w:ascii="Arial" w:hAnsi="Arial" w:cs="Arial"/>
          </w:rPr>
          <w:delText>. Las</w:delText>
        </w:r>
      </w:del>
      <w:r w:rsidRPr="00945A61">
        <w:rPr>
          <w:rFonts w:ascii="Arial" w:hAnsi="Arial" w:cs="Arial"/>
        </w:rPr>
        <w:t xml:space="preserve"> </w:t>
      </w:r>
      <w:r w:rsidR="002D58D2">
        <w:rPr>
          <w:rFonts w:ascii="Arial" w:hAnsi="Arial" w:cs="Arial"/>
        </w:rPr>
        <w:t xml:space="preserve">causas </w:t>
      </w:r>
      <w:r w:rsidRPr="00945A61">
        <w:rPr>
          <w:rFonts w:ascii="Arial" w:hAnsi="Arial" w:cs="Arial"/>
        </w:rPr>
        <w:t xml:space="preserve">más comunes para el rubor son la fiebre, la menopausia, el rubor </w:t>
      </w:r>
      <w:r w:rsidR="002D58D2" w:rsidRPr="00945A61">
        <w:rPr>
          <w:rFonts w:ascii="Arial" w:hAnsi="Arial" w:cs="Arial"/>
        </w:rPr>
        <w:t>emocional,</w:t>
      </w:r>
      <w:r w:rsidRPr="00945A61">
        <w:rPr>
          <w:rFonts w:ascii="Arial" w:hAnsi="Arial" w:cs="Arial"/>
        </w:rPr>
        <w:t xml:space="preserve"> la rosácea</w:t>
      </w:r>
      <w:del w:id="17" w:author="Geraldine Ochoa/Other/Consultant" w:date="2022-11-17T18:48:00Z">
        <w:r w:rsidRPr="00945A61" w:rsidDel="00693DD1">
          <w:rPr>
            <w:rFonts w:ascii="Arial" w:hAnsi="Arial" w:cs="Arial"/>
          </w:rPr>
          <w:delText>.</w:delText>
        </w:r>
      </w:del>
      <w:ins w:id="18" w:author="Geraldine Ochoa/Other/Consultant" w:date="2022-11-17T18:48:00Z">
        <w:r w:rsidR="00693DD1" w:rsidRPr="00693DD1">
          <w:rPr>
            <w:rFonts w:ascii="Arial" w:hAnsi="Arial" w:cs="Arial"/>
            <w:vertAlign w:val="superscript"/>
            <w:rPrChange w:id="19" w:author="Geraldine Ochoa/Other/Consultant" w:date="2022-11-17T18:48:00Z">
              <w:rPr>
                <w:rFonts w:ascii="Arial" w:hAnsi="Arial" w:cs="Arial"/>
              </w:rPr>
            </w:rPrChange>
          </w:rPr>
          <w:t>1</w:t>
        </w:r>
      </w:ins>
      <w:del w:id="20" w:author="Geraldine Ochoa/Other/Consultant" w:date="2022-11-17T18:48:00Z">
        <w:r w:rsidRPr="00945A61" w:rsidDel="00693DD1">
          <w:rPr>
            <w:rFonts w:ascii="Arial" w:hAnsi="Arial" w:cs="Arial"/>
          </w:rPr>
          <w:delText xml:space="preserve"> </w:delText>
        </w:r>
        <w:r w:rsidR="001351B1" w:rsidDel="00693DD1">
          <w:rPr>
            <w:rFonts w:ascii="Arial" w:hAnsi="Arial" w:cs="Arial"/>
          </w:rPr>
          <w:fldChar w:fldCharType="begin"/>
        </w:r>
        <w:r w:rsidR="00391C29" w:rsidDel="00693DD1">
          <w:rPr>
            <w:rFonts w:ascii="Arial" w:hAnsi="Arial" w:cs="Arial"/>
          </w:rPr>
          <w:delInstrText xml:space="preserve"> ADDIN ZOTERO_ITEM CSL_CITATION {"citationID":"MC8rxSTI","properties":{"formattedCitation":"(\\uc0\\u304{}kizo\\uc0\\u287{}lu, 2014)","plainCitation":"(İkizoğlu, 2014)","noteIndex":0},"citationItems":[{"id":"3wcoOyO5/tS5XAjjk","uris":["http://zotero.org/users/local/6jp3wj0m/items/NIF5DKIC"],"itemData":{"id":253,"type":"article-journal","abstract":"The term red face is reserved for lesions located exclusively or very predominantly on the face that result from changes in cutaneous blood flow triggered by multiple different conditions. Facial erythema may not only present clinically as a distinct entity, but can also be a sign of other diseases. Patients with a red face challenge clinicians to consider a broad differential diagnosis. Diagnosis is based on date and mode of appearance, characteristics of the erythema, functional signs, and associated systemic manifestations. In most cases, the cause is a benign disease such as rosacea, contact dermatitis, photodermatosis, and climacterium, and a thorough history and physical examination is enough to make a diagnosis; facial erythema may also present as a symptom of drug allergies, cardiac disease, carcinoid syndrome, pheochromocytoma, mastocytosis, and anaphylaxis, as well as some rare causes such as medullary carcinoma of the thyroid, pancreatic cell tumor, and renal carcinoma where further laboratory, radiologic, or histopathologic studies are required. In this review, the mechanisms of flushing, its clinical differential diagnosis, and management of various conditions that cause flushing are discussed.","container-title":"Clinics in Dermatology","DOI":"10.1016/j.clindermatol.2014.02.019","ISSN":"1879-1131","issue":"6","journalAbbreviation":"Clin Dermatol","language":"eng","note":"PMID: 25441473","page":"800-808","source":"PubMed","title":"Red face revisited: Flushing","title-short":"Red face revisited","volume":"32","author":[{"family":"İkizoğlu","given":"Güliz"}],"issued":{"date-parts":[["2014",12]]}}}],"schema":"https://github.com/citation-style-language/schema/raw/master/csl-citation.json"} </w:delInstrText>
        </w:r>
        <w:r w:rsidR="001351B1" w:rsidDel="00693DD1">
          <w:rPr>
            <w:rFonts w:ascii="Arial" w:hAnsi="Arial" w:cs="Arial"/>
          </w:rPr>
          <w:fldChar w:fldCharType="separate"/>
        </w:r>
        <w:r w:rsidR="00391C29" w:rsidRPr="00391C29" w:rsidDel="00693DD1">
          <w:rPr>
            <w:rFonts w:ascii="Arial" w:hAnsi="Arial" w:cs="Arial"/>
            <w:szCs w:val="24"/>
          </w:rPr>
          <w:delText>(İkizoğlu, 2014)</w:delText>
        </w:r>
        <w:r w:rsidR="001351B1" w:rsidDel="00693DD1">
          <w:rPr>
            <w:rFonts w:ascii="Arial" w:hAnsi="Arial" w:cs="Arial"/>
          </w:rPr>
          <w:fldChar w:fldCharType="end"/>
        </w:r>
      </w:del>
      <w:r w:rsidR="008828DB">
        <w:rPr>
          <w:rFonts w:ascii="Arial" w:hAnsi="Arial" w:cs="Arial"/>
        </w:rPr>
        <w:t xml:space="preserve"> </w:t>
      </w:r>
      <w:del w:id="21" w:author="Geraldine Ochoa/Other/Consultant" w:date="2022-11-17T18:48:00Z">
        <w:r w:rsidR="008828DB" w:rsidDel="00693DD1">
          <w:rPr>
            <w:rFonts w:ascii="Arial" w:hAnsi="Arial" w:cs="Arial"/>
          </w:rPr>
          <w:delText>así como</w:delText>
        </w:r>
      </w:del>
      <w:ins w:id="22" w:author="Geraldine Ochoa/Other/Consultant" w:date="2022-11-17T18:48:00Z">
        <w:r w:rsidR="00693DD1">
          <w:rPr>
            <w:rFonts w:ascii="Arial" w:hAnsi="Arial" w:cs="Arial"/>
          </w:rPr>
          <w:t>y la</w:t>
        </w:r>
      </w:ins>
      <w:r w:rsidR="008828DB">
        <w:rPr>
          <w:rFonts w:ascii="Arial" w:hAnsi="Arial" w:cs="Arial"/>
        </w:rPr>
        <w:t xml:space="preserve"> demodecidosis o dermatitis por contacto</w:t>
      </w:r>
      <w:r w:rsidR="002D58D2">
        <w:rPr>
          <w:rFonts w:ascii="Arial" w:hAnsi="Arial" w:cs="Arial"/>
        </w:rPr>
        <w:t xml:space="preserve">. La causa menos frecuente es el </w:t>
      </w:r>
      <w:del w:id="23" w:author="Geraldine Ochoa/Other/Consultant" w:date="2022-11-17T18:48:00Z">
        <w:r w:rsidR="002D58D2" w:rsidDel="00693DD1">
          <w:rPr>
            <w:rFonts w:ascii="Arial" w:hAnsi="Arial" w:cs="Arial"/>
          </w:rPr>
          <w:delText xml:space="preserve">Lupus </w:delText>
        </w:r>
      </w:del>
      <w:ins w:id="24" w:author="Geraldine Ochoa/Other/Consultant" w:date="2022-11-17T18:48:00Z">
        <w:r w:rsidR="00693DD1">
          <w:rPr>
            <w:rFonts w:ascii="Arial" w:hAnsi="Arial" w:cs="Arial"/>
          </w:rPr>
          <w:t xml:space="preserve">lupus </w:t>
        </w:r>
      </w:ins>
      <w:del w:id="25" w:author="Geraldine Ochoa/Other/Consultant" w:date="2022-11-17T18:48:00Z">
        <w:r w:rsidR="002D58D2" w:rsidDel="00693DD1">
          <w:rPr>
            <w:rFonts w:ascii="Arial" w:hAnsi="Arial" w:cs="Arial"/>
          </w:rPr>
          <w:delText>E</w:delText>
        </w:r>
      </w:del>
      <w:ins w:id="26" w:author="Geraldine Ochoa/Other/Consultant" w:date="2022-11-17T18:48:00Z">
        <w:r w:rsidR="00693DD1">
          <w:rPr>
            <w:rFonts w:ascii="Arial" w:hAnsi="Arial" w:cs="Arial"/>
          </w:rPr>
          <w:t>e</w:t>
        </w:r>
      </w:ins>
      <w:r w:rsidR="002D58D2">
        <w:rPr>
          <w:rFonts w:ascii="Arial" w:hAnsi="Arial" w:cs="Arial"/>
        </w:rPr>
        <w:t xml:space="preserve">ritematoso </w:t>
      </w:r>
      <w:del w:id="27" w:author="Geraldine Ochoa/Other/Consultant" w:date="2022-11-17T18:48:00Z">
        <w:r w:rsidR="002D58D2" w:rsidDel="00693DD1">
          <w:rPr>
            <w:rFonts w:ascii="Arial" w:hAnsi="Arial" w:cs="Arial"/>
          </w:rPr>
          <w:delText>G</w:delText>
        </w:r>
      </w:del>
      <w:ins w:id="28" w:author="Geraldine Ochoa/Other/Consultant" w:date="2022-11-17T18:48:00Z">
        <w:r w:rsidR="00693DD1">
          <w:rPr>
            <w:rFonts w:ascii="Arial" w:hAnsi="Arial" w:cs="Arial"/>
          </w:rPr>
          <w:t>c</w:t>
        </w:r>
      </w:ins>
      <w:r w:rsidR="002D58D2">
        <w:rPr>
          <w:rFonts w:ascii="Arial" w:hAnsi="Arial" w:cs="Arial"/>
        </w:rPr>
        <w:t>eneralizado</w:t>
      </w:r>
      <w:ins w:id="29" w:author="Geraldine Ochoa/Other/Consultant" w:date="2022-11-17T18:48:00Z">
        <w:r w:rsidR="00693DD1">
          <w:rPr>
            <w:rFonts w:ascii="Arial" w:hAnsi="Arial" w:cs="Arial"/>
          </w:rPr>
          <w:t xml:space="preserve"> (LEG).</w:t>
        </w:r>
      </w:ins>
      <w:del w:id="30" w:author="Geraldine Ochoa/Other/Consultant" w:date="2022-11-17T18:48:00Z">
        <w:r w:rsidR="002D58D2" w:rsidDel="00693DD1">
          <w:rPr>
            <w:rFonts w:ascii="Arial" w:hAnsi="Arial" w:cs="Arial"/>
          </w:rPr>
          <w:delText>.</w:delText>
        </w:r>
      </w:del>
    </w:p>
    <w:p w14:paraId="4CDD8E64" w14:textId="4350F774" w:rsidR="002D58D2" w:rsidRDefault="00C23F05" w:rsidP="00C23F05">
      <w:pPr>
        <w:spacing w:line="240" w:lineRule="auto"/>
        <w:jc w:val="both"/>
        <w:rPr>
          <w:rFonts w:ascii="Arial" w:hAnsi="Arial" w:cs="Arial"/>
          <w:lang w:val="es-ES"/>
        </w:rPr>
      </w:pPr>
      <w:r w:rsidRPr="00C23F05">
        <w:rPr>
          <w:rFonts w:ascii="Arial" w:hAnsi="Arial" w:cs="Arial"/>
          <w:lang w:val="es-ES"/>
        </w:rPr>
        <w:t>Una cara roja e hinchada puede ser el resultado de dermatitis de contacto</w:t>
      </w:r>
      <w:r w:rsidR="008828DB">
        <w:rPr>
          <w:rFonts w:ascii="Arial" w:hAnsi="Arial" w:cs="Arial"/>
          <w:lang w:val="es-ES"/>
        </w:rPr>
        <w:t>, generalmente por el uso de cosméticos de cara o pelo</w:t>
      </w:r>
      <w:del w:id="31" w:author="Geraldine Ochoa/Other/Consultant" w:date="2022-11-17T18:49:00Z">
        <w:r w:rsidR="002D58D2" w:rsidDel="00693DD1">
          <w:rPr>
            <w:rFonts w:ascii="Arial" w:hAnsi="Arial" w:cs="Arial"/>
            <w:lang w:val="es-ES"/>
          </w:rPr>
          <w:delText>; tales</w:delText>
        </w:r>
      </w:del>
      <w:r w:rsidR="002D58D2">
        <w:rPr>
          <w:rFonts w:ascii="Arial" w:hAnsi="Arial" w:cs="Arial"/>
          <w:lang w:val="es-ES"/>
        </w:rPr>
        <w:t xml:space="preserve"> </w:t>
      </w:r>
      <w:r w:rsidR="008828DB">
        <w:rPr>
          <w:rFonts w:ascii="Arial" w:hAnsi="Arial" w:cs="Arial"/>
          <w:lang w:val="es-ES"/>
        </w:rPr>
        <w:t xml:space="preserve">como </w:t>
      </w:r>
      <w:r w:rsidRPr="00C23F05">
        <w:rPr>
          <w:rFonts w:ascii="Arial" w:hAnsi="Arial" w:cs="Arial"/>
          <w:lang w:val="es-ES"/>
        </w:rPr>
        <w:t xml:space="preserve">tintes para el </w:t>
      </w:r>
      <w:r w:rsidR="002D58D2" w:rsidRPr="00C23F05">
        <w:rPr>
          <w:rFonts w:ascii="Arial" w:hAnsi="Arial" w:cs="Arial"/>
          <w:lang w:val="es-ES"/>
        </w:rPr>
        <w:t>cabello</w:t>
      </w:r>
      <w:r w:rsidR="002D58D2">
        <w:rPr>
          <w:rFonts w:ascii="Arial" w:hAnsi="Arial" w:cs="Arial"/>
          <w:lang w:val="es-ES"/>
        </w:rPr>
        <w:t xml:space="preserve">, </w:t>
      </w:r>
      <w:r w:rsidR="002D58D2" w:rsidRPr="00C23F05">
        <w:rPr>
          <w:rFonts w:ascii="Arial" w:hAnsi="Arial" w:cs="Arial"/>
          <w:lang w:val="es-ES"/>
        </w:rPr>
        <w:t>perfumes</w:t>
      </w:r>
      <w:r w:rsidRPr="00C23F05">
        <w:rPr>
          <w:rFonts w:ascii="Arial" w:hAnsi="Arial" w:cs="Arial"/>
          <w:lang w:val="es-ES"/>
        </w:rPr>
        <w:t xml:space="preserve"> en cosméticos </w:t>
      </w:r>
      <w:r w:rsidR="002D58D2" w:rsidRPr="00C23F05">
        <w:rPr>
          <w:rFonts w:ascii="Arial" w:hAnsi="Arial" w:cs="Arial"/>
          <w:lang w:val="es-ES"/>
        </w:rPr>
        <w:t xml:space="preserve">y </w:t>
      </w:r>
      <w:r w:rsidR="002D58D2">
        <w:rPr>
          <w:rFonts w:ascii="Arial" w:hAnsi="Arial" w:cs="Arial"/>
          <w:lang w:val="es-ES"/>
        </w:rPr>
        <w:t>aromatizantes de ambiente</w:t>
      </w:r>
      <w:ins w:id="32" w:author="Geraldine Ochoa/Other/Consultant" w:date="2022-11-17T18:49:00Z">
        <w:r w:rsidR="00693DD1">
          <w:rPr>
            <w:rFonts w:ascii="Arial" w:hAnsi="Arial" w:cs="Arial"/>
            <w:lang w:val="es-ES"/>
          </w:rPr>
          <w:t>,</w:t>
        </w:r>
      </w:ins>
      <w:del w:id="33" w:author="Geraldine Ochoa/Other/Consultant" w:date="2022-11-17T18:49:00Z">
        <w:r w:rsidRPr="00C23F05" w:rsidDel="00693DD1">
          <w:rPr>
            <w:rFonts w:ascii="Arial" w:hAnsi="Arial" w:cs="Arial"/>
            <w:lang w:val="es-ES"/>
          </w:rPr>
          <w:delText>;</w:delText>
        </w:r>
      </w:del>
      <w:r w:rsidRPr="00C23F05">
        <w:rPr>
          <w:rFonts w:ascii="Arial" w:hAnsi="Arial" w:cs="Arial"/>
          <w:lang w:val="es-ES"/>
        </w:rPr>
        <w:t xml:space="preserve"> medicamentos tópicos</w:t>
      </w:r>
      <w:r w:rsidR="008828DB">
        <w:rPr>
          <w:rFonts w:ascii="Arial" w:hAnsi="Arial" w:cs="Arial"/>
          <w:lang w:val="es-ES"/>
        </w:rPr>
        <w:t xml:space="preserve"> o remedios caseros</w:t>
      </w:r>
      <w:r>
        <w:rPr>
          <w:rFonts w:ascii="Arial" w:hAnsi="Arial" w:cs="Arial"/>
          <w:lang w:val="es-ES"/>
        </w:rPr>
        <w:t>.</w:t>
      </w:r>
      <w:r>
        <w:rPr>
          <w:rFonts w:ascii="Arial" w:hAnsi="Arial" w:cs="Arial"/>
        </w:rPr>
        <w:t xml:space="preserve"> </w:t>
      </w:r>
      <w:del w:id="34" w:author="Geraldine Ochoa/Other/Consultant" w:date="2022-11-17T18:49:00Z">
        <w:r w:rsidDel="00693DD1">
          <w:rPr>
            <w:rFonts w:ascii="Arial" w:hAnsi="Arial" w:cs="Arial"/>
          </w:rPr>
          <w:delText>S</w:delText>
        </w:r>
        <w:r w:rsidRPr="00C23F05" w:rsidDel="00693DD1">
          <w:rPr>
            <w:rFonts w:ascii="Arial" w:hAnsi="Arial" w:cs="Arial"/>
            <w:lang w:val="es-ES"/>
          </w:rPr>
          <w:delText xml:space="preserve">e presenta </w:delText>
        </w:r>
        <w:r w:rsidR="002D58D2" w:rsidDel="00693DD1">
          <w:rPr>
            <w:rFonts w:ascii="Arial" w:hAnsi="Arial" w:cs="Arial"/>
            <w:lang w:val="es-ES"/>
          </w:rPr>
          <w:delText>enrojecimiento, cara parcialmente hinchada,</w:delText>
        </w:r>
        <w:r w:rsidR="008828DB" w:rsidDel="00693DD1">
          <w:rPr>
            <w:rFonts w:ascii="Arial" w:hAnsi="Arial" w:cs="Arial"/>
            <w:lang w:val="es-ES"/>
          </w:rPr>
          <w:delText xml:space="preserve"> en ocasiones puede </w:delText>
        </w:r>
        <w:r w:rsidR="002D58D2" w:rsidDel="00693DD1">
          <w:rPr>
            <w:rFonts w:ascii="Arial" w:hAnsi="Arial" w:cs="Arial"/>
            <w:lang w:val="es-ES"/>
          </w:rPr>
          <w:delText xml:space="preserve">haber </w:delText>
        </w:r>
        <w:r w:rsidR="002D58D2" w:rsidRPr="00C23F05" w:rsidDel="00693DD1">
          <w:rPr>
            <w:rFonts w:ascii="Arial" w:hAnsi="Arial" w:cs="Arial"/>
            <w:lang w:val="es-ES"/>
          </w:rPr>
          <w:delText>vesículas</w:delText>
        </w:r>
        <w:r w:rsidR="002D58D2" w:rsidDel="00693DD1">
          <w:rPr>
            <w:rFonts w:ascii="Arial" w:hAnsi="Arial" w:cs="Arial"/>
            <w:lang w:val="es-ES"/>
          </w:rPr>
          <w:delText xml:space="preserve"> y característicamente causa mucha</w:delText>
        </w:r>
        <w:r w:rsidR="008828DB" w:rsidDel="00693DD1">
          <w:rPr>
            <w:rFonts w:ascii="Arial" w:hAnsi="Arial" w:cs="Arial"/>
            <w:lang w:val="es-ES"/>
          </w:rPr>
          <w:delText xml:space="preserve"> comezón.</w:delText>
        </w:r>
      </w:del>
    </w:p>
    <w:p w14:paraId="15CA7825" w14:textId="34B6693E" w:rsidR="008828DB" w:rsidRDefault="008828DB" w:rsidP="00C23F05">
      <w:pPr>
        <w:spacing w:line="240" w:lineRule="auto"/>
        <w:jc w:val="both"/>
        <w:rPr>
          <w:rFonts w:ascii="Arial" w:hAnsi="Arial" w:cs="Arial"/>
          <w:lang w:val="es-ES"/>
        </w:rPr>
      </w:pPr>
      <w:r>
        <w:rPr>
          <w:rFonts w:ascii="Arial" w:hAnsi="Arial" w:cs="Arial"/>
          <w:lang w:val="es-ES"/>
        </w:rPr>
        <w:t xml:space="preserve">La </w:t>
      </w:r>
      <w:r w:rsidR="00C93326">
        <w:rPr>
          <w:rFonts w:ascii="Arial" w:hAnsi="Arial" w:cs="Arial"/>
          <w:lang w:val="es-ES"/>
        </w:rPr>
        <w:t>m</w:t>
      </w:r>
      <w:r>
        <w:rPr>
          <w:rFonts w:ascii="Arial" w:hAnsi="Arial" w:cs="Arial"/>
          <w:lang w:val="es-ES"/>
        </w:rPr>
        <w:t xml:space="preserve">anera de identificar el agente </w:t>
      </w:r>
      <w:r w:rsidR="002D58D2">
        <w:rPr>
          <w:rFonts w:ascii="Arial" w:hAnsi="Arial" w:cs="Arial"/>
          <w:lang w:val="es-ES"/>
        </w:rPr>
        <w:t>causal es</w:t>
      </w:r>
      <w:r>
        <w:rPr>
          <w:rFonts w:ascii="Arial" w:hAnsi="Arial" w:cs="Arial"/>
          <w:lang w:val="es-ES"/>
        </w:rPr>
        <w:t xml:space="preserve"> enlistando todos los productos que se utilizaron en la cara o cabeza </w:t>
      </w:r>
      <w:del w:id="35" w:author="Geraldine Ochoa/Other/Consultant" w:date="2022-11-17T18:49:00Z">
        <w:r w:rsidDel="00693DD1">
          <w:rPr>
            <w:rFonts w:ascii="Arial" w:hAnsi="Arial" w:cs="Arial"/>
            <w:lang w:val="es-ES"/>
          </w:rPr>
          <w:delText xml:space="preserve"> </w:delText>
        </w:r>
      </w:del>
      <w:r w:rsidR="00C23F05" w:rsidRPr="00C23F05">
        <w:rPr>
          <w:rFonts w:ascii="Arial" w:hAnsi="Arial" w:cs="Arial"/>
          <w:lang w:val="es-ES"/>
        </w:rPr>
        <w:t>en</w:t>
      </w:r>
      <w:ins w:id="36" w:author="Geraldine Ochoa/Other/Consultant" w:date="2022-11-17T18:49:00Z">
        <w:r w:rsidR="00693DD1">
          <w:rPr>
            <w:rFonts w:ascii="Arial" w:hAnsi="Arial" w:cs="Arial"/>
            <w:lang w:val="es-ES"/>
          </w:rPr>
          <w:t>tre</w:t>
        </w:r>
      </w:ins>
      <w:r w:rsidR="00C23F05" w:rsidRPr="00C23F05">
        <w:rPr>
          <w:rFonts w:ascii="Arial" w:hAnsi="Arial" w:cs="Arial"/>
          <w:lang w:val="es-ES"/>
        </w:rPr>
        <w:t xml:space="preserve"> las últimas 12 </w:t>
      </w:r>
      <w:del w:id="37" w:author="Geraldine Ochoa/Other/Consultant" w:date="2022-11-17T18:49:00Z">
        <w:r w:rsidR="00C23F05" w:rsidRPr="00C23F05" w:rsidDel="00693DD1">
          <w:rPr>
            <w:rFonts w:ascii="Arial" w:hAnsi="Arial" w:cs="Arial"/>
            <w:lang w:val="es-ES"/>
          </w:rPr>
          <w:delText xml:space="preserve">a </w:delText>
        </w:r>
      </w:del>
      <w:ins w:id="38" w:author="Geraldine Ochoa/Other/Consultant" w:date="2022-11-17T18:49:00Z">
        <w:r w:rsidR="00693DD1">
          <w:rPr>
            <w:rFonts w:ascii="Arial" w:hAnsi="Arial" w:cs="Arial"/>
            <w:lang w:val="es-ES"/>
          </w:rPr>
          <w:t>y</w:t>
        </w:r>
        <w:r w:rsidR="00693DD1" w:rsidRPr="00C23F05">
          <w:rPr>
            <w:rFonts w:ascii="Arial" w:hAnsi="Arial" w:cs="Arial"/>
            <w:lang w:val="es-ES"/>
          </w:rPr>
          <w:t xml:space="preserve"> </w:t>
        </w:r>
      </w:ins>
      <w:r w:rsidR="00C23F05" w:rsidRPr="00C23F05">
        <w:rPr>
          <w:rFonts w:ascii="Arial" w:hAnsi="Arial" w:cs="Arial"/>
          <w:lang w:val="es-ES"/>
        </w:rPr>
        <w:t>48 horas</w:t>
      </w:r>
      <w:r>
        <w:rPr>
          <w:rFonts w:ascii="Arial" w:hAnsi="Arial" w:cs="Arial"/>
          <w:lang w:val="es-ES"/>
        </w:rPr>
        <w:t xml:space="preserve">. </w:t>
      </w:r>
      <w:del w:id="39" w:author="Geraldine Ochoa/Other/Consultant" w:date="2022-11-17T18:50:00Z">
        <w:r w:rsidDel="00693DD1">
          <w:rPr>
            <w:rFonts w:ascii="Arial" w:hAnsi="Arial" w:cs="Arial"/>
            <w:lang w:val="es-ES"/>
          </w:rPr>
          <w:delText xml:space="preserve"> </w:delText>
        </w:r>
      </w:del>
      <w:r>
        <w:rPr>
          <w:rFonts w:ascii="Arial" w:hAnsi="Arial" w:cs="Arial"/>
          <w:lang w:val="es-ES"/>
        </w:rPr>
        <w:t xml:space="preserve">El tratamiento debe ser indicado por un </w:t>
      </w:r>
      <w:r w:rsidR="002D58D2">
        <w:rPr>
          <w:rFonts w:ascii="Arial" w:hAnsi="Arial" w:cs="Arial"/>
          <w:lang w:val="es-ES"/>
        </w:rPr>
        <w:t>dermatólogo</w:t>
      </w:r>
      <w:r>
        <w:rPr>
          <w:rFonts w:ascii="Arial" w:hAnsi="Arial" w:cs="Arial"/>
          <w:lang w:val="es-ES"/>
        </w:rPr>
        <w:t xml:space="preserve"> y</w:t>
      </w:r>
      <w:ins w:id="40" w:author="Geraldine Ochoa/Other/Consultant" w:date="2022-11-17T18:50:00Z">
        <w:r w:rsidR="00693DD1">
          <w:rPr>
            <w:rFonts w:ascii="Arial" w:hAnsi="Arial" w:cs="Arial"/>
            <w:lang w:val="es-ES"/>
          </w:rPr>
          <w:t>,</w:t>
        </w:r>
      </w:ins>
      <w:r>
        <w:rPr>
          <w:rFonts w:ascii="Arial" w:hAnsi="Arial" w:cs="Arial"/>
          <w:lang w:val="es-ES"/>
        </w:rPr>
        <w:t xml:space="preserve"> en su caso</w:t>
      </w:r>
      <w:ins w:id="41" w:author="Geraldine Ochoa/Other/Consultant" w:date="2022-11-17T18:50:00Z">
        <w:r w:rsidR="00693DD1">
          <w:rPr>
            <w:rFonts w:ascii="Arial" w:hAnsi="Arial" w:cs="Arial"/>
            <w:lang w:val="es-ES"/>
          </w:rPr>
          <w:t>,</w:t>
        </w:r>
      </w:ins>
      <w:r>
        <w:rPr>
          <w:rFonts w:ascii="Arial" w:hAnsi="Arial" w:cs="Arial"/>
          <w:lang w:val="es-ES"/>
        </w:rPr>
        <w:t xml:space="preserve"> realizar pruebas del parche para identificar </w:t>
      </w:r>
      <w:del w:id="42" w:author="Geraldine Ochoa/Other/Consultant" w:date="2022-11-17T18:50:00Z">
        <w:r w:rsidDel="00693DD1">
          <w:rPr>
            <w:rFonts w:ascii="Arial" w:hAnsi="Arial" w:cs="Arial"/>
            <w:lang w:val="es-ES"/>
          </w:rPr>
          <w:delText xml:space="preserve">a </w:delText>
        </w:r>
      </w:del>
      <w:r>
        <w:rPr>
          <w:rFonts w:ascii="Arial" w:hAnsi="Arial" w:cs="Arial"/>
          <w:lang w:val="es-ES"/>
        </w:rPr>
        <w:t>la sustancia agresora</w:t>
      </w:r>
      <w:ins w:id="43" w:author="Geraldine Ochoa/Other/Consultant" w:date="2022-11-17T18:50:00Z">
        <w:r w:rsidR="00693DD1">
          <w:rPr>
            <w:rFonts w:ascii="Arial" w:hAnsi="Arial" w:cs="Arial"/>
            <w:lang w:val="es-ES"/>
          </w:rPr>
          <w:t>.</w:t>
        </w:r>
      </w:ins>
      <w:ins w:id="44" w:author="Geraldine Ochoa/Other/Consultant" w:date="2022-11-17T18:52:00Z">
        <w:r w:rsidR="00693DD1" w:rsidRPr="00693DD1">
          <w:rPr>
            <w:rFonts w:ascii="Arial" w:hAnsi="Arial" w:cs="Arial"/>
            <w:vertAlign w:val="superscript"/>
            <w:lang w:val="es-ES"/>
            <w:rPrChange w:id="45" w:author="Geraldine Ochoa/Other/Consultant" w:date="2022-11-17T18:52:00Z">
              <w:rPr>
                <w:rFonts w:ascii="Arial" w:hAnsi="Arial" w:cs="Arial"/>
                <w:lang w:val="es-ES"/>
              </w:rPr>
            </w:rPrChange>
          </w:rPr>
          <w:t>2,3</w:t>
        </w:r>
      </w:ins>
      <w:del w:id="46" w:author="Geraldine Ochoa/Other/Consultant" w:date="2022-11-17T18:52:00Z">
        <w:r w:rsidDel="00693DD1">
          <w:rPr>
            <w:rFonts w:ascii="Arial" w:hAnsi="Arial" w:cs="Arial"/>
            <w:lang w:val="es-ES"/>
          </w:rPr>
          <w:delText xml:space="preserve">  </w:delText>
        </w:r>
        <w:r w:rsidDel="00693DD1">
          <w:rPr>
            <w:rFonts w:ascii="Arial" w:hAnsi="Arial" w:cs="Arial"/>
            <w:lang w:val="es-ES"/>
          </w:rPr>
          <w:fldChar w:fldCharType="begin"/>
        </w:r>
        <w:r w:rsidDel="00693DD1">
          <w:rPr>
            <w:rFonts w:ascii="Arial" w:hAnsi="Arial" w:cs="Arial"/>
            <w:lang w:val="es-ES"/>
          </w:rPr>
          <w:delInstrText xml:space="preserve"> ADDIN ZOTERO_ITEM CSL_CITATION {"citationID":"9Kq5bjbb","properties":{"formattedCitation":"(Broides et al., 2011; Nassau and Fonacier, 2020)","plainCitation":"(Broides et al., 2011; Nassau and Fonacier, 2020)","noteIndex":0},"citationItems":[{"id":"3wcoOyO5/gxcFDAkA","uris":["http://zotero.org/users/local/6jp3wj0m/items/7MLD85YA"],"itemData":{"id":257,"type":"article-journal","abstract":"Allergic contact dermatitis is common, resulting in considerable morbidity. Diagnosis is based on a thorough history, physical examination, and patch testing. Several commercially available panels of patch testing are currently used. Allergens are found in a wide variety of daily products, occupational exposures, and foods. The mainstay of treatment is avoidance of the allergen, and databases like Contact Allergen Management Program and Contact Allergen Replacement Database help patients to select products that do not contain allergens to which they are sensitized. Topical corticosteroids can be used to treat exacerbations, but should be avoided in long-term treatment.","container-title":"The Medical Clinics of North America","DOI":"10.1016/j.mcna.2019.08.012","ISSN":"1557-9859","issue":"1","journalAbbreviation":"Med Clin North Am","language":"eng","note":"PMID: 31757238","page":"61-76","source":"PubMed","title":"Allergic Contact Dermatitis","volume":"104","author":[{"family":"Nassau","given":"Stacy"},{"family":"Fonacier","given":"Luz"}],"issued":{"date-parts":[["2020",1]]}}},{"id":"3wcoOyO5/5HB86F3n","uris":["http://zotero.org/users/local/6jp3wj0m/items/JR6YG8N9"],"itemData":{"id":217,"type":"article-journal","abstract":"Se sabe que los tatuajes temporales con henna negra causan dermatitis de contacto; sin embargo, este efecto adverso no se considera potencialmente mortal. Presentamos el caso de una adolescente que usó henna negra como tinte para el cabello y desarrolló una dermatitis de contacto grave con hinchazón del cuero cabelludo, la cara y el cuello que causaba ronquera y estridor. Una broncoscopia flexible mostró una epiglotis normal, y el paciente fue intubado, ventilado y finalmente se recuperó. Concluimos que el uso de tintes capilares de henna negra en pacientes sensibilizados puede ser potencialmente mortal.","container-title":"Pediatric Emergency Care","DOI":"10.1097/PEC.0b013e318226df18","ISSN":"0749-5161","issue":"8","language":"es","page":"745–746","source":"journals-lww-com.pbidi.unam.mx:2443","title":"Contact Dermatitis With Severe Scalp Swelling and Upper Airway Compromise Due to Black Henna Hair Dye","volume":"27","author":[{"family":"Broides","given":"Arnon"},{"family":"Sofer","given":"Shaul"},{"family":"Lazar","given":"Isaac"}],"issued":{"date-parts":[["2011",8]]}}}],"schema":"https://github.com/citation-style-language/schema/raw/master/csl-citation.json"} </w:delInstrText>
        </w:r>
        <w:r w:rsidDel="00693DD1">
          <w:rPr>
            <w:rFonts w:ascii="Arial" w:hAnsi="Arial" w:cs="Arial"/>
            <w:lang w:val="es-ES"/>
          </w:rPr>
          <w:fldChar w:fldCharType="separate"/>
        </w:r>
        <w:r w:rsidRPr="00391C29" w:rsidDel="00693DD1">
          <w:rPr>
            <w:rFonts w:ascii="Arial" w:hAnsi="Arial" w:cs="Arial"/>
          </w:rPr>
          <w:delText>(Broides et al., 2011; Nassau and Fonacier, 2020)</w:delText>
        </w:r>
        <w:r w:rsidDel="00693DD1">
          <w:rPr>
            <w:rFonts w:ascii="Arial" w:hAnsi="Arial" w:cs="Arial"/>
            <w:lang w:val="es-ES"/>
          </w:rPr>
          <w:fldChar w:fldCharType="end"/>
        </w:r>
      </w:del>
    </w:p>
    <w:p w14:paraId="55D730B7" w14:textId="1D943311" w:rsidR="002D58D2" w:rsidRDefault="008828DB" w:rsidP="00C23F05">
      <w:pPr>
        <w:spacing w:line="240" w:lineRule="auto"/>
        <w:jc w:val="both"/>
        <w:rPr>
          <w:rFonts w:ascii="Arial" w:hAnsi="Arial" w:cs="Arial"/>
          <w:lang w:val="es-ES"/>
        </w:rPr>
      </w:pPr>
      <w:r>
        <w:rPr>
          <w:rFonts w:ascii="Arial" w:hAnsi="Arial" w:cs="Arial"/>
          <w:lang w:val="es-ES"/>
        </w:rPr>
        <w:t xml:space="preserve">Otra causa importante de cara roja son las infecciones bacterianas como la </w:t>
      </w:r>
      <w:r w:rsidR="002D58D2">
        <w:rPr>
          <w:rFonts w:ascii="Arial" w:hAnsi="Arial" w:cs="Arial"/>
          <w:lang w:val="es-ES"/>
        </w:rPr>
        <w:t>e</w:t>
      </w:r>
      <w:r>
        <w:rPr>
          <w:rFonts w:ascii="Arial" w:hAnsi="Arial" w:cs="Arial"/>
          <w:lang w:val="es-ES"/>
        </w:rPr>
        <w:t xml:space="preserve">risipela o la celulitis, estas se acompañan de dolor, calor </w:t>
      </w:r>
      <w:r w:rsidR="00466B33">
        <w:rPr>
          <w:rFonts w:ascii="Arial" w:hAnsi="Arial" w:cs="Arial"/>
          <w:lang w:val="es-ES"/>
        </w:rPr>
        <w:t>local,</w:t>
      </w:r>
      <w:r>
        <w:rPr>
          <w:rFonts w:ascii="Arial" w:hAnsi="Arial" w:cs="Arial"/>
          <w:lang w:val="es-ES"/>
        </w:rPr>
        <w:t xml:space="preserve"> </w:t>
      </w:r>
      <w:r w:rsidR="00466B33">
        <w:rPr>
          <w:rFonts w:ascii="Arial" w:hAnsi="Arial" w:cs="Arial"/>
          <w:lang w:val="es-ES"/>
        </w:rPr>
        <w:t>fiebre</w:t>
      </w:r>
      <w:r w:rsidR="00466B33">
        <w:t>,</w:t>
      </w:r>
      <w:r w:rsidR="00466B33" w:rsidRPr="00C93326">
        <w:rPr>
          <w:rFonts w:ascii="Arial" w:hAnsi="Arial" w:cs="Arial"/>
          <w:lang w:val="es-ES"/>
        </w:rPr>
        <w:t xml:space="preserve"> escalofríos</w:t>
      </w:r>
      <w:r w:rsidR="00C93326" w:rsidRPr="00C93326">
        <w:rPr>
          <w:rFonts w:ascii="Arial" w:hAnsi="Arial" w:cs="Arial"/>
          <w:lang w:val="es-ES"/>
        </w:rPr>
        <w:t>, malestar general y a veces</w:t>
      </w:r>
      <w:r w:rsidR="002D58D2">
        <w:rPr>
          <w:rFonts w:ascii="Arial" w:hAnsi="Arial" w:cs="Arial"/>
          <w:lang w:val="es-ES"/>
        </w:rPr>
        <w:t xml:space="preserve"> </w:t>
      </w:r>
      <w:r w:rsidR="00466B33">
        <w:rPr>
          <w:rFonts w:ascii="Arial" w:hAnsi="Arial" w:cs="Arial"/>
          <w:lang w:val="es-ES"/>
        </w:rPr>
        <w:t xml:space="preserve">las </w:t>
      </w:r>
      <w:r w:rsidR="00466B33" w:rsidRPr="00C93326">
        <w:rPr>
          <w:rFonts w:ascii="Arial" w:hAnsi="Arial" w:cs="Arial"/>
          <w:lang w:val="es-ES"/>
        </w:rPr>
        <w:t>náuseas</w:t>
      </w:r>
      <w:r w:rsidR="00C93326" w:rsidRPr="00C93326">
        <w:rPr>
          <w:rFonts w:ascii="Arial" w:hAnsi="Arial" w:cs="Arial"/>
          <w:lang w:val="es-ES"/>
        </w:rPr>
        <w:t xml:space="preserve"> y vómitos</w:t>
      </w:r>
      <w:ins w:id="47" w:author="Geraldine Ochoa/Other/Consultant" w:date="2022-11-17T18:53:00Z">
        <w:r w:rsidR="00A86CDF">
          <w:rPr>
            <w:rFonts w:ascii="Arial" w:hAnsi="Arial" w:cs="Arial"/>
            <w:lang w:val="es-ES"/>
          </w:rPr>
          <w:t>,</w:t>
        </w:r>
      </w:ins>
      <w:r w:rsidR="00C93326" w:rsidRPr="00C93326">
        <w:rPr>
          <w:rFonts w:ascii="Arial" w:hAnsi="Arial" w:cs="Arial"/>
          <w:lang w:val="es-ES"/>
        </w:rPr>
        <w:t xml:space="preserve"> </w:t>
      </w:r>
      <w:ins w:id="48" w:author="Geraldine Ochoa/Other/Consultant" w:date="2022-11-17T18:53:00Z">
        <w:r w:rsidR="00A86CDF">
          <w:rPr>
            <w:rFonts w:ascii="Arial" w:hAnsi="Arial" w:cs="Arial"/>
            <w:lang w:val="es-ES"/>
          </w:rPr>
          <w:t xml:space="preserve">que </w:t>
        </w:r>
      </w:ins>
      <w:r w:rsidR="00C93326" w:rsidRPr="00C93326">
        <w:rPr>
          <w:rFonts w:ascii="Arial" w:hAnsi="Arial" w:cs="Arial"/>
          <w:lang w:val="es-ES"/>
        </w:rPr>
        <w:t xml:space="preserve">pueden preceder </w:t>
      </w:r>
      <w:ins w:id="49" w:author="Geraldine Ochoa/Other/Consultant" w:date="2022-11-17T18:53:00Z">
        <w:r w:rsidR="00A86CDF">
          <w:rPr>
            <w:rFonts w:ascii="Arial" w:hAnsi="Arial" w:cs="Arial"/>
            <w:lang w:val="es-ES"/>
          </w:rPr>
          <w:t xml:space="preserve">de </w:t>
        </w:r>
      </w:ins>
      <w:r w:rsidR="002D58D2" w:rsidRPr="00C93326">
        <w:rPr>
          <w:rFonts w:ascii="Arial" w:hAnsi="Arial" w:cs="Arial"/>
          <w:lang w:val="es-ES"/>
        </w:rPr>
        <w:t xml:space="preserve">24 a 48 horas </w:t>
      </w:r>
      <w:r w:rsidR="00C93326" w:rsidRPr="00C93326">
        <w:rPr>
          <w:rFonts w:ascii="Arial" w:hAnsi="Arial" w:cs="Arial"/>
          <w:lang w:val="es-ES"/>
        </w:rPr>
        <w:t xml:space="preserve">a las manifestaciones </w:t>
      </w:r>
      <w:r w:rsidR="00466B33" w:rsidRPr="00C93326">
        <w:rPr>
          <w:rFonts w:ascii="Arial" w:hAnsi="Arial" w:cs="Arial"/>
          <w:lang w:val="es-ES"/>
        </w:rPr>
        <w:t>cutáneas.</w:t>
      </w:r>
      <w:r w:rsidR="002D58D2">
        <w:rPr>
          <w:rFonts w:ascii="Arial" w:hAnsi="Arial" w:cs="Arial"/>
          <w:lang w:val="es-ES"/>
        </w:rPr>
        <w:t xml:space="preserve"> </w:t>
      </w:r>
    </w:p>
    <w:p w14:paraId="1659B914" w14:textId="281F5AB5" w:rsidR="00C23F05" w:rsidRDefault="002D58D2" w:rsidP="00C23F05">
      <w:pPr>
        <w:spacing w:line="240" w:lineRule="auto"/>
        <w:jc w:val="both"/>
        <w:rPr>
          <w:rFonts w:ascii="Arial" w:hAnsi="Arial" w:cs="Arial"/>
          <w:lang w:val="es-ES"/>
        </w:rPr>
      </w:pPr>
      <w:r>
        <w:rPr>
          <w:rFonts w:ascii="Arial" w:hAnsi="Arial" w:cs="Arial"/>
          <w:lang w:val="es-ES"/>
        </w:rPr>
        <w:t>Esta infección o</w:t>
      </w:r>
      <w:r w:rsidR="00C93326" w:rsidRPr="00C93326">
        <w:rPr>
          <w:rFonts w:ascii="Arial" w:hAnsi="Arial" w:cs="Arial"/>
          <w:lang w:val="es-ES"/>
        </w:rPr>
        <w:t xml:space="preserve">curre cuando </w:t>
      </w:r>
      <w:r>
        <w:rPr>
          <w:rFonts w:ascii="Arial" w:hAnsi="Arial" w:cs="Arial"/>
          <w:lang w:val="es-ES"/>
        </w:rPr>
        <w:t xml:space="preserve">las </w:t>
      </w:r>
      <w:r w:rsidR="00466B33">
        <w:rPr>
          <w:rFonts w:ascii="Arial" w:hAnsi="Arial" w:cs="Arial"/>
          <w:lang w:val="es-ES"/>
        </w:rPr>
        <w:t xml:space="preserve">bacterias </w:t>
      </w:r>
      <w:r w:rsidR="00466B33" w:rsidRPr="00C93326">
        <w:rPr>
          <w:rFonts w:ascii="Arial" w:hAnsi="Arial" w:cs="Arial"/>
          <w:lang w:val="es-ES"/>
        </w:rPr>
        <w:t>ingresan</w:t>
      </w:r>
      <w:r w:rsidR="00C93326" w:rsidRPr="00C93326">
        <w:rPr>
          <w:rFonts w:ascii="Arial" w:hAnsi="Arial" w:cs="Arial"/>
          <w:lang w:val="es-ES"/>
        </w:rPr>
        <w:t xml:space="preserve"> a la dermis a través de pequeñas roturas en la piel, y las toxinas bacterianas desencadenan una respuesta inflamatoria </w:t>
      </w:r>
      <w:r w:rsidR="00466B33" w:rsidRPr="00C93326">
        <w:rPr>
          <w:rFonts w:ascii="Arial" w:hAnsi="Arial" w:cs="Arial"/>
          <w:lang w:val="es-ES"/>
        </w:rPr>
        <w:t>creciente</w:t>
      </w:r>
      <w:r w:rsidR="00466B33">
        <w:rPr>
          <w:rFonts w:ascii="Arial" w:hAnsi="Arial" w:cs="Arial"/>
          <w:lang w:val="es-ES"/>
        </w:rPr>
        <w:t>;</w:t>
      </w:r>
      <w:r w:rsidR="00466B33" w:rsidRPr="00C93326">
        <w:rPr>
          <w:rFonts w:ascii="Arial" w:hAnsi="Arial" w:cs="Arial"/>
          <w:lang w:val="es-ES"/>
        </w:rPr>
        <w:t xml:space="preserve"> </w:t>
      </w:r>
      <w:r w:rsidR="00466B33">
        <w:rPr>
          <w:rFonts w:ascii="Arial" w:hAnsi="Arial" w:cs="Arial"/>
          <w:lang w:val="es-ES"/>
        </w:rPr>
        <w:t>los</w:t>
      </w:r>
      <w:r>
        <w:rPr>
          <w:rFonts w:ascii="Arial" w:hAnsi="Arial" w:cs="Arial"/>
          <w:lang w:val="es-ES"/>
        </w:rPr>
        <w:t xml:space="preserve"> principales agentes </w:t>
      </w:r>
      <w:r w:rsidR="00466B33">
        <w:rPr>
          <w:rFonts w:ascii="Arial" w:hAnsi="Arial" w:cs="Arial"/>
          <w:lang w:val="es-ES"/>
        </w:rPr>
        <w:t xml:space="preserve">son </w:t>
      </w:r>
      <w:r w:rsidR="00466B33" w:rsidRPr="00C93326">
        <w:rPr>
          <w:rFonts w:ascii="Arial" w:hAnsi="Arial" w:cs="Arial"/>
          <w:lang w:val="es-ES"/>
        </w:rPr>
        <w:t>estreptococos</w:t>
      </w:r>
      <w:r w:rsidR="00C93326" w:rsidRPr="00C93326">
        <w:rPr>
          <w:rFonts w:ascii="Arial" w:hAnsi="Arial" w:cs="Arial"/>
          <w:lang w:val="es-ES"/>
        </w:rPr>
        <w:t xml:space="preserve"> del grupo A</w:t>
      </w:r>
      <w:r>
        <w:rPr>
          <w:rFonts w:ascii="Arial" w:hAnsi="Arial" w:cs="Arial"/>
          <w:lang w:val="es-ES"/>
        </w:rPr>
        <w:t xml:space="preserve">, </w:t>
      </w:r>
      <w:del w:id="50" w:author="Geraldine Ochoa/Other/Consultant" w:date="2022-11-17T18:53:00Z">
        <w:r w:rsidR="00C93326" w:rsidDel="00A86CDF">
          <w:rPr>
            <w:rFonts w:ascii="Arial" w:hAnsi="Arial" w:cs="Arial"/>
            <w:lang w:val="es-ES"/>
          </w:rPr>
          <w:delText xml:space="preserve"> </w:delText>
        </w:r>
      </w:del>
      <w:r w:rsidR="00C93326">
        <w:rPr>
          <w:rFonts w:ascii="Arial" w:hAnsi="Arial" w:cs="Arial"/>
          <w:lang w:val="es-ES"/>
        </w:rPr>
        <w:t xml:space="preserve">por lo que el tratamiento es con </w:t>
      </w:r>
      <w:r>
        <w:rPr>
          <w:rFonts w:ascii="Arial" w:hAnsi="Arial" w:cs="Arial"/>
          <w:lang w:val="es-ES"/>
        </w:rPr>
        <w:t>antibiótico</w:t>
      </w:r>
      <w:ins w:id="51" w:author="Geraldine Ochoa/Other/Consultant" w:date="2022-11-17T18:53:00Z">
        <w:r w:rsidR="00A86CDF">
          <w:rPr>
            <w:rFonts w:ascii="Arial" w:hAnsi="Arial" w:cs="Arial"/>
            <w:lang w:val="es-ES"/>
          </w:rPr>
          <w:t>.</w:t>
        </w:r>
      </w:ins>
      <w:ins w:id="52" w:author="Geraldine Ochoa/Other/Consultant" w:date="2022-11-17T18:54:00Z">
        <w:r w:rsidR="00A86CDF" w:rsidRPr="00A86CDF">
          <w:rPr>
            <w:rFonts w:ascii="Arial" w:hAnsi="Arial" w:cs="Arial"/>
            <w:vertAlign w:val="superscript"/>
            <w:lang w:val="es-ES"/>
            <w:rPrChange w:id="53" w:author="Geraldine Ochoa/Other/Consultant" w:date="2022-11-17T18:54:00Z">
              <w:rPr>
                <w:rFonts w:ascii="Arial" w:hAnsi="Arial" w:cs="Arial"/>
                <w:lang w:val="es-ES"/>
              </w:rPr>
            </w:rPrChange>
          </w:rPr>
          <w:t>1</w:t>
        </w:r>
      </w:ins>
      <w:del w:id="54" w:author="Geraldine Ochoa/Other/Consultant" w:date="2022-11-17T18:54:00Z">
        <w:r w:rsidR="00466B33" w:rsidDel="00A86CDF">
          <w:rPr>
            <w:rFonts w:ascii="Arial" w:hAnsi="Arial" w:cs="Arial"/>
            <w:lang w:val="es-ES"/>
          </w:rPr>
          <w:delText xml:space="preserve"> </w:delText>
        </w:r>
        <w:r w:rsidR="00C93326" w:rsidRPr="00C93326" w:rsidDel="00A86CDF">
          <w:rPr>
            <w:rFonts w:ascii="Arial" w:hAnsi="Arial" w:cs="Arial"/>
            <w:lang w:val="es-ES"/>
          </w:rPr>
          <w:delText xml:space="preserve"> .(İkizoğlu, 2014)</w:delText>
        </w:r>
      </w:del>
    </w:p>
    <w:p w14:paraId="1721AA07" w14:textId="05215D56" w:rsidR="00466B33" w:rsidRDefault="00435165" w:rsidP="00FC15DC">
      <w:pPr>
        <w:spacing w:line="240" w:lineRule="auto"/>
        <w:jc w:val="both"/>
        <w:rPr>
          <w:rFonts w:ascii="Arial" w:hAnsi="Arial" w:cs="Arial"/>
          <w:lang w:val="es-ES"/>
        </w:rPr>
      </w:pPr>
      <w:r w:rsidRPr="00435165">
        <w:rPr>
          <w:rFonts w:ascii="Arial" w:hAnsi="Arial" w:cs="Arial"/>
          <w:lang w:val="es-ES"/>
        </w:rPr>
        <w:t xml:space="preserve">El acné vulgar </w:t>
      </w:r>
      <w:r w:rsidR="008828DB">
        <w:rPr>
          <w:rFonts w:ascii="Arial" w:hAnsi="Arial" w:cs="Arial"/>
          <w:lang w:val="es-ES"/>
        </w:rPr>
        <w:t>que</w:t>
      </w:r>
      <w:r w:rsidRPr="00435165">
        <w:rPr>
          <w:rFonts w:ascii="Arial" w:hAnsi="Arial" w:cs="Arial"/>
          <w:lang w:val="es-ES"/>
        </w:rPr>
        <w:t xml:space="preserve"> afecta aproximadamente a</w:t>
      </w:r>
      <w:del w:id="55" w:author="Geraldine Ochoa/Other/Consultant" w:date="2022-11-17T18:54:00Z">
        <w:r w:rsidRPr="00435165" w:rsidDel="00A86CDF">
          <w:rPr>
            <w:rFonts w:ascii="Arial" w:hAnsi="Arial" w:cs="Arial"/>
            <w:lang w:val="es-ES"/>
          </w:rPr>
          <w:delText>l</w:delText>
        </w:r>
      </w:del>
      <w:r w:rsidRPr="00435165">
        <w:rPr>
          <w:rFonts w:ascii="Arial" w:hAnsi="Arial" w:cs="Arial"/>
          <w:lang w:val="es-ES"/>
        </w:rPr>
        <w:t xml:space="preserve"> 9% de la población mundial (</w:t>
      </w:r>
      <w:del w:id="56" w:author="Geraldine Ochoa/Other/Consultant" w:date="2022-11-17T18:54:00Z">
        <w:r w:rsidRPr="00435165" w:rsidDel="00A86CDF">
          <w:rPr>
            <w:rFonts w:ascii="Arial" w:hAnsi="Arial" w:cs="Arial"/>
            <w:lang w:val="es-ES"/>
          </w:rPr>
          <w:delText xml:space="preserve">el </w:delText>
        </w:r>
      </w:del>
      <w:r w:rsidRPr="00435165">
        <w:rPr>
          <w:rFonts w:ascii="Arial" w:hAnsi="Arial" w:cs="Arial"/>
          <w:lang w:val="es-ES"/>
        </w:rPr>
        <w:t xml:space="preserve">85% de los individuos de 12 a 24 años y </w:t>
      </w:r>
      <w:del w:id="57" w:author="Geraldine Ochoa/Other/Consultant" w:date="2022-11-17T18:54:00Z">
        <w:r w:rsidRPr="00435165" w:rsidDel="00A86CDF">
          <w:rPr>
            <w:rFonts w:ascii="Arial" w:hAnsi="Arial" w:cs="Arial"/>
            <w:lang w:val="es-ES"/>
          </w:rPr>
          <w:delText xml:space="preserve">el </w:delText>
        </w:r>
      </w:del>
      <w:r w:rsidRPr="00435165">
        <w:rPr>
          <w:rFonts w:ascii="Arial" w:hAnsi="Arial" w:cs="Arial"/>
          <w:lang w:val="es-ES"/>
        </w:rPr>
        <w:t>50% de los pacientes de 20 a 29 años</w:t>
      </w:r>
      <w:ins w:id="58" w:author="Geraldine Ochoa/Other/Consultant" w:date="2022-11-17T18:55:00Z">
        <w:r w:rsidR="00A86CDF">
          <w:rPr>
            <w:rFonts w:ascii="Arial" w:hAnsi="Arial" w:cs="Arial"/>
            <w:lang w:val="es-ES"/>
          </w:rPr>
          <w:t>) se</w:t>
        </w:r>
      </w:ins>
      <w:del w:id="59" w:author="Geraldine Ochoa/Other/Consultant" w:date="2022-11-17T18:55:00Z">
        <w:r w:rsidRPr="00435165" w:rsidDel="00A86CDF">
          <w:rPr>
            <w:rFonts w:ascii="Arial" w:hAnsi="Arial" w:cs="Arial"/>
            <w:lang w:val="es-ES"/>
          </w:rPr>
          <w:delText>). El acné se</w:delText>
        </w:r>
      </w:del>
      <w:r w:rsidRPr="00435165">
        <w:rPr>
          <w:rFonts w:ascii="Arial" w:hAnsi="Arial" w:cs="Arial"/>
          <w:lang w:val="es-ES"/>
        </w:rPr>
        <w:t xml:space="preserve"> presenta como comedones, pápulas, pústulas, nódulos y signos secundarios que incluyen cicatrices, eritema e hiperpigmentación.</w:t>
      </w:r>
      <w:r>
        <w:rPr>
          <w:rFonts w:ascii="Arial" w:hAnsi="Arial" w:cs="Arial"/>
          <w:lang w:val="es-ES"/>
        </w:rPr>
        <w:t xml:space="preserve"> </w:t>
      </w:r>
      <w:r w:rsidR="008828DB">
        <w:rPr>
          <w:rFonts w:ascii="Arial" w:hAnsi="Arial" w:cs="Arial"/>
          <w:lang w:val="es-ES"/>
        </w:rPr>
        <w:t>Un acn</w:t>
      </w:r>
      <w:ins w:id="60" w:author="Geraldine Ochoa/Other/Consultant" w:date="2022-11-17T18:55:00Z">
        <w:r w:rsidR="00A86CDF">
          <w:rPr>
            <w:rFonts w:ascii="Arial" w:hAnsi="Arial" w:cs="Arial"/>
            <w:lang w:val="es-ES"/>
          </w:rPr>
          <w:t>é</w:t>
        </w:r>
      </w:ins>
      <w:del w:id="61" w:author="Geraldine Ochoa/Other/Consultant" w:date="2022-11-17T18:55:00Z">
        <w:r w:rsidR="008828DB" w:rsidDel="00A86CDF">
          <w:rPr>
            <w:rFonts w:ascii="Arial" w:hAnsi="Arial" w:cs="Arial"/>
            <w:lang w:val="es-ES"/>
          </w:rPr>
          <w:delText>e</w:delText>
        </w:r>
      </w:del>
      <w:r w:rsidR="008828DB">
        <w:rPr>
          <w:rFonts w:ascii="Arial" w:hAnsi="Arial" w:cs="Arial"/>
          <w:lang w:val="es-ES"/>
        </w:rPr>
        <w:t xml:space="preserve"> mal</w:t>
      </w:r>
      <w:ins w:id="62" w:author="Geraldine Ochoa/Other/Consultant" w:date="2022-11-17T18:55:00Z">
        <w:r w:rsidR="00A86CDF">
          <w:rPr>
            <w:rFonts w:ascii="Arial" w:hAnsi="Arial" w:cs="Arial"/>
            <w:lang w:val="es-ES"/>
          </w:rPr>
          <w:t xml:space="preserve"> </w:t>
        </w:r>
      </w:ins>
      <w:r w:rsidR="008828DB">
        <w:rPr>
          <w:rFonts w:ascii="Arial" w:hAnsi="Arial" w:cs="Arial"/>
          <w:lang w:val="es-ES"/>
        </w:rPr>
        <w:t xml:space="preserve">tratado </w:t>
      </w:r>
      <w:del w:id="63" w:author="Geraldine Ochoa/Other/Consultant" w:date="2022-11-17T18:55:00Z">
        <w:r w:rsidR="008828DB" w:rsidDel="00A86CDF">
          <w:rPr>
            <w:rFonts w:ascii="Arial" w:hAnsi="Arial" w:cs="Arial"/>
            <w:lang w:val="es-ES"/>
          </w:rPr>
          <w:delText xml:space="preserve">como puede ser </w:delText>
        </w:r>
      </w:del>
      <w:r w:rsidR="008828DB">
        <w:rPr>
          <w:rFonts w:ascii="Arial" w:hAnsi="Arial" w:cs="Arial"/>
          <w:lang w:val="es-ES"/>
        </w:rPr>
        <w:t xml:space="preserve">por el uso de limpiezas, peelings </w:t>
      </w:r>
      <w:r w:rsidR="00466B33">
        <w:rPr>
          <w:rFonts w:ascii="Arial" w:hAnsi="Arial" w:cs="Arial"/>
          <w:lang w:val="es-ES"/>
        </w:rPr>
        <w:t>o mascarillas</w:t>
      </w:r>
      <w:r w:rsidR="008828DB">
        <w:rPr>
          <w:rFonts w:ascii="Arial" w:hAnsi="Arial" w:cs="Arial"/>
          <w:lang w:val="es-ES"/>
        </w:rPr>
        <w:t xml:space="preserve">, puede empeorarlo y poner la cara muy roja. </w:t>
      </w:r>
    </w:p>
    <w:p w14:paraId="0A4312CD" w14:textId="77777777" w:rsidR="00466B33" w:rsidDel="00A86CDF" w:rsidRDefault="00466B33" w:rsidP="00FC15DC">
      <w:pPr>
        <w:spacing w:line="240" w:lineRule="auto"/>
        <w:jc w:val="both"/>
        <w:rPr>
          <w:del w:id="64" w:author="Geraldine Ochoa/Other/Consultant" w:date="2022-11-17T18:56:00Z"/>
          <w:rFonts w:ascii="Arial" w:hAnsi="Arial" w:cs="Arial"/>
          <w:lang w:val="es-ES"/>
        </w:rPr>
      </w:pPr>
      <w:r>
        <w:rPr>
          <w:rFonts w:ascii="Arial" w:hAnsi="Arial" w:cs="Arial"/>
          <w:lang w:val="es-ES"/>
        </w:rPr>
        <w:lastRenderedPageBreak/>
        <w:t xml:space="preserve">Como el acné es un padecimiento que acompaña a la adolescencia, se habla de un control de la enfermedad más que de una curación, ya que esta se da hasta que la persona termina su adolescencia tardía. </w:t>
      </w:r>
    </w:p>
    <w:p w14:paraId="39BC6C85" w14:textId="2591D453" w:rsidR="00435165" w:rsidRDefault="00466B33" w:rsidP="00FC15DC">
      <w:pPr>
        <w:spacing w:line="240" w:lineRule="auto"/>
        <w:jc w:val="both"/>
        <w:rPr>
          <w:rFonts w:ascii="Arial" w:hAnsi="Arial" w:cs="Arial"/>
          <w:lang w:val="es-ES"/>
        </w:rPr>
      </w:pPr>
      <w:r>
        <w:rPr>
          <w:rFonts w:ascii="Arial" w:hAnsi="Arial" w:cs="Arial"/>
          <w:lang w:val="es-ES"/>
        </w:rPr>
        <w:t xml:space="preserve">El manejo del acné </w:t>
      </w:r>
      <w:r w:rsidR="008828DB">
        <w:rPr>
          <w:rFonts w:ascii="Arial" w:hAnsi="Arial" w:cs="Arial"/>
          <w:lang w:val="es-ES"/>
        </w:rPr>
        <w:t xml:space="preserve">debe </w:t>
      </w:r>
      <w:r>
        <w:rPr>
          <w:rFonts w:ascii="Arial" w:hAnsi="Arial" w:cs="Arial"/>
          <w:lang w:val="es-ES"/>
        </w:rPr>
        <w:t>ser encaminado por</w:t>
      </w:r>
      <w:r w:rsidR="008828DB">
        <w:rPr>
          <w:rFonts w:ascii="Arial" w:hAnsi="Arial" w:cs="Arial"/>
          <w:lang w:val="es-ES"/>
        </w:rPr>
        <w:t xml:space="preserve"> el </w:t>
      </w:r>
      <w:r>
        <w:rPr>
          <w:rFonts w:ascii="Arial" w:hAnsi="Arial" w:cs="Arial"/>
          <w:lang w:val="es-ES"/>
        </w:rPr>
        <w:t>dermatólogo</w:t>
      </w:r>
      <w:r w:rsidR="008828DB">
        <w:rPr>
          <w:rFonts w:ascii="Arial" w:hAnsi="Arial" w:cs="Arial"/>
          <w:lang w:val="es-ES"/>
        </w:rPr>
        <w:t xml:space="preserve">, </w:t>
      </w:r>
      <w:r>
        <w:rPr>
          <w:rFonts w:ascii="Arial" w:hAnsi="Arial" w:cs="Arial"/>
          <w:lang w:val="es-ES"/>
        </w:rPr>
        <w:t>y es importante sobre todo para</w:t>
      </w:r>
      <w:r w:rsidR="008828DB">
        <w:rPr>
          <w:rFonts w:ascii="Arial" w:hAnsi="Arial" w:cs="Arial"/>
          <w:lang w:val="es-ES"/>
        </w:rPr>
        <w:t xml:space="preserve"> evitar </w:t>
      </w:r>
      <w:r w:rsidR="00C93326">
        <w:rPr>
          <w:rFonts w:ascii="Arial" w:hAnsi="Arial" w:cs="Arial"/>
          <w:lang w:val="es-ES"/>
        </w:rPr>
        <w:t xml:space="preserve">cicatrices </w:t>
      </w:r>
      <w:r>
        <w:rPr>
          <w:rFonts w:ascii="Arial" w:hAnsi="Arial" w:cs="Arial"/>
          <w:lang w:val="es-ES"/>
        </w:rPr>
        <w:t>deformantes.</w:t>
      </w:r>
      <w:ins w:id="65" w:author="Geraldine Ochoa/Other/Consultant" w:date="2022-11-17T18:56:00Z">
        <w:r w:rsidR="00A86CDF" w:rsidRPr="00A86CDF">
          <w:rPr>
            <w:rFonts w:ascii="Arial" w:hAnsi="Arial" w:cs="Arial"/>
            <w:vertAlign w:val="superscript"/>
            <w:lang w:val="es-ES"/>
            <w:rPrChange w:id="66" w:author="Geraldine Ochoa/Other/Consultant" w:date="2022-11-17T18:56:00Z">
              <w:rPr>
                <w:rFonts w:ascii="Arial" w:hAnsi="Arial" w:cs="Arial"/>
                <w:lang w:val="es-ES"/>
              </w:rPr>
            </w:rPrChange>
          </w:rPr>
          <w:t>4</w:t>
        </w:r>
      </w:ins>
      <w:del w:id="67" w:author="Geraldine Ochoa/Other/Consultant" w:date="2022-11-17T18:57:00Z">
        <w:r w:rsidDel="00A86CDF">
          <w:rPr>
            <w:rFonts w:ascii="Arial" w:hAnsi="Arial" w:cs="Arial"/>
            <w:lang w:val="es-ES"/>
          </w:rPr>
          <w:delText xml:space="preserve"> </w:delText>
        </w:r>
        <w:r w:rsidR="00435165" w:rsidRPr="00435165" w:rsidDel="00A86CDF">
          <w:rPr>
            <w:rFonts w:ascii="Arial" w:hAnsi="Arial" w:cs="Arial"/>
            <w:lang w:val="es-ES"/>
          </w:rPr>
          <w:delText xml:space="preserve"> </w:delText>
        </w:r>
        <w:r w:rsidR="00435165" w:rsidDel="00A86CDF">
          <w:rPr>
            <w:rFonts w:ascii="Arial" w:hAnsi="Arial" w:cs="Arial"/>
            <w:lang w:val="es-ES"/>
          </w:rPr>
          <w:fldChar w:fldCharType="begin"/>
        </w:r>
        <w:r w:rsidR="00391C29" w:rsidDel="00A86CDF">
          <w:rPr>
            <w:rFonts w:ascii="Arial" w:hAnsi="Arial" w:cs="Arial"/>
            <w:lang w:val="es-ES"/>
          </w:rPr>
          <w:delInstrText xml:space="preserve"> ADDIN ZOTERO_ITEM CSL_CITATION {"citationID":"PIknLAj6","properties":{"formattedCitation":"(Eichenfield et al., 2021)","plainCitation":"(Eichenfield et al., 2021)","noteIndex":0},"citationItems":[{"id":"3wcoOyO5/yOpFBcIC","uris":["http://zotero.org/users/local/6jp3wj0m/items/Z2YJNRD4"],"itemData":{"id":251,"type":"article-journal","abstract":"Acne vulgaris is an inflammatory disease of the pilosebaceous unit of the skin that primarily involves the face and trunk and affects approximately 9% of the population worldwide (approximately 85% of individuals aged 12-24 years, and approximately 50% of patients aged 20-29 years). Acne vulgaris can cause permanent physical scarring, negatively affect quality of life and self-image, and has been associated with increased rates of anxiety, depression, and suicidal ideation.Acne vulgaris is classified based on patient age, lesion morphology (comedonal, inflammatory, mixed, nodulocystic), distribution (location on face, trunk, or both), and severity (extent, presence or absence of scarring, postinflammatory erythema, or hyperpigmentation). Although most acne does not require specific medical evaluation, medical workup is sometimes warranted. Topical therapies such as retinoids (eg, tretinoin, adapalene), benzoyl peroxide, azelaic acid, and/or combinations of topical agents are first-line treatments. When prescribed as a single therapy in a randomized trial of 207 patients, treatment with tretinoin 0.025% gel reduced acne lesion counts at 12 weeks by 63% compared with baseline. Combinations of topical agents with systemic agents (oral antibiotics such as doxycycline and minocycline, hormonal therapies such as combination oral contraception [COC] or spironolactone, or isotretinoin) are recommended for more severe disease. In a meta-analysis of 32 randomized clinical trials, COC was associated with reductions in inflammatory lesions by 62%, placebo was associated with a 26% reduction, and oral antibiotics were associated with a 58% reduction at 6-month follow-up. Isotretinoin is approved by the US Food and Drug Administration for treating severe recalcitrant nodular acne but is often used to treat resistant or persistent moderate to severe acne, as well as acne that produces scarring or significant psychosocial distress.Acne vulgaris affects approximately 9% of the population worldwide and approximately 85% of those aged 12 to 24 years. First-line therapies are topical retinoids, benzoyl peroxide, azelaic acid, or combinations of topicals. For more severe disease, oral antibiotics such as doxycycline or minocycline, hormonal therapies such as combination oral conceptive agents or spironolactone, or isotretinoin are most effective.","container-title":"JAMA","DOI":"10.1001/jama.2021.17633","ISSN":"0098-7484","issue":"20","journalAbbreviation":"JAMA","page":"2055-2067","source":"Silverchair","title":"Management of Acne Vulgaris: A Review","title-short":"Management of Acne Vulgaris","volume":"326","author":[{"family":"Eichenfield","given":"Dawn Z."},{"family":"Sprague","given":"Jessica"},{"family":"Eichenfield","given":"Lawrence F."}],"issued":{"date-parts":[["2021",11,23]]}}}],"schema":"https://github.com/citation-style-language/schema/raw/master/csl-citation.json"} </w:delInstrText>
        </w:r>
        <w:r w:rsidR="00435165" w:rsidDel="00A86CDF">
          <w:rPr>
            <w:rFonts w:ascii="Arial" w:hAnsi="Arial" w:cs="Arial"/>
            <w:lang w:val="es-ES"/>
          </w:rPr>
          <w:fldChar w:fldCharType="separate"/>
        </w:r>
        <w:r w:rsidR="00391C29" w:rsidRPr="00391C29" w:rsidDel="00A86CDF">
          <w:rPr>
            <w:rFonts w:ascii="Arial" w:hAnsi="Arial" w:cs="Arial"/>
          </w:rPr>
          <w:delText>(Eichenfield et al., 2021)</w:delText>
        </w:r>
        <w:r w:rsidR="00435165" w:rsidDel="00A86CDF">
          <w:rPr>
            <w:rFonts w:ascii="Arial" w:hAnsi="Arial" w:cs="Arial"/>
            <w:lang w:val="es-ES"/>
          </w:rPr>
          <w:fldChar w:fldCharType="end"/>
        </w:r>
      </w:del>
    </w:p>
    <w:p w14:paraId="3527970A" w14:textId="3BCBD772" w:rsidR="00FC15DC" w:rsidRDefault="00FC15DC" w:rsidP="00FC15DC">
      <w:pPr>
        <w:spacing w:line="240" w:lineRule="auto"/>
        <w:jc w:val="both"/>
        <w:rPr>
          <w:rFonts w:ascii="Arial" w:hAnsi="Arial" w:cs="Arial"/>
          <w:lang w:val="es-ES"/>
        </w:rPr>
      </w:pPr>
      <w:r w:rsidRPr="00FC15DC">
        <w:rPr>
          <w:rFonts w:ascii="Arial" w:hAnsi="Arial" w:cs="Arial"/>
          <w:lang w:val="es-ES"/>
        </w:rPr>
        <w:t xml:space="preserve">La rosácea es una enfermedad inflamatoria crónica que afecta predominantemente a la región </w:t>
      </w:r>
      <w:proofErr w:type="spellStart"/>
      <w:r w:rsidRPr="00FC15DC">
        <w:rPr>
          <w:rFonts w:ascii="Arial" w:hAnsi="Arial" w:cs="Arial"/>
          <w:lang w:val="es-ES"/>
        </w:rPr>
        <w:t>centrofacial</w:t>
      </w:r>
      <w:proofErr w:type="spellEnd"/>
      <w:r w:rsidRPr="00FC15DC">
        <w:rPr>
          <w:rFonts w:ascii="Arial" w:hAnsi="Arial" w:cs="Arial"/>
          <w:lang w:val="es-ES"/>
        </w:rPr>
        <w:t xml:space="preserve"> (mejillas, barbilla, nariz y frente).</w:t>
      </w:r>
      <w:r w:rsidR="00466B33">
        <w:rPr>
          <w:rFonts w:ascii="Arial" w:hAnsi="Arial" w:cs="Arial"/>
          <w:lang w:val="es-ES"/>
        </w:rPr>
        <w:t xml:space="preserve"> Se parece mucho al acné</w:t>
      </w:r>
      <w:ins w:id="68" w:author="Geraldine Ochoa/Other/Consultant" w:date="2022-11-17T18:59:00Z">
        <w:r w:rsidR="00A86CDF">
          <w:rPr>
            <w:rFonts w:ascii="Arial" w:hAnsi="Arial" w:cs="Arial"/>
            <w:lang w:val="es-ES"/>
          </w:rPr>
          <w:t>,</w:t>
        </w:r>
      </w:ins>
      <w:r w:rsidR="00466B33">
        <w:rPr>
          <w:rFonts w:ascii="Arial" w:hAnsi="Arial" w:cs="Arial"/>
          <w:lang w:val="es-ES"/>
        </w:rPr>
        <w:t xml:space="preserve"> per</w:t>
      </w:r>
      <w:ins w:id="69" w:author="Geraldine Ochoa/Other/Consultant" w:date="2022-11-17T18:59:00Z">
        <w:r w:rsidR="00A86CDF">
          <w:rPr>
            <w:rFonts w:ascii="Arial" w:hAnsi="Arial" w:cs="Arial"/>
            <w:lang w:val="es-ES"/>
          </w:rPr>
          <w:t>o</w:t>
        </w:r>
      </w:ins>
      <w:del w:id="70" w:author="Geraldine Ochoa/Other/Consultant" w:date="2022-11-17T18:59:00Z">
        <w:r w:rsidR="00466B33" w:rsidDel="00A86CDF">
          <w:rPr>
            <w:rFonts w:ascii="Arial" w:hAnsi="Arial" w:cs="Arial"/>
            <w:lang w:val="es-ES"/>
          </w:rPr>
          <w:delText>a</w:delText>
        </w:r>
      </w:del>
      <w:r w:rsidR="00466B33">
        <w:rPr>
          <w:rFonts w:ascii="Arial" w:hAnsi="Arial" w:cs="Arial"/>
          <w:lang w:val="es-ES"/>
        </w:rPr>
        <w:t xml:space="preserve"> </w:t>
      </w:r>
      <w:del w:id="71" w:author="Geraldine Ochoa/Other/Consultant" w:date="2022-11-17T18:59:00Z">
        <w:r w:rsidR="00466B33" w:rsidDel="00A86CDF">
          <w:rPr>
            <w:rFonts w:ascii="Arial" w:hAnsi="Arial" w:cs="Arial"/>
            <w:lang w:val="es-ES"/>
          </w:rPr>
          <w:delText xml:space="preserve">está </w:delText>
        </w:r>
      </w:del>
      <w:r w:rsidR="00466B33">
        <w:rPr>
          <w:rFonts w:ascii="Arial" w:hAnsi="Arial" w:cs="Arial"/>
          <w:lang w:val="es-ES"/>
        </w:rPr>
        <w:t>u</w:t>
      </w:r>
      <w:r w:rsidRPr="00FC15DC">
        <w:rPr>
          <w:rFonts w:ascii="Arial" w:hAnsi="Arial" w:cs="Arial"/>
          <w:lang w:val="es-ES"/>
        </w:rPr>
        <w:t xml:space="preserve">sualmente comienza entre los 30 y 50 </w:t>
      </w:r>
      <w:proofErr w:type="gramStart"/>
      <w:r w:rsidRPr="00FC15DC">
        <w:rPr>
          <w:rFonts w:ascii="Arial" w:hAnsi="Arial" w:cs="Arial"/>
          <w:lang w:val="es-ES"/>
        </w:rPr>
        <w:t>años de edad</w:t>
      </w:r>
      <w:proofErr w:type="gramEnd"/>
      <w:r w:rsidRPr="00FC15DC">
        <w:rPr>
          <w:rFonts w:ascii="Arial" w:hAnsi="Arial" w:cs="Arial"/>
          <w:lang w:val="es-ES"/>
        </w:rPr>
        <w:t>,</w:t>
      </w:r>
      <w:ins w:id="72" w:author="Geraldine Ochoa/Other/Consultant" w:date="2022-11-17T18:59:00Z">
        <w:r w:rsidR="00A86CDF">
          <w:rPr>
            <w:rFonts w:ascii="Arial" w:hAnsi="Arial" w:cs="Arial"/>
            <w:lang w:val="es-ES"/>
          </w:rPr>
          <w:t xml:space="preserve"> </w:t>
        </w:r>
      </w:ins>
      <w:r w:rsidR="00466B33">
        <w:rPr>
          <w:rFonts w:ascii="Arial" w:hAnsi="Arial" w:cs="Arial"/>
          <w:lang w:val="es-ES"/>
        </w:rPr>
        <w:t>es</w:t>
      </w:r>
      <w:r w:rsidRPr="00FC15DC">
        <w:rPr>
          <w:rFonts w:ascii="Arial" w:hAnsi="Arial" w:cs="Arial"/>
          <w:lang w:val="es-ES"/>
        </w:rPr>
        <w:t xml:space="preserve"> más común en mujeres y poblaciones con piel clara. </w:t>
      </w:r>
      <w:del w:id="73" w:author="Geraldine Ochoa/Other/Consultant" w:date="2022-11-17T18:59:00Z">
        <w:r w:rsidRPr="00FC15DC" w:rsidDel="00A86CDF">
          <w:rPr>
            <w:rFonts w:ascii="Arial" w:hAnsi="Arial" w:cs="Arial"/>
            <w:lang w:val="es-ES"/>
          </w:rPr>
          <w:delText xml:space="preserve"> </w:delText>
        </w:r>
      </w:del>
      <w:r w:rsidRPr="00FC15DC">
        <w:rPr>
          <w:rFonts w:ascii="Arial" w:hAnsi="Arial" w:cs="Arial"/>
          <w:lang w:val="es-ES"/>
        </w:rPr>
        <w:t>La rosácea puede provocar vergüenza, baja autoestima, ansiedad, depresión y estigmatización</w:t>
      </w:r>
      <w:r w:rsidR="00C93326">
        <w:rPr>
          <w:rFonts w:ascii="Arial" w:hAnsi="Arial" w:cs="Arial"/>
          <w:lang w:val="es-ES"/>
        </w:rPr>
        <w:t>.</w:t>
      </w:r>
      <w:r w:rsidRPr="00FC15DC">
        <w:rPr>
          <w:rFonts w:ascii="Arial" w:hAnsi="Arial" w:cs="Arial"/>
          <w:lang w:val="es-ES"/>
        </w:rPr>
        <w:t xml:space="preserve"> El tratamiento incluye terapias tópicas, terapias orales, cuidado de la piel y manejo del estilo de vida.</w:t>
      </w:r>
      <w:ins w:id="74" w:author="Geraldine Ochoa/Other/Consultant" w:date="2022-11-17T19:00:00Z">
        <w:r w:rsidR="00A86CDF" w:rsidRPr="00A86CDF">
          <w:rPr>
            <w:rFonts w:ascii="Arial" w:hAnsi="Arial" w:cs="Arial"/>
            <w:vertAlign w:val="superscript"/>
            <w:lang w:val="es-ES"/>
            <w:rPrChange w:id="75" w:author="Geraldine Ochoa/Other/Consultant" w:date="2022-11-17T19:00:00Z">
              <w:rPr>
                <w:rFonts w:ascii="Arial" w:hAnsi="Arial" w:cs="Arial"/>
                <w:lang w:val="es-ES"/>
              </w:rPr>
            </w:rPrChange>
          </w:rPr>
          <w:t>5</w:t>
        </w:r>
      </w:ins>
      <w:r w:rsidRPr="00FC15DC">
        <w:rPr>
          <w:rFonts w:ascii="Arial" w:hAnsi="Arial" w:cs="Arial"/>
          <w:lang w:val="es-ES"/>
        </w:rPr>
        <w:t xml:space="preserve"> </w:t>
      </w:r>
      <w:del w:id="76" w:author="Geraldine Ochoa/Other/Consultant" w:date="2022-11-17T19:00:00Z">
        <w:r w:rsidR="00435165" w:rsidDel="00A86CDF">
          <w:rPr>
            <w:rFonts w:ascii="Arial" w:hAnsi="Arial" w:cs="Arial"/>
            <w:lang w:val="es-ES"/>
          </w:rPr>
          <w:fldChar w:fldCharType="begin"/>
        </w:r>
        <w:r w:rsidR="00391C29" w:rsidDel="00A86CDF">
          <w:rPr>
            <w:rFonts w:ascii="Arial" w:hAnsi="Arial" w:cs="Arial"/>
            <w:lang w:val="es-ES"/>
          </w:rPr>
          <w:delInstrText xml:space="preserve"> ADDIN ZOTERO_ITEM CSL_CITATION {"citationID":"53k0Dtwv","properties":{"formattedCitation":"(\\uc0\\u8220{}Rosacea Treatment: Review and Update - PubMed,\\uc0\\u8221{} n.d.)","plainCitation":"(“Rosacea Treatment: Review and Update - PubMed,” n.d.)","noteIndex":0},"citationItems":[{"id":"3wcoOyO5/y3XE72sj","uris":["http://zotero.org/users/local/6jp3wj0m/items/JXATZHHP"],"itemData":{"id":263,"type":"webpage","title":"Rosacea Treatment: Review and Update - PubMed","URL":"https://pubmed.ncbi.nlm.nih.gov/33170491/","accessed":{"date-parts":[["2022",11,14]]}}}],"schema":"https://github.com/citation-style-language/schema/raw/master/csl-citation.json"} </w:delInstrText>
        </w:r>
        <w:r w:rsidR="00435165" w:rsidDel="00A86CDF">
          <w:rPr>
            <w:rFonts w:ascii="Arial" w:hAnsi="Arial" w:cs="Arial"/>
            <w:lang w:val="es-ES"/>
          </w:rPr>
          <w:fldChar w:fldCharType="separate"/>
        </w:r>
        <w:r w:rsidR="00391C29" w:rsidRPr="00391C29" w:rsidDel="00A86CDF">
          <w:rPr>
            <w:rFonts w:ascii="Arial" w:hAnsi="Arial" w:cs="Arial"/>
            <w:szCs w:val="24"/>
          </w:rPr>
          <w:delText>(“Rosacea Treatment: Review and Update - PubMed,” n.d.)</w:delText>
        </w:r>
        <w:r w:rsidR="00435165" w:rsidDel="00A86CDF">
          <w:rPr>
            <w:rFonts w:ascii="Arial" w:hAnsi="Arial" w:cs="Arial"/>
            <w:lang w:val="es-ES"/>
          </w:rPr>
          <w:fldChar w:fldCharType="end"/>
        </w:r>
      </w:del>
    </w:p>
    <w:p w14:paraId="0A173303" w14:textId="163A8F50" w:rsidR="00FC15DC" w:rsidRDefault="00466B33" w:rsidP="00FC15DC">
      <w:pPr>
        <w:spacing w:line="240" w:lineRule="auto"/>
        <w:jc w:val="both"/>
        <w:rPr>
          <w:rFonts w:ascii="Arial" w:hAnsi="Arial" w:cs="Arial"/>
          <w:lang w:val="es-ES"/>
        </w:rPr>
      </w:pPr>
      <w:r>
        <w:rPr>
          <w:rFonts w:ascii="Arial" w:hAnsi="Arial" w:cs="Arial"/>
          <w:lang w:val="es-ES"/>
        </w:rPr>
        <w:t xml:space="preserve">La </w:t>
      </w:r>
      <w:del w:id="77" w:author="Geraldine Ochoa/Other/Consultant" w:date="2022-11-17T19:00:00Z">
        <w:r w:rsidR="00FC15DC" w:rsidDel="00A86CDF">
          <w:rPr>
            <w:rFonts w:ascii="Arial" w:hAnsi="Arial" w:cs="Arial"/>
            <w:lang w:val="es-ES"/>
          </w:rPr>
          <w:delText>D</w:delText>
        </w:r>
      </w:del>
      <w:proofErr w:type="spellStart"/>
      <w:ins w:id="78" w:author="Geraldine Ochoa/Other/Consultant" w:date="2022-11-17T19:00:00Z">
        <w:r w:rsidR="00A86CDF">
          <w:rPr>
            <w:rFonts w:ascii="Arial" w:hAnsi="Arial" w:cs="Arial"/>
            <w:lang w:val="es-ES"/>
          </w:rPr>
          <w:t>d</w:t>
        </w:r>
      </w:ins>
      <w:r w:rsidR="00FC15DC">
        <w:rPr>
          <w:rFonts w:ascii="Arial" w:hAnsi="Arial" w:cs="Arial"/>
          <w:lang w:val="es-ES"/>
        </w:rPr>
        <w:t>emodecidosis</w:t>
      </w:r>
      <w:proofErr w:type="spellEnd"/>
      <w:r w:rsidR="00C93326">
        <w:rPr>
          <w:rFonts w:ascii="Arial" w:hAnsi="Arial" w:cs="Arial"/>
          <w:lang w:val="es-ES"/>
        </w:rPr>
        <w:t xml:space="preserve"> es indistinguible de la rosácea y en ocasiones es parte de ella. </w:t>
      </w:r>
      <w:r w:rsidR="00386155">
        <w:rPr>
          <w:rFonts w:ascii="Arial" w:hAnsi="Arial" w:cs="Arial"/>
          <w:lang w:val="es-ES"/>
        </w:rPr>
        <w:t>Esta enfermedad</w:t>
      </w:r>
      <w:r>
        <w:rPr>
          <w:rFonts w:ascii="Arial" w:hAnsi="Arial" w:cs="Arial"/>
          <w:lang w:val="es-ES"/>
        </w:rPr>
        <w:t xml:space="preserve"> es </w:t>
      </w:r>
      <w:r w:rsidR="00C93326">
        <w:rPr>
          <w:rFonts w:ascii="Arial" w:hAnsi="Arial" w:cs="Arial"/>
          <w:lang w:val="es-ES"/>
        </w:rPr>
        <w:t xml:space="preserve">producida por </w:t>
      </w:r>
      <w:r w:rsidR="00386155">
        <w:rPr>
          <w:rFonts w:ascii="Arial" w:hAnsi="Arial" w:cs="Arial"/>
          <w:lang w:val="es-ES"/>
        </w:rPr>
        <w:t xml:space="preserve">un </w:t>
      </w:r>
      <w:r w:rsidR="00386155" w:rsidRPr="00FC15DC">
        <w:rPr>
          <w:rFonts w:ascii="Arial" w:hAnsi="Arial" w:cs="Arial"/>
          <w:lang w:val="es-ES"/>
        </w:rPr>
        <w:t>ácaro</w:t>
      </w:r>
      <w:r w:rsidR="00C93326">
        <w:rPr>
          <w:rFonts w:ascii="Arial" w:hAnsi="Arial" w:cs="Arial"/>
          <w:lang w:val="es-ES"/>
        </w:rPr>
        <w:t xml:space="preserve"> </w:t>
      </w:r>
      <w:r w:rsidR="00386155">
        <w:rPr>
          <w:rFonts w:ascii="Arial" w:hAnsi="Arial" w:cs="Arial"/>
          <w:lang w:val="es-ES"/>
        </w:rPr>
        <w:t xml:space="preserve">llamado </w:t>
      </w:r>
      <w:del w:id="79" w:author="Geraldine Ochoa/Other/Consultant" w:date="2022-11-17T19:00:00Z">
        <w:r w:rsidR="00386155" w:rsidRPr="00A86CDF" w:rsidDel="00A86CDF">
          <w:rPr>
            <w:rFonts w:ascii="Arial" w:hAnsi="Arial" w:cs="Arial"/>
            <w:i/>
            <w:iCs/>
            <w:lang w:val="es-ES"/>
            <w:rPrChange w:id="80" w:author="Geraldine Ochoa/Other/Consultant" w:date="2022-11-17T19:00:00Z">
              <w:rPr>
                <w:rFonts w:ascii="Arial" w:hAnsi="Arial" w:cs="Arial"/>
                <w:lang w:val="es-ES"/>
              </w:rPr>
            </w:rPrChange>
          </w:rPr>
          <w:delText>D</w:delText>
        </w:r>
      </w:del>
      <w:proofErr w:type="spellStart"/>
      <w:ins w:id="81" w:author="Geraldine Ochoa/Other/Consultant" w:date="2022-11-17T19:00:00Z">
        <w:r w:rsidR="00A86CDF" w:rsidRPr="00A86CDF">
          <w:rPr>
            <w:rFonts w:ascii="Arial" w:hAnsi="Arial" w:cs="Arial"/>
            <w:i/>
            <w:iCs/>
            <w:lang w:val="es-ES"/>
            <w:rPrChange w:id="82" w:author="Geraldine Ochoa/Other/Consultant" w:date="2022-11-17T19:00:00Z">
              <w:rPr>
                <w:rFonts w:ascii="Arial" w:hAnsi="Arial" w:cs="Arial"/>
                <w:lang w:val="es-ES"/>
              </w:rPr>
            </w:rPrChange>
          </w:rPr>
          <w:t>d</w:t>
        </w:r>
      </w:ins>
      <w:r w:rsidR="00386155" w:rsidRPr="00A86CDF">
        <w:rPr>
          <w:rFonts w:ascii="Arial" w:hAnsi="Arial" w:cs="Arial"/>
          <w:i/>
          <w:iCs/>
          <w:lang w:val="es-ES"/>
          <w:rPrChange w:id="83" w:author="Geraldine Ochoa/Other/Consultant" w:date="2022-11-17T19:00:00Z">
            <w:rPr>
              <w:rFonts w:ascii="Arial" w:hAnsi="Arial" w:cs="Arial"/>
              <w:lang w:val="es-ES"/>
            </w:rPr>
          </w:rPrChange>
        </w:rPr>
        <w:t>emodex</w:t>
      </w:r>
      <w:proofErr w:type="spellEnd"/>
      <w:r w:rsidR="00C93326" w:rsidRPr="00A86CDF">
        <w:rPr>
          <w:rFonts w:ascii="Arial" w:hAnsi="Arial" w:cs="Arial"/>
          <w:i/>
          <w:iCs/>
          <w:lang w:val="es-ES"/>
          <w:rPrChange w:id="84" w:author="Geraldine Ochoa/Other/Consultant" w:date="2022-11-17T19:00:00Z">
            <w:rPr>
              <w:rFonts w:ascii="Arial" w:hAnsi="Arial" w:cs="Arial"/>
              <w:lang w:val="es-ES"/>
            </w:rPr>
          </w:rPrChange>
        </w:rPr>
        <w:t xml:space="preserve"> </w:t>
      </w:r>
      <w:proofErr w:type="spellStart"/>
      <w:r w:rsidR="00C93326" w:rsidRPr="00A86CDF">
        <w:rPr>
          <w:rFonts w:ascii="Arial" w:hAnsi="Arial" w:cs="Arial"/>
          <w:i/>
          <w:iCs/>
          <w:lang w:val="es-ES"/>
          <w:rPrChange w:id="85" w:author="Geraldine Ochoa/Other/Consultant" w:date="2022-11-17T19:00:00Z">
            <w:rPr>
              <w:rFonts w:ascii="Arial" w:hAnsi="Arial" w:cs="Arial"/>
              <w:lang w:val="es-ES"/>
            </w:rPr>
          </w:rPrChange>
        </w:rPr>
        <w:t>folliculorum</w:t>
      </w:r>
      <w:proofErr w:type="spellEnd"/>
      <w:r>
        <w:rPr>
          <w:rFonts w:ascii="Arial" w:hAnsi="Arial" w:cs="Arial"/>
          <w:lang w:val="es-ES"/>
        </w:rPr>
        <w:t>,</w:t>
      </w:r>
      <w:r w:rsidR="00C93326">
        <w:rPr>
          <w:rFonts w:ascii="Arial" w:hAnsi="Arial" w:cs="Arial"/>
          <w:lang w:val="es-ES"/>
        </w:rPr>
        <w:t xml:space="preserve"> </w:t>
      </w:r>
      <w:del w:id="86" w:author="Geraldine Ochoa/Other/Consultant" w:date="2022-11-17T19:00:00Z">
        <w:r w:rsidR="00C93326" w:rsidDel="00A86CDF">
          <w:rPr>
            <w:rFonts w:ascii="Arial" w:hAnsi="Arial" w:cs="Arial"/>
            <w:lang w:val="es-ES"/>
          </w:rPr>
          <w:delText xml:space="preserve">el </w:delText>
        </w:r>
        <w:r w:rsidR="00386155" w:rsidDel="00A86CDF">
          <w:rPr>
            <w:rFonts w:ascii="Arial" w:hAnsi="Arial" w:cs="Arial"/>
            <w:lang w:val="es-ES"/>
          </w:rPr>
          <w:delText>cual es</w:delText>
        </w:r>
      </w:del>
      <w:ins w:id="87" w:author="Geraldine Ochoa/Other/Consultant" w:date="2022-11-17T19:00:00Z">
        <w:r w:rsidR="00A86CDF">
          <w:rPr>
            <w:rFonts w:ascii="Arial" w:hAnsi="Arial" w:cs="Arial"/>
            <w:lang w:val="es-ES"/>
          </w:rPr>
          <w:t>un</w:t>
        </w:r>
      </w:ins>
      <w:r w:rsidR="00C93326">
        <w:rPr>
          <w:rFonts w:ascii="Arial" w:hAnsi="Arial" w:cs="Arial"/>
          <w:lang w:val="es-ES"/>
        </w:rPr>
        <w:t xml:space="preserve"> habitante normal de la piel seborreica. </w:t>
      </w:r>
      <w:del w:id="88" w:author="Geraldine Ochoa/Other/Consultant" w:date="2022-11-17T19:00:00Z">
        <w:r w:rsidR="00FC15DC" w:rsidRPr="00FC15DC" w:rsidDel="00A86CDF">
          <w:rPr>
            <w:rFonts w:ascii="Arial" w:hAnsi="Arial" w:cs="Arial"/>
            <w:lang w:val="es-ES"/>
          </w:rPr>
          <w:delText xml:space="preserve"> </w:delText>
        </w:r>
      </w:del>
      <w:r w:rsidR="00FC15DC" w:rsidRPr="00FC15DC">
        <w:rPr>
          <w:rFonts w:ascii="Arial" w:hAnsi="Arial" w:cs="Arial"/>
          <w:lang w:val="es-ES"/>
        </w:rPr>
        <w:t xml:space="preserve">Se considera un diagnóstico de </w:t>
      </w:r>
      <w:proofErr w:type="spellStart"/>
      <w:r w:rsidR="00FC15DC" w:rsidRPr="00FC15DC">
        <w:rPr>
          <w:rFonts w:ascii="Arial" w:hAnsi="Arial" w:cs="Arial"/>
          <w:lang w:val="es-ES"/>
        </w:rPr>
        <w:t>demo</w:t>
      </w:r>
      <w:r>
        <w:rPr>
          <w:rFonts w:ascii="Arial" w:hAnsi="Arial" w:cs="Arial"/>
          <w:lang w:val="es-ES"/>
        </w:rPr>
        <w:t>decido</w:t>
      </w:r>
      <w:r w:rsidR="00FC15DC" w:rsidRPr="00FC15DC">
        <w:rPr>
          <w:rFonts w:ascii="Arial" w:hAnsi="Arial" w:cs="Arial"/>
          <w:lang w:val="es-ES"/>
        </w:rPr>
        <w:t>sis</w:t>
      </w:r>
      <w:proofErr w:type="spellEnd"/>
      <w:r w:rsidR="00FC15DC" w:rsidRPr="00FC15DC">
        <w:rPr>
          <w:rFonts w:ascii="Arial" w:hAnsi="Arial" w:cs="Arial"/>
          <w:lang w:val="es-ES"/>
        </w:rPr>
        <w:t xml:space="preserve"> cuando aparecen signos </w:t>
      </w:r>
      <w:del w:id="89" w:author="Geraldine Ochoa/Other/Consultant" w:date="2022-11-17T19:01:00Z">
        <w:r w:rsidR="00FC15DC" w:rsidRPr="00FC15DC" w:rsidDel="00A86CDF">
          <w:rPr>
            <w:rFonts w:ascii="Arial" w:hAnsi="Arial" w:cs="Arial"/>
            <w:lang w:val="es-ES"/>
          </w:rPr>
          <w:delText xml:space="preserve">/ </w:delText>
        </w:r>
      </w:del>
      <w:ins w:id="90" w:author="Geraldine Ochoa/Other/Consultant" w:date="2022-11-17T19:01:00Z">
        <w:r w:rsidR="00A86CDF">
          <w:rPr>
            <w:rFonts w:ascii="Arial" w:hAnsi="Arial" w:cs="Arial"/>
            <w:lang w:val="es-ES"/>
          </w:rPr>
          <w:t>o</w:t>
        </w:r>
        <w:r w:rsidR="00A86CDF" w:rsidRPr="00FC15DC">
          <w:rPr>
            <w:rFonts w:ascii="Arial" w:hAnsi="Arial" w:cs="Arial"/>
            <w:lang w:val="es-ES"/>
          </w:rPr>
          <w:t xml:space="preserve"> </w:t>
        </w:r>
      </w:ins>
      <w:r w:rsidR="00FC15DC" w:rsidRPr="00FC15DC">
        <w:rPr>
          <w:rFonts w:ascii="Arial" w:hAnsi="Arial" w:cs="Arial"/>
          <w:lang w:val="es-ES"/>
        </w:rPr>
        <w:t>síntomas clínicos</w:t>
      </w:r>
      <w:r w:rsidR="00C93326">
        <w:rPr>
          <w:rFonts w:ascii="Arial" w:hAnsi="Arial" w:cs="Arial"/>
          <w:lang w:val="es-ES"/>
        </w:rPr>
        <w:t xml:space="preserve"> que son muy parecidos al </w:t>
      </w:r>
      <w:ins w:id="91" w:author="Geraldine Ochoa/Other/Consultant" w:date="2022-11-17T19:01:00Z">
        <w:r w:rsidR="00A86CDF">
          <w:rPr>
            <w:rFonts w:ascii="Arial" w:hAnsi="Arial" w:cs="Arial"/>
            <w:lang w:val="es-ES"/>
          </w:rPr>
          <w:t>a</w:t>
        </w:r>
      </w:ins>
      <w:del w:id="92" w:author="Geraldine Ochoa/Other/Consultant" w:date="2022-11-17T19:01:00Z">
        <w:r w:rsidR="00C93326" w:rsidDel="00A86CDF">
          <w:rPr>
            <w:rFonts w:ascii="Arial" w:hAnsi="Arial" w:cs="Arial"/>
            <w:lang w:val="es-ES"/>
          </w:rPr>
          <w:delText>A</w:delText>
        </w:r>
      </w:del>
      <w:r w:rsidR="00C93326">
        <w:rPr>
          <w:rFonts w:ascii="Arial" w:hAnsi="Arial" w:cs="Arial"/>
          <w:lang w:val="es-ES"/>
        </w:rPr>
        <w:t>cn</w:t>
      </w:r>
      <w:ins w:id="93" w:author="Geraldine Ochoa/Other/Consultant" w:date="2022-11-17T19:01:00Z">
        <w:r w:rsidR="00A86CDF">
          <w:rPr>
            <w:rFonts w:ascii="Arial" w:hAnsi="Arial" w:cs="Arial"/>
            <w:lang w:val="es-ES"/>
          </w:rPr>
          <w:t>é</w:t>
        </w:r>
      </w:ins>
      <w:del w:id="94" w:author="Geraldine Ochoa/Other/Consultant" w:date="2022-11-17T19:01:00Z">
        <w:r w:rsidR="00C93326" w:rsidDel="00A86CDF">
          <w:rPr>
            <w:rFonts w:ascii="Arial" w:hAnsi="Arial" w:cs="Arial"/>
            <w:lang w:val="es-ES"/>
          </w:rPr>
          <w:delText>e</w:delText>
        </w:r>
      </w:del>
      <w:r w:rsidR="00C93326">
        <w:rPr>
          <w:rFonts w:ascii="Arial" w:hAnsi="Arial" w:cs="Arial"/>
          <w:lang w:val="es-ES"/>
        </w:rPr>
        <w:t xml:space="preserve"> o a la </w:t>
      </w:r>
      <w:ins w:id="95" w:author="Geraldine Ochoa/Other/Consultant" w:date="2022-11-17T19:01:00Z">
        <w:r w:rsidR="00A86CDF">
          <w:rPr>
            <w:rFonts w:ascii="Arial" w:hAnsi="Arial" w:cs="Arial"/>
            <w:lang w:val="es-ES"/>
          </w:rPr>
          <w:t>r</w:t>
        </w:r>
      </w:ins>
      <w:del w:id="96" w:author="Geraldine Ochoa/Other/Consultant" w:date="2022-11-17T19:01:00Z">
        <w:r w:rsidR="00C93326" w:rsidDel="00A86CDF">
          <w:rPr>
            <w:rFonts w:ascii="Arial" w:hAnsi="Arial" w:cs="Arial"/>
            <w:lang w:val="es-ES"/>
          </w:rPr>
          <w:delText>R</w:delText>
        </w:r>
      </w:del>
      <w:r w:rsidR="00C93326">
        <w:rPr>
          <w:rFonts w:ascii="Arial" w:hAnsi="Arial" w:cs="Arial"/>
          <w:lang w:val="es-ES"/>
        </w:rPr>
        <w:t>os</w:t>
      </w:r>
      <w:ins w:id="97" w:author="Geraldine Ochoa/Other/Consultant" w:date="2022-11-17T19:01:00Z">
        <w:r w:rsidR="00A86CDF">
          <w:rPr>
            <w:rFonts w:ascii="Arial" w:hAnsi="Arial" w:cs="Arial"/>
            <w:lang w:val="es-ES"/>
          </w:rPr>
          <w:t>á</w:t>
        </w:r>
      </w:ins>
      <w:del w:id="98" w:author="Geraldine Ochoa/Other/Consultant" w:date="2022-11-17T19:01:00Z">
        <w:r w:rsidR="00C93326" w:rsidDel="00A86CDF">
          <w:rPr>
            <w:rFonts w:ascii="Arial" w:hAnsi="Arial" w:cs="Arial"/>
            <w:lang w:val="es-ES"/>
          </w:rPr>
          <w:delText>a</w:delText>
        </w:r>
      </w:del>
      <w:r w:rsidR="00C93326">
        <w:rPr>
          <w:rFonts w:ascii="Arial" w:hAnsi="Arial" w:cs="Arial"/>
          <w:lang w:val="es-ES"/>
        </w:rPr>
        <w:t xml:space="preserve">cea y que con un simple examen al </w:t>
      </w:r>
      <w:r w:rsidR="00386155">
        <w:rPr>
          <w:rFonts w:ascii="Arial" w:hAnsi="Arial" w:cs="Arial"/>
          <w:lang w:val="es-ES"/>
        </w:rPr>
        <w:t>microscopio podemos</w:t>
      </w:r>
      <w:r w:rsidR="00C93326">
        <w:rPr>
          <w:rFonts w:ascii="Arial" w:hAnsi="Arial" w:cs="Arial"/>
          <w:lang w:val="es-ES"/>
        </w:rPr>
        <w:t xml:space="preserve"> evidenciar </w:t>
      </w:r>
      <w:r w:rsidR="00386155">
        <w:rPr>
          <w:rFonts w:ascii="Arial" w:hAnsi="Arial" w:cs="Arial"/>
          <w:lang w:val="es-ES"/>
        </w:rPr>
        <w:t>si existen</w:t>
      </w:r>
      <w:r w:rsidR="00C93326">
        <w:rPr>
          <w:rFonts w:ascii="Arial" w:hAnsi="Arial" w:cs="Arial"/>
          <w:lang w:val="es-ES"/>
        </w:rPr>
        <w:t xml:space="preserve"> </w:t>
      </w:r>
      <w:r w:rsidR="00386155">
        <w:rPr>
          <w:rFonts w:ascii="Arial" w:hAnsi="Arial" w:cs="Arial"/>
          <w:lang w:val="es-ES"/>
        </w:rPr>
        <w:t>más</w:t>
      </w:r>
      <w:r w:rsidR="00C93326">
        <w:rPr>
          <w:rFonts w:ascii="Arial" w:hAnsi="Arial" w:cs="Arial"/>
          <w:lang w:val="es-ES"/>
        </w:rPr>
        <w:t xml:space="preserve"> </w:t>
      </w:r>
      <w:r w:rsidR="00386155">
        <w:rPr>
          <w:rFonts w:ascii="Arial" w:hAnsi="Arial" w:cs="Arial"/>
          <w:lang w:val="es-ES"/>
        </w:rPr>
        <w:t xml:space="preserve">de </w:t>
      </w:r>
      <w:del w:id="99" w:author="Geraldine Ochoa/Other/Consultant" w:date="2022-11-17T19:03:00Z">
        <w:r w:rsidR="00386155" w:rsidRPr="00FC15DC" w:rsidDel="0051218D">
          <w:rPr>
            <w:rFonts w:ascii="Arial" w:hAnsi="Arial" w:cs="Arial"/>
            <w:lang w:val="es-ES"/>
          </w:rPr>
          <w:delText>5</w:delText>
        </w:r>
        <w:r w:rsidR="00FC15DC" w:rsidRPr="00FC15DC" w:rsidDel="0051218D">
          <w:rPr>
            <w:rFonts w:ascii="Arial" w:hAnsi="Arial" w:cs="Arial"/>
            <w:lang w:val="es-ES"/>
          </w:rPr>
          <w:delText xml:space="preserve"> </w:delText>
        </w:r>
      </w:del>
      <w:ins w:id="100" w:author="Geraldine Ochoa/Other/Consultant" w:date="2022-11-17T19:03:00Z">
        <w:r w:rsidR="0051218D">
          <w:rPr>
            <w:rFonts w:ascii="Arial" w:hAnsi="Arial" w:cs="Arial"/>
            <w:lang w:val="es-ES"/>
          </w:rPr>
          <w:t>cinco</w:t>
        </w:r>
        <w:r w:rsidR="0051218D" w:rsidRPr="00FC15DC">
          <w:rPr>
            <w:rFonts w:ascii="Arial" w:hAnsi="Arial" w:cs="Arial"/>
            <w:lang w:val="es-ES"/>
          </w:rPr>
          <w:t xml:space="preserve"> </w:t>
        </w:r>
      </w:ins>
      <w:r w:rsidR="00C93326">
        <w:rPr>
          <w:rFonts w:ascii="Arial" w:hAnsi="Arial" w:cs="Arial"/>
          <w:lang w:val="es-ES"/>
        </w:rPr>
        <w:t>por folículo.</w:t>
      </w:r>
      <w:ins w:id="101" w:author="Geraldine Ochoa/Other/Consultant" w:date="2022-11-17T19:01:00Z">
        <w:r w:rsidR="00A86CDF" w:rsidRPr="00A86CDF">
          <w:rPr>
            <w:rFonts w:ascii="Arial" w:hAnsi="Arial" w:cs="Arial"/>
            <w:vertAlign w:val="superscript"/>
            <w:lang w:val="es-ES"/>
            <w:rPrChange w:id="102" w:author="Geraldine Ochoa/Other/Consultant" w:date="2022-11-17T19:01:00Z">
              <w:rPr>
                <w:rFonts w:ascii="Arial" w:hAnsi="Arial" w:cs="Arial"/>
                <w:lang w:val="es-ES"/>
              </w:rPr>
            </w:rPrChange>
          </w:rPr>
          <w:t>6</w:t>
        </w:r>
      </w:ins>
      <w:r w:rsidR="00C93326">
        <w:rPr>
          <w:rFonts w:ascii="Arial" w:hAnsi="Arial" w:cs="Arial"/>
          <w:lang w:val="es-ES"/>
        </w:rPr>
        <w:t xml:space="preserve"> </w:t>
      </w:r>
      <w:del w:id="103" w:author="Geraldine Ochoa/Other/Consultant" w:date="2022-11-17T19:02:00Z">
        <w:r w:rsidR="00435165" w:rsidDel="00A86CDF">
          <w:rPr>
            <w:rFonts w:ascii="Arial" w:hAnsi="Arial" w:cs="Arial"/>
            <w:lang w:val="es-ES"/>
          </w:rPr>
          <w:fldChar w:fldCharType="begin"/>
        </w:r>
        <w:r w:rsidR="00391C29" w:rsidDel="00A86CDF">
          <w:rPr>
            <w:rFonts w:ascii="Arial" w:hAnsi="Arial" w:cs="Arial"/>
            <w:lang w:val="es-ES"/>
          </w:rPr>
          <w:delInstrText xml:space="preserve"> ADDIN ZOTERO_ITEM CSL_CITATION {"citationID":"edTUtohq","properties":{"formattedCitation":"(Akta\\uc0\\u351{} Karabay and Aksu \\uc0\\u199{}erman, 2020)","plainCitation":"(Aktaş Karabay and Aksu Çerman, 2020)","noteIndex":0},"citationItems":[{"id":"3wcoOyO5/o1Rx61cU","uris":["http://zotero.org/users/local/6jp3wj0m/items/DSGQXKM7"],"itemData":{"id":248,"type":"article-journal","abstract":"Background\nDemodex mites are found on the skin of many healthy individuals. Demodex mites in high densities are considered to play a pathogenic role.\nObjective\nTo investigate the association between Demodex infestation and the three most common facial dermatoses: acne vulgaris, rosacea and seborrheic dermatitis.\nMethods\nThis prospective, observational case-control study included 127 patients (43 with acne vulgaris, 43 with rosacea and 41 with seborrheic dermatitis) and 77 healthy controls. The presence of demodicosis was evaluated by standardized skin surface biopsy in both the patient and control groups.\nResults\nIn terms of gender and age, no significant difference was found between the patients and controls (p&gt;0.05). Demodex infestation rates were significantly higher in patients than in controls (p=0.001). Demodex infestation rates were significantly higher in the rosacea group than acne vulgaris and seborrheic dermatitis groups and controls (p=0.001; p=0.024; p=0.001, respectively). Demodex infestation was found to be significantly higher in the acne vulgaris and seborrheic dermatitis groups than in controls (p=0.001 and p=0.001, respectively). No difference was observed between the acne vulgaris and seborrheic dermatitis groups in terms of demodicosis (p=0.294).\nStudy limitations\nSmall sample size is a limitation of the study. The lack of an objective scoring system in the diagnosis of Demodex infestation is another limitation.\nConclusion\nThe findings of the present study emphasize that acne vulgaris, rosacea and seborrheic dermatitis are significantly associated with Demodex infestation. Standardized skin surface biopsy is a practical tool in the determination of Demodex infestation.","container-title":"Anais Brasileiros de Dermatologia","DOI":"10.1016/j.abd.2019.08.023","ISSN":"0365-0596","issue":"2","journalAbbreviation":"Anais Brasileiros de Dermatologia","language":"en","page":"187-193","source":"ScienceDirect","title":"Demodex folliculorum infestations in common facial dermatoses: acne vulgaris, rosacea, seborrheic dermatitis","title-short":"Demodex folliculorum infestations in common facial dermatoses","volume":"95","author":[{"family":"Aktaş Karabay","given":"Ezgi"},{"family":"Aksu Çerman","given":"Aslı"}],"issued":{"date-parts":[["2020",3,1]]}}}],"schema":"https://github.com/citation-style-language/schema/raw/master/csl-citation.json"} </w:delInstrText>
        </w:r>
        <w:r w:rsidR="00435165" w:rsidDel="00A86CDF">
          <w:rPr>
            <w:rFonts w:ascii="Arial" w:hAnsi="Arial" w:cs="Arial"/>
            <w:lang w:val="es-ES"/>
          </w:rPr>
          <w:fldChar w:fldCharType="separate"/>
        </w:r>
        <w:r w:rsidR="00391C29" w:rsidRPr="00391C29" w:rsidDel="00A86CDF">
          <w:rPr>
            <w:rFonts w:ascii="Arial" w:hAnsi="Arial" w:cs="Arial"/>
            <w:szCs w:val="24"/>
          </w:rPr>
          <w:delText>(Aktaş Karabay and Aksu Çerman, 2020)</w:delText>
        </w:r>
        <w:r w:rsidR="00435165" w:rsidDel="00A86CDF">
          <w:rPr>
            <w:rFonts w:ascii="Arial" w:hAnsi="Arial" w:cs="Arial"/>
            <w:lang w:val="es-ES"/>
          </w:rPr>
          <w:fldChar w:fldCharType="end"/>
        </w:r>
        <w:r w:rsidR="00C93326" w:rsidDel="00A86CDF">
          <w:rPr>
            <w:rFonts w:ascii="Arial" w:hAnsi="Arial" w:cs="Arial"/>
            <w:lang w:val="es-ES"/>
          </w:rPr>
          <w:delText xml:space="preserve"> </w:delText>
        </w:r>
      </w:del>
      <w:r>
        <w:rPr>
          <w:rFonts w:ascii="Arial" w:hAnsi="Arial" w:cs="Arial"/>
          <w:lang w:val="es-ES"/>
        </w:rPr>
        <w:t xml:space="preserve">Es </w:t>
      </w:r>
      <w:r w:rsidR="00386155">
        <w:rPr>
          <w:rFonts w:ascii="Arial" w:hAnsi="Arial" w:cs="Arial"/>
          <w:lang w:val="es-ES"/>
        </w:rPr>
        <w:t>frecuente en</w:t>
      </w:r>
      <w:r w:rsidR="00C93326">
        <w:rPr>
          <w:rFonts w:ascii="Arial" w:hAnsi="Arial" w:cs="Arial"/>
          <w:lang w:val="es-ES"/>
        </w:rPr>
        <w:t xml:space="preserve"> personas que no utilizan jabón para lavar la </w:t>
      </w:r>
      <w:r>
        <w:rPr>
          <w:rFonts w:ascii="Arial" w:hAnsi="Arial" w:cs="Arial"/>
          <w:lang w:val="es-ES"/>
        </w:rPr>
        <w:t xml:space="preserve">cara y </w:t>
      </w:r>
      <w:r w:rsidR="00386155">
        <w:rPr>
          <w:rFonts w:ascii="Arial" w:hAnsi="Arial" w:cs="Arial"/>
          <w:lang w:val="es-ES"/>
        </w:rPr>
        <w:t>que por</w:t>
      </w:r>
      <w:r w:rsidR="00C93326">
        <w:rPr>
          <w:rFonts w:ascii="Arial" w:hAnsi="Arial" w:cs="Arial"/>
          <w:lang w:val="es-ES"/>
        </w:rPr>
        <w:t xml:space="preserve"> el contrario se desmaquillan con sustancias cremosas o grasosas. </w:t>
      </w:r>
    </w:p>
    <w:p w14:paraId="4DDA27A3" w14:textId="53A383E9" w:rsidR="00FC15DC" w:rsidRDefault="00FC15DC" w:rsidP="00FC15DC">
      <w:pPr>
        <w:spacing w:line="240" w:lineRule="auto"/>
        <w:jc w:val="both"/>
        <w:rPr>
          <w:rFonts w:ascii="Arial" w:hAnsi="Arial" w:cs="Arial"/>
          <w:lang w:val="es-ES"/>
        </w:rPr>
      </w:pPr>
      <w:r w:rsidRPr="00FC15DC">
        <w:rPr>
          <w:rFonts w:ascii="Arial" w:hAnsi="Arial" w:cs="Arial"/>
          <w:lang w:val="es-ES"/>
        </w:rPr>
        <w:t xml:space="preserve">La </w:t>
      </w:r>
      <w:ins w:id="104" w:author="Geraldine Ochoa/Other/Consultant" w:date="2022-11-17T19:02:00Z">
        <w:r w:rsidR="00A86CDF">
          <w:rPr>
            <w:rFonts w:ascii="Arial" w:hAnsi="Arial" w:cs="Arial"/>
            <w:lang w:val="es-ES"/>
          </w:rPr>
          <w:t>d</w:t>
        </w:r>
      </w:ins>
      <w:del w:id="105" w:author="Geraldine Ochoa/Other/Consultant" w:date="2022-11-17T19:02:00Z">
        <w:r w:rsidR="00386155" w:rsidDel="00A86CDF">
          <w:rPr>
            <w:rFonts w:ascii="Arial" w:hAnsi="Arial" w:cs="Arial"/>
            <w:lang w:val="es-ES"/>
          </w:rPr>
          <w:delText>D</w:delText>
        </w:r>
      </w:del>
      <w:r w:rsidRPr="00FC15DC">
        <w:rPr>
          <w:rFonts w:ascii="Arial" w:hAnsi="Arial" w:cs="Arial"/>
          <w:lang w:val="es-ES"/>
        </w:rPr>
        <w:t xml:space="preserve">ermatitis </w:t>
      </w:r>
      <w:ins w:id="106" w:author="Geraldine Ochoa/Other/Consultant" w:date="2022-11-17T19:02:00Z">
        <w:r w:rsidR="00A86CDF">
          <w:rPr>
            <w:rFonts w:ascii="Arial" w:hAnsi="Arial" w:cs="Arial"/>
            <w:lang w:val="es-ES"/>
          </w:rPr>
          <w:t>s</w:t>
        </w:r>
      </w:ins>
      <w:del w:id="107" w:author="Geraldine Ochoa/Other/Consultant" w:date="2022-11-17T19:02:00Z">
        <w:r w:rsidR="00386155" w:rsidDel="00A86CDF">
          <w:rPr>
            <w:rFonts w:ascii="Arial" w:hAnsi="Arial" w:cs="Arial"/>
            <w:lang w:val="es-ES"/>
          </w:rPr>
          <w:delText>S</w:delText>
        </w:r>
      </w:del>
      <w:r w:rsidRPr="00FC15DC">
        <w:rPr>
          <w:rFonts w:ascii="Arial" w:hAnsi="Arial" w:cs="Arial"/>
          <w:lang w:val="es-ES"/>
        </w:rPr>
        <w:t>eborreica es una enfermedad inflamatoria común de la piel que se presenta en áreas ricas en glándulas sebáceas, particularmente el cuero cabelludo, la</w:t>
      </w:r>
      <w:r w:rsidR="00466B33">
        <w:rPr>
          <w:rFonts w:ascii="Arial" w:hAnsi="Arial" w:cs="Arial"/>
          <w:lang w:val="es-ES"/>
        </w:rPr>
        <w:t xml:space="preserve"> zona centro facial de</w:t>
      </w:r>
      <w:r w:rsidRPr="00FC15DC">
        <w:rPr>
          <w:rFonts w:ascii="Arial" w:hAnsi="Arial" w:cs="Arial"/>
          <w:lang w:val="es-ES"/>
        </w:rPr>
        <w:t xml:space="preserve"> cara y los pliegues </w:t>
      </w:r>
      <w:r w:rsidR="00466B33" w:rsidRPr="00FC15DC">
        <w:rPr>
          <w:rFonts w:ascii="Arial" w:hAnsi="Arial" w:cs="Arial"/>
          <w:lang w:val="es-ES"/>
        </w:rPr>
        <w:t>corporales</w:t>
      </w:r>
      <w:r w:rsidR="00466B33">
        <w:rPr>
          <w:rFonts w:ascii="Arial" w:hAnsi="Arial" w:cs="Arial"/>
          <w:lang w:val="es-ES"/>
        </w:rPr>
        <w:t xml:space="preserve"> </w:t>
      </w:r>
      <w:r w:rsidR="00386155">
        <w:rPr>
          <w:rFonts w:ascii="Arial" w:hAnsi="Arial" w:cs="Arial"/>
          <w:lang w:val="es-ES"/>
        </w:rPr>
        <w:t>(axilas</w:t>
      </w:r>
      <w:r w:rsidR="00466B33">
        <w:rPr>
          <w:rFonts w:ascii="Arial" w:hAnsi="Arial" w:cs="Arial"/>
          <w:lang w:val="es-ES"/>
        </w:rPr>
        <w:t xml:space="preserve"> e </w:t>
      </w:r>
      <w:proofErr w:type="spellStart"/>
      <w:r w:rsidR="00386155">
        <w:rPr>
          <w:rFonts w:ascii="Arial" w:hAnsi="Arial" w:cs="Arial"/>
          <w:lang w:val="es-ES"/>
        </w:rPr>
        <w:t>ingles</w:t>
      </w:r>
      <w:proofErr w:type="spellEnd"/>
      <w:r w:rsidR="00386155">
        <w:rPr>
          <w:rFonts w:ascii="Arial" w:hAnsi="Arial" w:cs="Arial"/>
          <w:lang w:val="es-ES"/>
        </w:rPr>
        <w:t>)</w:t>
      </w:r>
      <w:ins w:id="108" w:author="Geraldine Ochoa/Other/Consultant" w:date="2022-11-17T19:02:00Z">
        <w:r w:rsidR="00A86CDF">
          <w:rPr>
            <w:rFonts w:ascii="Arial" w:hAnsi="Arial" w:cs="Arial"/>
            <w:lang w:val="es-ES"/>
          </w:rPr>
          <w:t>.</w:t>
        </w:r>
      </w:ins>
      <w:r w:rsidR="00386155">
        <w:rPr>
          <w:rFonts w:ascii="Arial" w:hAnsi="Arial" w:cs="Arial"/>
          <w:lang w:val="es-ES"/>
        </w:rPr>
        <w:t xml:space="preserve"> La</w:t>
      </w:r>
      <w:r w:rsidRPr="00FC15DC">
        <w:rPr>
          <w:rFonts w:ascii="Arial" w:hAnsi="Arial" w:cs="Arial"/>
          <w:lang w:val="es-ES"/>
        </w:rPr>
        <w:t xml:space="preserve"> composición de los lípidos en la superficie de la piel y la susceptibilidad individual</w:t>
      </w:r>
      <w:r w:rsidR="00386155">
        <w:rPr>
          <w:rFonts w:ascii="Arial" w:hAnsi="Arial" w:cs="Arial"/>
          <w:lang w:val="es-ES"/>
        </w:rPr>
        <w:t xml:space="preserve"> son importantes para la aparición de esta enfermedad.</w:t>
      </w:r>
      <w:r w:rsidRPr="00FC15DC">
        <w:rPr>
          <w:rFonts w:ascii="Arial" w:hAnsi="Arial" w:cs="Arial"/>
          <w:lang w:val="es-ES"/>
        </w:rPr>
        <w:t xml:space="preserve"> Actualmente se utiliza una amplia gama de modalidades terapéuticas</w:t>
      </w:r>
      <w:r w:rsidR="00C93326">
        <w:rPr>
          <w:rFonts w:ascii="Arial" w:hAnsi="Arial" w:cs="Arial"/>
          <w:lang w:val="es-ES"/>
        </w:rPr>
        <w:t xml:space="preserve"> indicadas por el </w:t>
      </w:r>
      <w:del w:id="109" w:author="Geraldine Ochoa/Other/Consultant" w:date="2022-11-17T19:02:00Z">
        <w:r w:rsidR="00C93326" w:rsidDel="0051218D">
          <w:rPr>
            <w:rFonts w:ascii="Arial" w:hAnsi="Arial" w:cs="Arial"/>
            <w:lang w:val="es-ES"/>
          </w:rPr>
          <w:delText xml:space="preserve"> </w:delText>
        </w:r>
      </w:del>
      <w:r w:rsidR="00C93326">
        <w:rPr>
          <w:rFonts w:ascii="Arial" w:hAnsi="Arial" w:cs="Arial"/>
          <w:lang w:val="es-ES"/>
        </w:rPr>
        <w:t>especialista en piel</w:t>
      </w:r>
      <w:ins w:id="110" w:author="Geraldine Ochoa/Other/Consultant" w:date="2022-11-17T19:02:00Z">
        <w:r w:rsidR="0051218D">
          <w:rPr>
            <w:rFonts w:ascii="Arial" w:hAnsi="Arial" w:cs="Arial"/>
            <w:lang w:val="es-ES"/>
          </w:rPr>
          <w:t>.</w:t>
        </w:r>
      </w:ins>
      <w:ins w:id="111" w:author="Geraldine Ochoa/Other/Consultant" w:date="2022-11-17T19:03:00Z">
        <w:r w:rsidR="0051218D" w:rsidRPr="0051218D">
          <w:rPr>
            <w:rFonts w:ascii="Arial" w:hAnsi="Arial" w:cs="Arial"/>
            <w:vertAlign w:val="superscript"/>
            <w:lang w:val="es-ES"/>
            <w:rPrChange w:id="112" w:author="Geraldine Ochoa/Other/Consultant" w:date="2022-11-17T19:03:00Z">
              <w:rPr>
                <w:rFonts w:ascii="Arial" w:hAnsi="Arial" w:cs="Arial"/>
                <w:lang w:val="es-ES"/>
              </w:rPr>
            </w:rPrChange>
          </w:rPr>
          <w:t>7</w:t>
        </w:r>
      </w:ins>
      <w:del w:id="113" w:author="Geraldine Ochoa/Other/Consultant" w:date="2022-11-17T19:03:00Z">
        <w:r w:rsidR="00C93326" w:rsidDel="0051218D">
          <w:rPr>
            <w:rFonts w:ascii="Arial" w:hAnsi="Arial" w:cs="Arial"/>
            <w:lang w:val="es-ES"/>
          </w:rPr>
          <w:delText xml:space="preserve"> </w:delText>
        </w:r>
        <w:r w:rsidR="00F11A83" w:rsidDel="0051218D">
          <w:rPr>
            <w:rFonts w:ascii="Arial" w:hAnsi="Arial" w:cs="Arial"/>
            <w:lang w:val="es-ES"/>
          </w:rPr>
          <w:delText xml:space="preserve"> </w:delText>
        </w:r>
        <w:r w:rsidR="00F11A83" w:rsidDel="0051218D">
          <w:rPr>
            <w:rFonts w:ascii="Arial" w:hAnsi="Arial" w:cs="Arial"/>
            <w:lang w:val="es-ES"/>
          </w:rPr>
          <w:fldChar w:fldCharType="begin"/>
        </w:r>
        <w:r w:rsidR="00391C29" w:rsidDel="0051218D">
          <w:rPr>
            <w:rFonts w:ascii="Arial" w:hAnsi="Arial" w:cs="Arial"/>
            <w:lang w:val="es-ES"/>
          </w:rPr>
          <w:delInstrText xml:space="preserve"> ADDIN ZOTERO_ITEM CSL_CITATION {"citationID":"INyI4Pzl","properties":{"formattedCitation":"(Tucker and Masood, 2022)","plainCitation":"(Tucker and Masood, 2022)","noteIndex":0},"citationItems":[{"id":"3wcoOyO5/VpiLUlGx","uris":["http://zotero.org/users/local/6jp3wj0m/items/9QWMXCCR"],"itemData":{"id":268,"type":"chapter","abstract":"Seborrheic dermatitis (SD) is a common inflammatory skin disease presenting with a papulosquamous morphology in areas rich in sebaceous glands, particularly the scalp, face, and body folds. The infantile (ISD) and adult (ASD) variants reflect the condition’s bimodal occurrence. Infants are not usually troubled by seborrheic dermatitis, but it may cause significant parental anxiety, often appearing as firm, greasy scales on the crown and frontal regions of the scalp. It occurs in the first three months of life and is mild,self-limiting, and resolving spontaneously in most cases by the first year of life.ASD, on the other hand, is characterized by a relapsing and remitting pattern of disease and is ranked third behind atopic and contact dermatitis for its potential to impair the quality of life.[1]","call-number":"NBK551707","container-title":"StatPearls","event-place":"Treasure Island (FL)","language":"eng","license":"Copyright © 2022, StatPearls Publishing LLC.","note":"PMID: 31869171","publisher":"StatPearls Publishing","publisher-place":"Treasure Island (FL)","source":"PubMed","title":"Seborrheic Dermatitis","URL":"http://www.ncbi.nlm.nih.gov/books/NBK551707/","author":[{"family":"Tucker","given":"Dan"},{"family":"Masood","given":"Sadia"}],"accessed":{"date-parts":[["2022",11,14]]},"issued":{"date-parts":[["2022"]]}}}],"schema":"https://github.com/citation-style-language/schema/raw/master/csl-citation.json"} </w:delInstrText>
        </w:r>
        <w:r w:rsidR="00F11A83" w:rsidDel="0051218D">
          <w:rPr>
            <w:rFonts w:ascii="Arial" w:hAnsi="Arial" w:cs="Arial"/>
            <w:lang w:val="es-ES"/>
          </w:rPr>
          <w:fldChar w:fldCharType="separate"/>
        </w:r>
        <w:r w:rsidR="00391C29" w:rsidRPr="00391C29" w:rsidDel="0051218D">
          <w:rPr>
            <w:rFonts w:ascii="Arial" w:hAnsi="Arial" w:cs="Arial"/>
          </w:rPr>
          <w:delText>(Tucker and Masood, 2022)</w:delText>
        </w:r>
        <w:r w:rsidR="00F11A83" w:rsidDel="0051218D">
          <w:rPr>
            <w:rFonts w:ascii="Arial" w:hAnsi="Arial" w:cs="Arial"/>
            <w:lang w:val="es-ES"/>
          </w:rPr>
          <w:fldChar w:fldCharType="end"/>
        </w:r>
      </w:del>
    </w:p>
    <w:p w14:paraId="4AF52870" w14:textId="54E1FD71" w:rsidR="00992715" w:rsidRDefault="00992715" w:rsidP="00FC15DC">
      <w:pPr>
        <w:spacing w:line="240" w:lineRule="auto"/>
        <w:jc w:val="both"/>
        <w:rPr>
          <w:rFonts w:ascii="Arial" w:hAnsi="Arial" w:cs="Arial"/>
          <w:lang w:val="es-ES"/>
        </w:rPr>
      </w:pPr>
      <w:r w:rsidRPr="00992715">
        <w:rPr>
          <w:rFonts w:ascii="Arial" w:hAnsi="Arial" w:cs="Arial"/>
          <w:lang w:val="es-ES"/>
        </w:rPr>
        <w:t xml:space="preserve">El </w:t>
      </w:r>
      <w:del w:id="114" w:author="Geraldine Ochoa/Other/Consultant" w:date="2022-11-17T19:03:00Z">
        <w:r w:rsidR="00386155" w:rsidDel="0051218D">
          <w:rPr>
            <w:rFonts w:ascii="Arial" w:hAnsi="Arial" w:cs="Arial"/>
            <w:lang w:val="es-ES"/>
          </w:rPr>
          <w:delText>L</w:delText>
        </w:r>
      </w:del>
      <w:ins w:id="115" w:author="Geraldine Ochoa/Other/Consultant" w:date="2022-11-17T19:03:00Z">
        <w:r w:rsidR="0051218D">
          <w:rPr>
            <w:rFonts w:ascii="Arial" w:hAnsi="Arial" w:cs="Arial"/>
            <w:lang w:val="es-ES"/>
          </w:rPr>
          <w:t>l</w:t>
        </w:r>
      </w:ins>
      <w:r w:rsidRPr="00992715">
        <w:rPr>
          <w:rFonts w:ascii="Arial" w:hAnsi="Arial" w:cs="Arial"/>
          <w:lang w:val="es-ES"/>
        </w:rPr>
        <w:t xml:space="preserve">upus </w:t>
      </w:r>
      <w:del w:id="116" w:author="Geraldine Ochoa/Other/Consultant" w:date="2022-11-17T19:03:00Z">
        <w:r w:rsidR="00386155" w:rsidDel="0051218D">
          <w:rPr>
            <w:rFonts w:ascii="Arial" w:hAnsi="Arial" w:cs="Arial"/>
            <w:lang w:val="es-ES"/>
          </w:rPr>
          <w:delText>E</w:delText>
        </w:r>
      </w:del>
      <w:ins w:id="117" w:author="Geraldine Ochoa/Other/Consultant" w:date="2022-11-17T19:03:00Z">
        <w:r w:rsidR="0051218D">
          <w:rPr>
            <w:rFonts w:ascii="Arial" w:hAnsi="Arial" w:cs="Arial"/>
            <w:lang w:val="es-ES"/>
          </w:rPr>
          <w:t>e</w:t>
        </w:r>
      </w:ins>
      <w:r w:rsidRPr="00992715">
        <w:rPr>
          <w:rFonts w:ascii="Arial" w:hAnsi="Arial" w:cs="Arial"/>
          <w:lang w:val="es-ES"/>
        </w:rPr>
        <w:t xml:space="preserve">ritematoso (LE) puede presentarse con eritema facial con </w:t>
      </w:r>
      <w:r w:rsidR="00386155">
        <w:rPr>
          <w:rFonts w:ascii="Arial" w:hAnsi="Arial" w:cs="Arial"/>
          <w:lang w:val="es-ES"/>
        </w:rPr>
        <w:t>la</w:t>
      </w:r>
      <w:r w:rsidRPr="00992715">
        <w:rPr>
          <w:rFonts w:ascii="Arial" w:hAnsi="Arial" w:cs="Arial"/>
          <w:lang w:val="es-ES"/>
        </w:rPr>
        <w:t xml:space="preserve"> distribución </w:t>
      </w:r>
      <w:del w:id="118" w:author="Geraldine Ochoa/Other/Consultant" w:date="2022-11-17T19:03:00Z">
        <w:r w:rsidR="00386155" w:rsidDel="0051218D">
          <w:rPr>
            <w:rFonts w:ascii="Arial" w:hAnsi="Arial" w:cs="Arial"/>
            <w:lang w:val="es-ES"/>
          </w:rPr>
          <w:delText xml:space="preserve"> </w:delText>
        </w:r>
      </w:del>
      <w:r w:rsidR="00386155">
        <w:rPr>
          <w:rFonts w:ascii="Arial" w:hAnsi="Arial" w:cs="Arial"/>
          <w:lang w:val="es-ES"/>
        </w:rPr>
        <w:t>característica en</w:t>
      </w:r>
      <w:r w:rsidR="00511DCD">
        <w:rPr>
          <w:rFonts w:ascii="Arial" w:hAnsi="Arial" w:cs="Arial"/>
          <w:lang w:val="es-ES"/>
        </w:rPr>
        <w:t xml:space="preserve">       </w:t>
      </w:r>
      <w:r w:rsidR="00386155">
        <w:rPr>
          <w:rFonts w:ascii="Arial" w:hAnsi="Arial" w:cs="Arial"/>
          <w:lang w:val="es-ES"/>
        </w:rPr>
        <w:t xml:space="preserve"> “Alas de M</w:t>
      </w:r>
      <w:r w:rsidRPr="00992715">
        <w:rPr>
          <w:rFonts w:ascii="Arial" w:hAnsi="Arial" w:cs="Arial"/>
          <w:lang w:val="es-ES"/>
        </w:rPr>
        <w:t>ariposa</w:t>
      </w:r>
      <w:r w:rsidR="00386155">
        <w:rPr>
          <w:rFonts w:ascii="Arial" w:hAnsi="Arial" w:cs="Arial"/>
          <w:lang w:val="es-ES"/>
        </w:rPr>
        <w:t>”</w:t>
      </w:r>
      <w:r w:rsidRPr="00992715">
        <w:rPr>
          <w:rFonts w:ascii="Arial" w:hAnsi="Arial" w:cs="Arial"/>
          <w:lang w:val="es-ES"/>
        </w:rPr>
        <w:t>,</w:t>
      </w:r>
      <w:ins w:id="119" w:author="Geraldine Ochoa/Other/Consultant" w:date="2022-11-17T19:03:00Z">
        <w:r w:rsidR="0051218D" w:rsidRPr="0051218D">
          <w:rPr>
            <w:rFonts w:ascii="Arial" w:hAnsi="Arial" w:cs="Arial"/>
            <w:vertAlign w:val="superscript"/>
            <w:lang w:val="es-ES"/>
            <w:rPrChange w:id="120" w:author="Geraldine Ochoa/Other/Consultant" w:date="2022-11-17T19:03:00Z">
              <w:rPr>
                <w:rFonts w:ascii="Arial" w:hAnsi="Arial" w:cs="Arial"/>
                <w:lang w:val="es-ES"/>
              </w:rPr>
            </w:rPrChange>
          </w:rPr>
          <w:t>1</w:t>
        </w:r>
      </w:ins>
      <w:r w:rsidRPr="00992715">
        <w:rPr>
          <w:rFonts w:ascii="Arial" w:hAnsi="Arial" w:cs="Arial"/>
          <w:lang w:val="es-ES"/>
        </w:rPr>
        <w:t xml:space="preserve"> </w:t>
      </w:r>
      <w:del w:id="121" w:author="Geraldine Ochoa/Other/Consultant" w:date="2022-11-17T19:03:00Z">
        <w:r w:rsidR="00F11A83" w:rsidDel="0051218D">
          <w:rPr>
            <w:rFonts w:ascii="Arial" w:hAnsi="Arial" w:cs="Arial"/>
            <w:lang w:val="es-ES"/>
          </w:rPr>
          <w:fldChar w:fldCharType="begin"/>
        </w:r>
        <w:r w:rsidR="00391C29" w:rsidDel="0051218D">
          <w:rPr>
            <w:rFonts w:ascii="Arial" w:hAnsi="Arial" w:cs="Arial"/>
            <w:lang w:val="es-ES"/>
          </w:rPr>
          <w:delInstrText xml:space="preserve"> ADDIN ZOTERO_ITEM CSL_CITATION {"citationID":"dkgbvob6","properties":{"formattedCitation":"(\\uc0\\u304{}kizo\\uc0\\u287{}lu, 2014)","plainCitation":"(İkizoğlu, 2014)","noteIndex":0},"citationItems":[{"id":"3wcoOyO5/tS5XAjjk","uris":["http://zotero.org/users/local/6jp3wj0m/items/NIF5DKIC"],"itemData":{"id":253,"type":"article-journal","abstract":"The term red face is reserved for lesions located exclusively or very predominantly on the face that result from changes in cutaneous blood flow triggered by multiple different conditions. Facial erythema may not only present clinically as a distinct entity, but can also be a sign of other diseases. Patients with a red face challenge clinicians to consider a broad differential diagnosis. Diagnosis is based on date and mode of appearance, characteristics of the erythema, functional signs, and associated systemic manifestations. In most cases, the cause is a benign disease such as rosacea, contact dermatitis, photodermatosis, and climacterium, and a thorough history and physical examination is enough to make a diagnosis; facial erythema may also present as a symptom of drug allergies, cardiac disease, carcinoid syndrome, pheochromocytoma, mastocytosis, and anaphylaxis, as well as some rare causes such as medullary carcinoma of the thyroid, pancreatic cell tumor, and renal carcinoma where further laboratory, radiologic, or histopathologic studies are required. In this review, the mechanisms of flushing, its clinical differential diagnosis, and management of various conditions that cause flushing are discussed.","container-title":"Clinics in Dermatology","DOI":"10.1016/j.clindermatol.2014.02.019","ISSN":"1879-1131","issue":"6","journalAbbreviation":"Clin Dermatol","language":"eng","note":"PMID: 25441473","page":"800-808","source":"PubMed","title":"Red face revisited: Flushing","title-short":"Red face revisited","volume":"32","author":[{"family":"İkizoğlu","given":"Güliz"}],"issued":{"date-parts":[["2014",12]]}}}],"schema":"https://github.com/citation-style-language/schema/raw/master/csl-citation.json"} </w:delInstrText>
        </w:r>
        <w:r w:rsidR="00F11A83" w:rsidDel="0051218D">
          <w:rPr>
            <w:rFonts w:ascii="Arial" w:hAnsi="Arial" w:cs="Arial"/>
            <w:lang w:val="es-ES"/>
          </w:rPr>
          <w:fldChar w:fldCharType="separate"/>
        </w:r>
        <w:r w:rsidR="00391C29" w:rsidRPr="00391C29" w:rsidDel="0051218D">
          <w:rPr>
            <w:rFonts w:ascii="Arial" w:hAnsi="Arial" w:cs="Arial"/>
            <w:szCs w:val="24"/>
          </w:rPr>
          <w:delText>(İkizoğlu, 2014)</w:delText>
        </w:r>
        <w:r w:rsidR="00F11A83" w:rsidDel="0051218D">
          <w:rPr>
            <w:rFonts w:ascii="Arial" w:hAnsi="Arial" w:cs="Arial"/>
            <w:lang w:val="es-ES"/>
          </w:rPr>
          <w:fldChar w:fldCharType="end"/>
        </w:r>
        <w:r w:rsidR="00C93326" w:rsidDel="0051218D">
          <w:rPr>
            <w:rFonts w:ascii="Arial" w:hAnsi="Arial" w:cs="Arial"/>
            <w:lang w:val="es-ES"/>
          </w:rPr>
          <w:delText xml:space="preserve">, </w:delText>
        </w:r>
      </w:del>
      <w:r w:rsidR="00C93326">
        <w:rPr>
          <w:rFonts w:ascii="Arial" w:hAnsi="Arial" w:cs="Arial"/>
          <w:lang w:val="es-ES"/>
        </w:rPr>
        <w:t xml:space="preserve">no da síntomas como dolor o </w:t>
      </w:r>
      <w:r w:rsidR="00386155">
        <w:rPr>
          <w:rFonts w:ascii="Arial" w:hAnsi="Arial" w:cs="Arial"/>
          <w:lang w:val="es-ES"/>
        </w:rPr>
        <w:t>comezón</w:t>
      </w:r>
      <w:r w:rsidR="00C93326">
        <w:rPr>
          <w:rFonts w:ascii="Arial" w:hAnsi="Arial" w:cs="Arial"/>
          <w:lang w:val="es-ES"/>
        </w:rPr>
        <w:t xml:space="preserve"> y muy característicamente se presenta después de exponerse al sol. Es importante diferenciarlo de las otras causas ya descritas, pues en estos pacientes la exposición a la luz ultravioleta puede incluso desencadenar una reacción generalizada. </w:t>
      </w:r>
    </w:p>
    <w:p w14:paraId="232DA69B" w14:textId="2D3B42ED" w:rsidR="00435165" w:rsidRPr="00435165" w:rsidRDefault="00EC38FF" w:rsidP="001351B1">
      <w:pPr>
        <w:spacing w:line="240" w:lineRule="auto"/>
        <w:jc w:val="both"/>
        <w:rPr>
          <w:rFonts w:ascii="Arial" w:hAnsi="Arial" w:cs="Arial"/>
          <w:lang w:val="es-ES"/>
        </w:rPr>
      </w:pPr>
      <w:r>
        <w:rPr>
          <w:rFonts w:ascii="Arial" w:hAnsi="Arial" w:cs="Arial"/>
          <w:lang w:val="es-ES"/>
        </w:rPr>
        <w:t>En l</w:t>
      </w:r>
      <w:r w:rsidR="00992715" w:rsidRPr="00992715">
        <w:rPr>
          <w:rFonts w:ascii="Arial" w:hAnsi="Arial" w:cs="Arial"/>
          <w:lang w:val="es-ES"/>
        </w:rPr>
        <w:t xml:space="preserve">a dermatomiositis (DM) </w:t>
      </w:r>
      <w:r>
        <w:rPr>
          <w:rFonts w:ascii="Arial" w:hAnsi="Arial" w:cs="Arial"/>
          <w:lang w:val="es-ES"/>
        </w:rPr>
        <w:t>l</w:t>
      </w:r>
      <w:r w:rsidR="00992715" w:rsidRPr="00992715">
        <w:rPr>
          <w:rFonts w:ascii="Arial" w:hAnsi="Arial" w:cs="Arial"/>
          <w:lang w:val="es-ES"/>
        </w:rPr>
        <w:t xml:space="preserve">a cara </w:t>
      </w:r>
      <w:del w:id="122" w:author="Geraldine Ochoa/Other/Consultant" w:date="2022-11-17T19:04:00Z">
        <w:r w:rsidR="00992715" w:rsidRPr="00992715" w:rsidDel="0051218D">
          <w:rPr>
            <w:rFonts w:ascii="Arial" w:hAnsi="Arial" w:cs="Arial"/>
            <w:lang w:val="es-ES"/>
          </w:rPr>
          <w:delText xml:space="preserve">está </w:delText>
        </w:r>
      </w:del>
      <w:r w:rsidR="00992715" w:rsidRPr="00992715">
        <w:rPr>
          <w:rFonts w:ascii="Arial" w:hAnsi="Arial" w:cs="Arial"/>
          <w:lang w:val="es-ES"/>
        </w:rPr>
        <w:t xml:space="preserve">frecuentemente </w:t>
      </w:r>
      <w:del w:id="123" w:author="Geraldine Ochoa/Other/Consultant" w:date="2022-11-17T19:04:00Z">
        <w:r w:rsidR="00992715" w:rsidRPr="00992715" w:rsidDel="0051218D">
          <w:rPr>
            <w:rFonts w:ascii="Arial" w:hAnsi="Arial" w:cs="Arial"/>
            <w:lang w:val="es-ES"/>
          </w:rPr>
          <w:delText xml:space="preserve">involucrada </w:delText>
        </w:r>
      </w:del>
      <w:ins w:id="124" w:author="Geraldine Ochoa/Other/Consultant" w:date="2022-11-17T19:04:00Z">
        <w:r w:rsidR="0051218D">
          <w:rPr>
            <w:rFonts w:ascii="Arial" w:hAnsi="Arial" w:cs="Arial"/>
            <w:lang w:val="es-ES"/>
          </w:rPr>
          <w:t>tiene</w:t>
        </w:r>
        <w:r w:rsidR="0051218D" w:rsidRPr="00992715">
          <w:rPr>
            <w:rFonts w:ascii="Arial" w:hAnsi="Arial" w:cs="Arial"/>
            <w:lang w:val="es-ES"/>
          </w:rPr>
          <w:t xml:space="preserve"> </w:t>
        </w:r>
      </w:ins>
      <w:del w:id="125" w:author="Geraldine Ochoa/Other/Consultant" w:date="2022-11-17T19:04:00Z">
        <w:r w:rsidR="00992715" w:rsidRPr="00992715" w:rsidDel="0051218D">
          <w:rPr>
            <w:rFonts w:ascii="Arial" w:hAnsi="Arial" w:cs="Arial"/>
            <w:lang w:val="es-ES"/>
          </w:rPr>
          <w:delText xml:space="preserve">con </w:delText>
        </w:r>
      </w:del>
      <w:ins w:id="126" w:author="Geraldine Ochoa/Other/Consultant" w:date="2022-11-17T19:04:00Z">
        <w:r w:rsidR="0051218D">
          <w:rPr>
            <w:rFonts w:ascii="Arial" w:hAnsi="Arial" w:cs="Arial"/>
            <w:lang w:val="es-ES"/>
          </w:rPr>
          <w:t xml:space="preserve">los </w:t>
        </w:r>
      </w:ins>
      <w:r w:rsidR="00992715" w:rsidRPr="00992715">
        <w:rPr>
          <w:rFonts w:ascii="Arial" w:hAnsi="Arial" w:cs="Arial"/>
          <w:lang w:val="es-ES"/>
        </w:rPr>
        <w:t xml:space="preserve">párpados superiores </w:t>
      </w:r>
      <w:r w:rsidR="00C436DC">
        <w:rPr>
          <w:rFonts w:ascii="Arial" w:hAnsi="Arial" w:cs="Arial"/>
          <w:lang w:val="es-ES"/>
        </w:rPr>
        <w:t>hinchados</w:t>
      </w:r>
      <w:r w:rsidR="00992715" w:rsidRPr="00992715">
        <w:rPr>
          <w:rFonts w:ascii="Arial" w:hAnsi="Arial" w:cs="Arial"/>
          <w:lang w:val="es-ES"/>
        </w:rPr>
        <w:t xml:space="preserve"> </w:t>
      </w:r>
      <w:ins w:id="127" w:author="Geraldine Ochoa/Other/Consultant" w:date="2022-11-17T19:04:00Z">
        <w:r w:rsidR="0051218D">
          <w:rPr>
            <w:rFonts w:ascii="Arial" w:hAnsi="Arial" w:cs="Arial"/>
            <w:lang w:val="es-ES"/>
          </w:rPr>
          <w:t xml:space="preserve">y </w:t>
        </w:r>
      </w:ins>
      <w:r w:rsidR="00992715" w:rsidRPr="00992715">
        <w:rPr>
          <w:rFonts w:ascii="Arial" w:hAnsi="Arial" w:cs="Arial"/>
          <w:lang w:val="es-ES"/>
        </w:rPr>
        <w:t>de color púrpura o violeta</w:t>
      </w:r>
      <w:r w:rsidR="00992715">
        <w:rPr>
          <w:rFonts w:ascii="Arial" w:hAnsi="Arial" w:cs="Arial"/>
          <w:lang w:val="es-ES"/>
        </w:rPr>
        <w:t xml:space="preserve">. </w:t>
      </w:r>
      <w:r w:rsidR="00992715" w:rsidRPr="00992715">
        <w:rPr>
          <w:rFonts w:ascii="Arial" w:hAnsi="Arial" w:cs="Arial"/>
          <w:lang w:val="es-ES"/>
        </w:rPr>
        <w:t xml:space="preserve">El </w:t>
      </w:r>
      <w:r w:rsidR="00C436DC">
        <w:rPr>
          <w:rFonts w:ascii="Arial" w:hAnsi="Arial" w:cs="Arial"/>
          <w:lang w:val="es-ES"/>
        </w:rPr>
        <w:t xml:space="preserve">enrojecimiento </w:t>
      </w:r>
      <w:r w:rsidR="00C436DC" w:rsidRPr="00992715">
        <w:rPr>
          <w:rFonts w:ascii="Arial" w:hAnsi="Arial" w:cs="Arial"/>
          <w:lang w:val="es-ES"/>
        </w:rPr>
        <w:t>puede</w:t>
      </w:r>
      <w:r w:rsidR="00992715" w:rsidRPr="00992715">
        <w:rPr>
          <w:rFonts w:ascii="Arial" w:hAnsi="Arial" w:cs="Arial"/>
          <w:lang w:val="es-ES"/>
        </w:rPr>
        <w:t xml:space="preserve"> extenderse a toda la cara, el cuello, el pecho</w:t>
      </w:r>
      <w:ins w:id="128" w:author="Geraldine Ochoa/Other/Consultant" w:date="2022-11-17T19:05:00Z">
        <w:r w:rsidR="0051218D">
          <w:rPr>
            <w:rFonts w:ascii="Arial" w:hAnsi="Arial" w:cs="Arial"/>
            <w:lang w:val="es-ES"/>
          </w:rPr>
          <w:t>,</w:t>
        </w:r>
      </w:ins>
      <w:r w:rsidR="00992715" w:rsidRPr="00992715">
        <w:rPr>
          <w:rFonts w:ascii="Arial" w:hAnsi="Arial" w:cs="Arial"/>
          <w:lang w:val="es-ES"/>
        </w:rPr>
        <w:t xml:space="preserve"> la espalda y los hombros </w:t>
      </w:r>
      <w:del w:id="129" w:author="Geraldine Ochoa/Other/Consultant" w:date="2022-11-17T19:05:00Z">
        <w:r w:rsidR="00992715" w:rsidRPr="00992715" w:rsidDel="0051218D">
          <w:rPr>
            <w:rFonts w:ascii="Arial" w:hAnsi="Arial" w:cs="Arial"/>
            <w:lang w:val="es-ES"/>
          </w:rPr>
          <w:delText>o</w:delText>
        </w:r>
        <w:r w:rsidR="00C436DC" w:rsidDel="0051218D">
          <w:rPr>
            <w:rFonts w:ascii="Arial" w:hAnsi="Arial" w:cs="Arial"/>
            <w:lang w:val="es-ES"/>
          </w:rPr>
          <w:delText xml:space="preserve"> hasta</w:delText>
        </w:r>
      </w:del>
      <w:ins w:id="130" w:author="Geraldine Ochoa/Other/Consultant" w:date="2022-11-17T19:05:00Z">
        <w:r w:rsidR="0051218D">
          <w:rPr>
            <w:rFonts w:ascii="Arial" w:hAnsi="Arial" w:cs="Arial"/>
            <w:lang w:val="es-ES"/>
          </w:rPr>
          <w:t>e incluso hasta</w:t>
        </w:r>
      </w:ins>
      <w:r w:rsidR="00C436DC">
        <w:rPr>
          <w:rFonts w:ascii="Arial" w:hAnsi="Arial" w:cs="Arial"/>
          <w:lang w:val="es-ES"/>
        </w:rPr>
        <w:t xml:space="preserve"> </w:t>
      </w:r>
      <w:r w:rsidR="00992715" w:rsidRPr="00992715">
        <w:rPr>
          <w:rFonts w:ascii="Arial" w:hAnsi="Arial" w:cs="Arial"/>
          <w:lang w:val="es-ES"/>
        </w:rPr>
        <w:t xml:space="preserve">los </w:t>
      </w:r>
      <w:r w:rsidR="00386155" w:rsidRPr="00992715">
        <w:rPr>
          <w:rFonts w:ascii="Arial" w:hAnsi="Arial" w:cs="Arial"/>
          <w:lang w:val="es-ES"/>
        </w:rPr>
        <w:t>muslos.</w:t>
      </w:r>
      <w:r w:rsidR="00C436DC">
        <w:rPr>
          <w:rFonts w:ascii="Arial" w:hAnsi="Arial" w:cs="Arial"/>
          <w:lang w:val="es-ES"/>
        </w:rPr>
        <w:t xml:space="preserve"> </w:t>
      </w:r>
      <w:r w:rsidR="00992715" w:rsidRPr="00992715">
        <w:rPr>
          <w:rFonts w:ascii="Arial" w:hAnsi="Arial" w:cs="Arial"/>
          <w:lang w:val="es-ES"/>
        </w:rPr>
        <w:t xml:space="preserve">Las lesiones a menudo se agravan con la exposición al sol. </w:t>
      </w:r>
      <w:r w:rsidR="00992715">
        <w:rPr>
          <w:rFonts w:ascii="Arial" w:hAnsi="Arial" w:cs="Arial"/>
          <w:lang w:val="es-ES"/>
        </w:rPr>
        <w:t>El tratamiento</w:t>
      </w:r>
      <w:r w:rsidR="00C436DC">
        <w:rPr>
          <w:rFonts w:ascii="Arial" w:hAnsi="Arial" w:cs="Arial"/>
          <w:lang w:val="es-ES"/>
        </w:rPr>
        <w:t xml:space="preserve"> debe hacerse en conjunto con distintas especialidades, como </w:t>
      </w:r>
      <w:ins w:id="131" w:author="Geraldine Ochoa/Other/Consultant" w:date="2022-11-17T19:05:00Z">
        <w:r w:rsidR="0051218D">
          <w:rPr>
            <w:rFonts w:ascii="Arial" w:hAnsi="Arial" w:cs="Arial"/>
            <w:lang w:val="es-ES"/>
          </w:rPr>
          <w:t>d</w:t>
        </w:r>
      </w:ins>
      <w:del w:id="132" w:author="Geraldine Ochoa/Other/Consultant" w:date="2022-11-17T19:05:00Z">
        <w:r w:rsidR="00C436DC" w:rsidDel="0051218D">
          <w:rPr>
            <w:rFonts w:ascii="Arial" w:hAnsi="Arial" w:cs="Arial"/>
            <w:lang w:val="es-ES"/>
          </w:rPr>
          <w:delText>D</w:delText>
        </w:r>
      </w:del>
      <w:r w:rsidR="00C436DC">
        <w:rPr>
          <w:rFonts w:ascii="Arial" w:hAnsi="Arial" w:cs="Arial"/>
          <w:lang w:val="es-ES"/>
        </w:rPr>
        <w:t xml:space="preserve">ermatología e </w:t>
      </w:r>
      <w:ins w:id="133" w:author="Geraldine Ochoa/Other/Consultant" w:date="2022-11-17T19:05:00Z">
        <w:r w:rsidR="0051218D">
          <w:rPr>
            <w:rFonts w:ascii="Arial" w:hAnsi="Arial" w:cs="Arial"/>
            <w:lang w:val="es-ES"/>
          </w:rPr>
          <w:t>i</w:t>
        </w:r>
      </w:ins>
      <w:del w:id="134" w:author="Geraldine Ochoa/Other/Consultant" w:date="2022-11-17T19:05:00Z">
        <w:r w:rsidR="00386155" w:rsidDel="0051218D">
          <w:rPr>
            <w:rFonts w:ascii="Arial" w:hAnsi="Arial" w:cs="Arial"/>
            <w:lang w:val="es-ES"/>
          </w:rPr>
          <w:delText>I</w:delText>
        </w:r>
      </w:del>
      <w:r w:rsidR="00386155">
        <w:rPr>
          <w:rFonts w:ascii="Arial" w:hAnsi="Arial" w:cs="Arial"/>
          <w:lang w:val="es-ES"/>
        </w:rPr>
        <w:t>nmunología</w:t>
      </w:r>
      <w:r w:rsidR="00C436DC">
        <w:rPr>
          <w:rFonts w:ascii="Arial" w:hAnsi="Arial" w:cs="Arial"/>
          <w:lang w:val="es-ES"/>
        </w:rPr>
        <w:t>.</w:t>
      </w:r>
      <w:ins w:id="135" w:author="Geraldine Ochoa/Other/Consultant" w:date="2022-11-17T19:05:00Z">
        <w:r w:rsidR="0051218D" w:rsidRPr="0051218D">
          <w:rPr>
            <w:rFonts w:ascii="Arial" w:hAnsi="Arial" w:cs="Arial"/>
            <w:vertAlign w:val="superscript"/>
            <w:lang w:val="es-ES"/>
            <w:rPrChange w:id="136" w:author="Geraldine Ochoa/Other/Consultant" w:date="2022-11-17T19:05:00Z">
              <w:rPr>
                <w:rFonts w:ascii="Arial" w:hAnsi="Arial" w:cs="Arial"/>
                <w:lang w:val="es-ES"/>
              </w:rPr>
            </w:rPrChange>
          </w:rPr>
          <w:t>8</w:t>
        </w:r>
      </w:ins>
      <w:r w:rsidR="00992715">
        <w:rPr>
          <w:rFonts w:ascii="Arial" w:hAnsi="Arial" w:cs="Arial"/>
          <w:lang w:val="es-ES"/>
        </w:rPr>
        <w:t xml:space="preserve"> </w:t>
      </w:r>
      <w:del w:id="137" w:author="Geraldine Ochoa/Other/Consultant" w:date="2022-11-17T19:05:00Z">
        <w:r w:rsidR="00F11A83" w:rsidDel="0051218D">
          <w:rPr>
            <w:rFonts w:ascii="Arial" w:hAnsi="Arial" w:cs="Arial"/>
            <w:lang w:val="es-ES"/>
          </w:rPr>
          <w:fldChar w:fldCharType="begin"/>
        </w:r>
        <w:r w:rsidR="00391C29" w:rsidDel="0051218D">
          <w:rPr>
            <w:rFonts w:ascii="Arial" w:hAnsi="Arial" w:cs="Arial"/>
            <w:lang w:val="es-ES"/>
          </w:rPr>
          <w:delInstrText xml:space="preserve"> ADDIN ZOTERO_ITEM CSL_CITATION {"citationID":"rP4Hppro","properties":{"formattedCitation":"(Cobos et al., 2020)","plainCitation":"(Cobos et al., 2020)","noteIndex":0},"citationItems":[{"id":"3wcoOyO5/1UQtHbcm","uris":["http://zotero.org/users/local/6jp3wj0m/items/DFMVAPDK"],"itemData":{"id":206,"type":"article-journal","abstract":"Dermatomyositis is a rare inflammatory disease with characteristic cutaneous findings and varying amounts of systemic involvement. Patients may present with skin disease alone, have concomitant muscle disease, or have extracutaneous manifestations such as pulmonary disease or an associated malignancy. Given such diverse presentations, dermatomyositis is both a diagnostic and therapeutic challenge. However, a prompt diagnosis is of utmost importance to institute adequate therapy and screen patients for an associated malignancy. Dermatologists should play a crucial role in the diagnosis and management of patients with dermatomyositis as cutaneous disease tends to be chronic, negatively impact quality of life, and be more recalcitrant to therapy. In this review, we discuss diagnosis, with a focus on myositis-specific antibodies and their associated phenotypes. We also review therapies available for this often refractory skin disease.","container-title":"American Journal of Clinical Dermatology","DOI":"10.1007/s40257-020-00502-6","ISSN":"1179-1888","issue":"3","journalAbbreviation":"Am J Clin Dermatol","language":"en","note":"number: 3","page":"339-353","source":"Springer Link","title":"Dermatomyositis: An Update on Diagnosis and Treatment","title-short":"Dermatomyositis","volume":"21","author":[{"family":"Cobos","given":"Gabriela A."},{"family":"Femia","given":"Alisa"},{"family":"Vleugels","given":"Ruth Ann"}],"issued":{"date-parts":[["2020",6,1]]}}}],"schema":"https://github.com/citation-style-language/schema/raw/master/csl-citation.json"} </w:delInstrText>
        </w:r>
        <w:r w:rsidR="00F11A83" w:rsidDel="0051218D">
          <w:rPr>
            <w:rFonts w:ascii="Arial" w:hAnsi="Arial" w:cs="Arial"/>
            <w:lang w:val="es-ES"/>
          </w:rPr>
          <w:fldChar w:fldCharType="separate"/>
        </w:r>
        <w:r w:rsidR="00391C29" w:rsidRPr="00391C29" w:rsidDel="0051218D">
          <w:rPr>
            <w:rFonts w:ascii="Arial" w:hAnsi="Arial" w:cs="Arial"/>
          </w:rPr>
          <w:delText>(Cobos et al., 2020)</w:delText>
        </w:r>
        <w:r w:rsidR="00F11A83" w:rsidDel="0051218D">
          <w:rPr>
            <w:rFonts w:ascii="Arial" w:hAnsi="Arial" w:cs="Arial"/>
            <w:lang w:val="es-ES"/>
          </w:rPr>
          <w:fldChar w:fldCharType="end"/>
        </w:r>
      </w:del>
    </w:p>
    <w:p w14:paraId="1399E48F" w14:textId="6C6103FD" w:rsidR="001351B1" w:rsidRDefault="00B70CB3" w:rsidP="001351B1">
      <w:pPr>
        <w:spacing w:line="240" w:lineRule="auto"/>
        <w:jc w:val="both"/>
        <w:rPr>
          <w:rFonts w:ascii="Arial" w:hAnsi="Arial" w:cs="Arial"/>
        </w:rPr>
      </w:pPr>
      <w:r>
        <w:rPr>
          <w:rFonts w:ascii="Arial" w:hAnsi="Arial" w:cs="Arial"/>
        </w:rPr>
        <w:t xml:space="preserve">Conclusión </w:t>
      </w:r>
    </w:p>
    <w:p w14:paraId="7D72C549" w14:textId="224FF410" w:rsidR="00FC15DC" w:rsidRDefault="001351B1" w:rsidP="00945A61">
      <w:pPr>
        <w:spacing w:line="240" w:lineRule="auto"/>
        <w:jc w:val="both"/>
        <w:rPr>
          <w:rFonts w:ascii="Arial" w:hAnsi="Arial" w:cs="Arial"/>
        </w:rPr>
      </w:pPr>
      <w:r w:rsidRPr="001351B1">
        <w:rPr>
          <w:rFonts w:ascii="Arial" w:hAnsi="Arial" w:cs="Arial"/>
        </w:rPr>
        <w:t>Es muy importante conocer todas las entidades que nos pueden causar caras rojas</w:t>
      </w:r>
      <w:r w:rsidR="000C588E">
        <w:rPr>
          <w:rFonts w:ascii="Arial" w:hAnsi="Arial" w:cs="Arial"/>
        </w:rPr>
        <w:t xml:space="preserve"> y que no solamente se trata de una patología</w:t>
      </w:r>
      <w:r w:rsidR="00AD2146">
        <w:rPr>
          <w:rFonts w:ascii="Arial" w:hAnsi="Arial" w:cs="Arial"/>
        </w:rPr>
        <w:t xml:space="preserve"> única, todo esto con el fin de</w:t>
      </w:r>
      <w:r w:rsidRPr="001351B1">
        <w:rPr>
          <w:rFonts w:ascii="Arial" w:hAnsi="Arial" w:cs="Arial"/>
        </w:rPr>
        <w:t xml:space="preserve"> </w:t>
      </w:r>
      <w:del w:id="138" w:author="Geraldine Ochoa/Other/Consultant" w:date="2022-11-17T19:06:00Z">
        <w:r w:rsidRPr="001351B1" w:rsidDel="0051218D">
          <w:rPr>
            <w:rFonts w:ascii="Arial" w:hAnsi="Arial" w:cs="Arial"/>
          </w:rPr>
          <w:delText xml:space="preserve">lograr </w:delText>
        </w:r>
      </w:del>
      <w:r w:rsidRPr="001351B1">
        <w:rPr>
          <w:rFonts w:ascii="Arial" w:hAnsi="Arial" w:cs="Arial"/>
        </w:rPr>
        <w:t>realizar el abordaje correcto, los diagnósticos diferenciales correspondientes y dar la terapéutica adecuada para cada tipo de enfermedad.</w:t>
      </w:r>
    </w:p>
    <w:p w14:paraId="7C1C7402" w14:textId="60D8B5A2" w:rsidR="001351B1" w:rsidRDefault="001351B1" w:rsidP="00945A61">
      <w:pPr>
        <w:spacing w:line="240" w:lineRule="auto"/>
        <w:jc w:val="both"/>
        <w:rPr>
          <w:rFonts w:ascii="Arial" w:hAnsi="Arial" w:cs="Arial"/>
        </w:rPr>
      </w:pPr>
    </w:p>
    <w:p w14:paraId="74BCE536" w14:textId="116E9B62" w:rsidR="007634D1" w:rsidDel="0051218D" w:rsidRDefault="0051218D" w:rsidP="00945A61">
      <w:pPr>
        <w:spacing w:line="240" w:lineRule="auto"/>
        <w:jc w:val="both"/>
        <w:rPr>
          <w:del w:id="139" w:author="Geraldine Ochoa/Other/Consultant" w:date="2022-11-17T19:06:00Z"/>
          <w:rFonts w:ascii="Arial" w:hAnsi="Arial" w:cs="Arial"/>
          <w:b/>
          <w:bCs/>
        </w:rPr>
      </w:pPr>
      <w:ins w:id="140" w:author="Geraldine Ochoa/Other/Consultant" w:date="2022-11-17T19:06:00Z">
        <w:r>
          <w:rPr>
            <w:rFonts w:ascii="Arial" w:hAnsi="Arial" w:cs="Arial"/>
            <w:b/>
            <w:bCs/>
          </w:rPr>
          <w:t>Referencias bibliográficas</w:t>
        </w:r>
      </w:ins>
    </w:p>
    <w:p w14:paraId="5B4BB84C" w14:textId="77777777" w:rsidR="0051218D" w:rsidRPr="0051218D" w:rsidRDefault="0051218D" w:rsidP="00945A61">
      <w:pPr>
        <w:spacing w:line="240" w:lineRule="auto"/>
        <w:jc w:val="both"/>
        <w:rPr>
          <w:ins w:id="141" w:author="Geraldine Ochoa/Other/Consultant" w:date="2022-11-17T19:06:00Z"/>
          <w:rFonts w:ascii="Arial" w:hAnsi="Arial" w:cs="Arial"/>
        </w:rPr>
      </w:pPr>
    </w:p>
    <w:p w14:paraId="60522EB1" w14:textId="77777777" w:rsidR="0051218D" w:rsidRDefault="0051218D" w:rsidP="0051218D">
      <w:pPr>
        <w:spacing w:line="240" w:lineRule="auto"/>
        <w:jc w:val="both"/>
        <w:rPr>
          <w:ins w:id="142" w:author="Geraldine Ochoa/Other/Consultant" w:date="2022-11-17T19:07:00Z"/>
          <w:rFonts w:ascii="Arial" w:hAnsi="Arial" w:cs="Arial"/>
          <w:lang w:val="en-US"/>
        </w:rPr>
      </w:pPr>
      <w:ins w:id="143" w:author="Geraldine Ochoa/Other/Consultant" w:date="2022-11-17T19:07:00Z">
        <w:r w:rsidRPr="00134D11">
          <w:rPr>
            <w:rFonts w:ascii="Arial" w:hAnsi="Arial" w:cs="Arial"/>
            <w:lang w:val="es-ES"/>
            <w:rPrChange w:id="144" w:author="Ramirez, Diana (MEX-MEW)" w:date="2022-12-05T14:30:00Z">
              <w:rPr>
                <w:rFonts w:ascii="Arial" w:hAnsi="Arial" w:cs="Arial"/>
                <w:lang w:val="en-US"/>
              </w:rPr>
            </w:rPrChange>
          </w:rPr>
          <w:t xml:space="preserve">1. </w:t>
        </w:r>
        <w:proofErr w:type="spellStart"/>
        <w:r w:rsidRPr="00134D11">
          <w:rPr>
            <w:rFonts w:ascii="Arial" w:hAnsi="Arial" w:cs="Arial"/>
            <w:lang w:val="es-ES"/>
            <w:rPrChange w:id="145" w:author="Ramirez, Diana (MEX-MEW)" w:date="2022-12-05T14:30:00Z">
              <w:rPr>
                <w:rFonts w:ascii="Arial" w:hAnsi="Arial" w:cs="Arial"/>
                <w:lang w:val="en-US"/>
              </w:rPr>
            </w:rPrChange>
          </w:rPr>
          <w:t>İkizoğlu</w:t>
        </w:r>
        <w:proofErr w:type="spellEnd"/>
        <w:r w:rsidRPr="00134D11">
          <w:rPr>
            <w:rFonts w:ascii="Arial" w:hAnsi="Arial" w:cs="Arial"/>
            <w:lang w:val="es-ES"/>
            <w:rPrChange w:id="146" w:author="Ramirez, Diana (MEX-MEW)" w:date="2022-12-05T14:30:00Z">
              <w:rPr>
                <w:rFonts w:ascii="Arial" w:hAnsi="Arial" w:cs="Arial"/>
                <w:lang w:val="en-US"/>
              </w:rPr>
            </w:rPrChange>
          </w:rPr>
          <w:t xml:space="preserve">, G., 2014. Red </w:t>
        </w:r>
        <w:proofErr w:type="spellStart"/>
        <w:r w:rsidRPr="00134D11">
          <w:rPr>
            <w:rFonts w:ascii="Arial" w:hAnsi="Arial" w:cs="Arial"/>
            <w:lang w:val="es-ES"/>
            <w:rPrChange w:id="147" w:author="Ramirez, Diana (MEX-MEW)" w:date="2022-12-05T14:30:00Z">
              <w:rPr>
                <w:rFonts w:ascii="Arial" w:hAnsi="Arial" w:cs="Arial"/>
                <w:lang w:val="en-US"/>
              </w:rPr>
            </w:rPrChange>
          </w:rPr>
          <w:t>face</w:t>
        </w:r>
        <w:proofErr w:type="spellEnd"/>
        <w:r w:rsidRPr="00134D11">
          <w:rPr>
            <w:rFonts w:ascii="Arial" w:hAnsi="Arial" w:cs="Arial"/>
            <w:lang w:val="es-ES"/>
            <w:rPrChange w:id="148" w:author="Ramirez, Diana (MEX-MEW)" w:date="2022-12-05T14:30:00Z">
              <w:rPr>
                <w:rFonts w:ascii="Arial" w:hAnsi="Arial" w:cs="Arial"/>
                <w:lang w:val="en-US"/>
              </w:rPr>
            </w:rPrChange>
          </w:rPr>
          <w:t xml:space="preserve"> </w:t>
        </w:r>
        <w:proofErr w:type="spellStart"/>
        <w:r w:rsidRPr="00134D11">
          <w:rPr>
            <w:rFonts w:ascii="Arial" w:hAnsi="Arial" w:cs="Arial"/>
            <w:lang w:val="es-ES"/>
            <w:rPrChange w:id="149" w:author="Ramirez, Diana (MEX-MEW)" w:date="2022-12-05T14:30:00Z">
              <w:rPr>
                <w:rFonts w:ascii="Arial" w:hAnsi="Arial" w:cs="Arial"/>
                <w:lang w:val="en-US"/>
              </w:rPr>
            </w:rPrChange>
          </w:rPr>
          <w:t>revisited</w:t>
        </w:r>
        <w:proofErr w:type="spellEnd"/>
        <w:r w:rsidRPr="00134D11">
          <w:rPr>
            <w:rFonts w:ascii="Arial" w:hAnsi="Arial" w:cs="Arial"/>
            <w:lang w:val="es-ES"/>
            <w:rPrChange w:id="150" w:author="Ramirez, Diana (MEX-MEW)" w:date="2022-12-05T14:30:00Z">
              <w:rPr>
                <w:rFonts w:ascii="Arial" w:hAnsi="Arial" w:cs="Arial"/>
                <w:lang w:val="en-US"/>
              </w:rPr>
            </w:rPrChange>
          </w:rPr>
          <w:t xml:space="preserve">: </w:t>
        </w:r>
        <w:proofErr w:type="spellStart"/>
        <w:r w:rsidRPr="00134D11">
          <w:rPr>
            <w:rFonts w:ascii="Arial" w:hAnsi="Arial" w:cs="Arial"/>
            <w:lang w:val="es-ES"/>
            <w:rPrChange w:id="151" w:author="Ramirez, Diana (MEX-MEW)" w:date="2022-12-05T14:30:00Z">
              <w:rPr>
                <w:rFonts w:ascii="Arial" w:hAnsi="Arial" w:cs="Arial"/>
                <w:lang w:val="en-US"/>
              </w:rPr>
            </w:rPrChange>
          </w:rPr>
          <w:t>Flushing</w:t>
        </w:r>
        <w:proofErr w:type="spellEnd"/>
        <w:r w:rsidRPr="00134D11">
          <w:rPr>
            <w:rFonts w:ascii="Arial" w:hAnsi="Arial" w:cs="Arial"/>
            <w:lang w:val="es-ES"/>
            <w:rPrChange w:id="152" w:author="Ramirez, Diana (MEX-MEW)" w:date="2022-12-05T14:30:00Z">
              <w:rPr>
                <w:rFonts w:ascii="Arial" w:hAnsi="Arial" w:cs="Arial"/>
                <w:lang w:val="en-US"/>
              </w:rPr>
            </w:rPrChange>
          </w:rPr>
          <w:t xml:space="preserve">. </w:t>
        </w:r>
        <w:r w:rsidRPr="00F3783E">
          <w:rPr>
            <w:rFonts w:ascii="Arial" w:hAnsi="Arial" w:cs="Arial"/>
            <w:lang w:val="en-US"/>
          </w:rPr>
          <w:t>Clin. Dermatol. 32, 800–808. https://doi.org/10.1016/j.clindermatol.2014.02.019</w:t>
        </w:r>
      </w:ins>
    </w:p>
    <w:p w14:paraId="4BD61730" w14:textId="77777777" w:rsidR="0051218D" w:rsidRPr="00F3783E" w:rsidRDefault="0051218D" w:rsidP="0051218D">
      <w:pPr>
        <w:spacing w:line="240" w:lineRule="auto"/>
        <w:jc w:val="both"/>
        <w:rPr>
          <w:ins w:id="153" w:author="Geraldine Ochoa/Other/Consultant" w:date="2022-11-17T19:07:00Z"/>
          <w:rFonts w:ascii="Arial" w:hAnsi="Arial" w:cs="Arial"/>
          <w:lang w:val="en-US"/>
        </w:rPr>
      </w:pPr>
      <w:ins w:id="154" w:author="Geraldine Ochoa/Other/Consultant" w:date="2022-11-17T19:07:00Z">
        <w:r>
          <w:rPr>
            <w:rFonts w:ascii="Arial" w:hAnsi="Arial" w:cs="Arial"/>
          </w:rPr>
          <w:t xml:space="preserve">2. </w:t>
        </w:r>
        <w:r w:rsidRPr="00F3783E">
          <w:rPr>
            <w:rFonts w:ascii="Arial" w:hAnsi="Arial" w:cs="Arial"/>
          </w:rPr>
          <w:t xml:space="preserve">Broides, A., Sofer, S., Lazar, I., 2011. </w:t>
        </w:r>
        <w:r w:rsidRPr="00F3783E">
          <w:rPr>
            <w:rFonts w:ascii="Arial" w:hAnsi="Arial" w:cs="Arial"/>
            <w:lang w:val="en-US"/>
          </w:rPr>
          <w:t xml:space="preserve">Contact Dermatitis </w:t>
        </w:r>
        <w:proofErr w:type="gramStart"/>
        <w:r w:rsidRPr="00F3783E">
          <w:rPr>
            <w:rFonts w:ascii="Arial" w:hAnsi="Arial" w:cs="Arial"/>
            <w:lang w:val="en-US"/>
          </w:rPr>
          <w:t>With</w:t>
        </w:r>
        <w:proofErr w:type="gramEnd"/>
        <w:r w:rsidRPr="00F3783E">
          <w:rPr>
            <w:rFonts w:ascii="Arial" w:hAnsi="Arial" w:cs="Arial"/>
            <w:lang w:val="en-US"/>
          </w:rPr>
          <w:t xml:space="preserve"> Severe Scalp Swelling and Upper Airway Compromise Due to Black Henna Hair Dye. </w:t>
        </w:r>
        <w:proofErr w:type="spellStart"/>
        <w:r w:rsidRPr="00F3783E">
          <w:rPr>
            <w:rFonts w:ascii="Arial" w:hAnsi="Arial" w:cs="Arial"/>
            <w:lang w:val="en-US"/>
          </w:rPr>
          <w:t>Pediatr</w:t>
        </w:r>
        <w:proofErr w:type="spellEnd"/>
        <w:r w:rsidRPr="00F3783E">
          <w:rPr>
            <w:rFonts w:ascii="Arial" w:hAnsi="Arial" w:cs="Arial"/>
            <w:lang w:val="en-US"/>
          </w:rPr>
          <w:t xml:space="preserve">. </w:t>
        </w:r>
        <w:proofErr w:type="spellStart"/>
        <w:r w:rsidRPr="00F3783E">
          <w:rPr>
            <w:rFonts w:ascii="Arial" w:hAnsi="Arial" w:cs="Arial"/>
            <w:lang w:val="en-US"/>
          </w:rPr>
          <w:t>Emerg</w:t>
        </w:r>
        <w:proofErr w:type="spellEnd"/>
        <w:r w:rsidRPr="00F3783E">
          <w:rPr>
            <w:rFonts w:ascii="Arial" w:hAnsi="Arial" w:cs="Arial"/>
            <w:lang w:val="en-US"/>
          </w:rPr>
          <w:t>. Care 27, 745–746. https://doi.org/10.1097/PEC.0b013e318226df18</w:t>
        </w:r>
      </w:ins>
    </w:p>
    <w:p w14:paraId="6F4472F0" w14:textId="77777777" w:rsidR="0051218D" w:rsidRPr="00F3783E" w:rsidRDefault="0051218D" w:rsidP="0051218D">
      <w:pPr>
        <w:spacing w:line="240" w:lineRule="auto"/>
        <w:jc w:val="both"/>
        <w:rPr>
          <w:ins w:id="155" w:author="Geraldine Ochoa/Other/Consultant" w:date="2022-11-17T19:07:00Z"/>
          <w:rFonts w:ascii="Arial" w:hAnsi="Arial" w:cs="Arial"/>
          <w:lang w:val="en-US"/>
        </w:rPr>
      </w:pPr>
      <w:ins w:id="156" w:author="Geraldine Ochoa/Other/Consultant" w:date="2022-11-17T19:07:00Z">
        <w:r>
          <w:rPr>
            <w:rFonts w:ascii="Arial" w:hAnsi="Arial" w:cs="Arial"/>
            <w:lang w:val="en-US"/>
          </w:rPr>
          <w:t xml:space="preserve">3. </w:t>
        </w:r>
        <w:r w:rsidRPr="00F3783E">
          <w:rPr>
            <w:rFonts w:ascii="Arial" w:hAnsi="Arial" w:cs="Arial"/>
            <w:lang w:val="en-US"/>
          </w:rPr>
          <w:t xml:space="preserve">Nassau, S., </w:t>
        </w:r>
        <w:proofErr w:type="spellStart"/>
        <w:r w:rsidRPr="00F3783E">
          <w:rPr>
            <w:rFonts w:ascii="Arial" w:hAnsi="Arial" w:cs="Arial"/>
            <w:lang w:val="en-US"/>
          </w:rPr>
          <w:t>Fonacier</w:t>
        </w:r>
        <w:proofErr w:type="spellEnd"/>
        <w:r w:rsidRPr="00F3783E">
          <w:rPr>
            <w:rFonts w:ascii="Arial" w:hAnsi="Arial" w:cs="Arial"/>
            <w:lang w:val="en-US"/>
          </w:rPr>
          <w:t>, L., 2020. Allergic Contact Dermatitis. Med. Clin. North Am. 104, 61–76. https://doi.org/10.1016/j.mcna.2019.08.012</w:t>
        </w:r>
      </w:ins>
    </w:p>
    <w:p w14:paraId="2FFA4D9C" w14:textId="77777777" w:rsidR="0051218D" w:rsidRPr="00F3783E" w:rsidRDefault="0051218D" w:rsidP="0051218D">
      <w:pPr>
        <w:spacing w:line="240" w:lineRule="auto"/>
        <w:jc w:val="both"/>
        <w:rPr>
          <w:ins w:id="157" w:author="Geraldine Ochoa/Other/Consultant" w:date="2022-11-17T19:07:00Z"/>
          <w:rFonts w:ascii="Arial" w:hAnsi="Arial" w:cs="Arial"/>
          <w:lang w:val="en-US"/>
        </w:rPr>
      </w:pPr>
      <w:ins w:id="158" w:author="Geraldine Ochoa/Other/Consultant" w:date="2022-11-17T19:07:00Z">
        <w:r>
          <w:rPr>
            <w:rFonts w:ascii="Arial" w:hAnsi="Arial" w:cs="Arial"/>
            <w:lang w:val="en-US"/>
          </w:rPr>
          <w:t xml:space="preserve">4. </w:t>
        </w:r>
        <w:proofErr w:type="spellStart"/>
        <w:r w:rsidRPr="00F3783E">
          <w:rPr>
            <w:rFonts w:ascii="Arial" w:hAnsi="Arial" w:cs="Arial"/>
            <w:lang w:val="en-US"/>
          </w:rPr>
          <w:t>Eichenfield</w:t>
        </w:r>
        <w:proofErr w:type="spellEnd"/>
        <w:r w:rsidRPr="00F3783E">
          <w:rPr>
            <w:rFonts w:ascii="Arial" w:hAnsi="Arial" w:cs="Arial"/>
            <w:lang w:val="en-US"/>
          </w:rPr>
          <w:t xml:space="preserve">, D.Z., Sprague, J., </w:t>
        </w:r>
        <w:proofErr w:type="spellStart"/>
        <w:r w:rsidRPr="00F3783E">
          <w:rPr>
            <w:rFonts w:ascii="Arial" w:hAnsi="Arial" w:cs="Arial"/>
            <w:lang w:val="en-US"/>
          </w:rPr>
          <w:t>Eichenfield</w:t>
        </w:r>
        <w:proofErr w:type="spellEnd"/>
        <w:r w:rsidRPr="00F3783E">
          <w:rPr>
            <w:rFonts w:ascii="Arial" w:hAnsi="Arial" w:cs="Arial"/>
            <w:lang w:val="en-US"/>
          </w:rPr>
          <w:t>, L.F., 2021. Management of Acne Vulgaris: A Review. JAMA 326, 2055–2067. https://doi.org/10.1001/jama.2021.17633</w:t>
        </w:r>
      </w:ins>
    </w:p>
    <w:p w14:paraId="30802D38" w14:textId="77777777" w:rsidR="0051218D" w:rsidRPr="00F3783E" w:rsidRDefault="0051218D" w:rsidP="0051218D">
      <w:pPr>
        <w:spacing w:line="240" w:lineRule="auto"/>
        <w:jc w:val="both"/>
        <w:rPr>
          <w:ins w:id="159" w:author="Geraldine Ochoa/Other/Consultant" w:date="2022-11-17T19:07:00Z"/>
          <w:rFonts w:ascii="Arial" w:hAnsi="Arial" w:cs="Arial"/>
          <w:lang w:val="en-US"/>
        </w:rPr>
      </w:pPr>
      <w:ins w:id="160" w:author="Geraldine Ochoa/Other/Consultant" w:date="2022-11-17T19:07:00Z">
        <w:r>
          <w:rPr>
            <w:rFonts w:ascii="Arial" w:hAnsi="Arial" w:cs="Arial"/>
            <w:lang w:val="en-US"/>
          </w:rPr>
          <w:lastRenderedPageBreak/>
          <w:t xml:space="preserve">5. </w:t>
        </w:r>
        <w:r w:rsidRPr="00F3783E">
          <w:rPr>
            <w:rFonts w:ascii="Arial" w:hAnsi="Arial" w:cs="Arial"/>
            <w:lang w:val="en-US"/>
          </w:rPr>
          <w:t>Rosacea Treatment: Review and Update - PubMed [WWW Document], n.d. URL https://pubmed.ncbi.nlm.nih.gov/33170491/ (accessed 11.14.22).</w:t>
        </w:r>
      </w:ins>
    </w:p>
    <w:p w14:paraId="40538520" w14:textId="77777777" w:rsidR="0051218D" w:rsidRPr="002423F8" w:rsidRDefault="0051218D" w:rsidP="0051218D">
      <w:pPr>
        <w:spacing w:line="240" w:lineRule="auto"/>
        <w:jc w:val="both"/>
        <w:rPr>
          <w:ins w:id="161" w:author="Geraldine Ochoa/Other/Consultant" w:date="2022-11-17T19:07:00Z"/>
          <w:rFonts w:ascii="Arial" w:hAnsi="Arial" w:cs="Arial"/>
          <w:lang w:val="en-US"/>
        </w:rPr>
      </w:pPr>
      <w:ins w:id="162" w:author="Geraldine Ochoa/Other/Consultant" w:date="2022-11-17T19:07:00Z">
        <w:r>
          <w:rPr>
            <w:rFonts w:ascii="Arial" w:hAnsi="Arial" w:cs="Arial"/>
            <w:lang w:val="en-US"/>
          </w:rPr>
          <w:t xml:space="preserve">6. </w:t>
        </w:r>
        <w:proofErr w:type="spellStart"/>
        <w:r w:rsidRPr="00F3783E">
          <w:rPr>
            <w:rFonts w:ascii="Arial" w:hAnsi="Arial" w:cs="Arial"/>
            <w:lang w:val="en-US"/>
          </w:rPr>
          <w:t>Aktaş</w:t>
        </w:r>
        <w:proofErr w:type="spellEnd"/>
        <w:r w:rsidRPr="00F3783E">
          <w:rPr>
            <w:rFonts w:ascii="Arial" w:hAnsi="Arial" w:cs="Arial"/>
            <w:lang w:val="en-US"/>
          </w:rPr>
          <w:t xml:space="preserve"> </w:t>
        </w:r>
        <w:proofErr w:type="spellStart"/>
        <w:r w:rsidRPr="00F3783E">
          <w:rPr>
            <w:rFonts w:ascii="Arial" w:hAnsi="Arial" w:cs="Arial"/>
            <w:lang w:val="en-US"/>
          </w:rPr>
          <w:t>Karabay</w:t>
        </w:r>
        <w:proofErr w:type="spellEnd"/>
        <w:r w:rsidRPr="00F3783E">
          <w:rPr>
            <w:rFonts w:ascii="Arial" w:hAnsi="Arial" w:cs="Arial"/>
            <w:lang w:val="en-US"/>
          </w:rPr>
          <w:t xml:space="preserve">, E., Aksu </w:t>
        </w:r>
        <w:proofErr w:type="spellStart"/>
        <w:r w:rsidRPr="00F3783E">
          <w:rPr>
            <w:rFonts w:ascii="Arial" w:hAnsi="Arial" w:cs="Arial"/>
            <w:lang w:val="en-US"/>
          </w:rPr>
          <w:t>Çerman</w:t>
        </w:r>
        <w:proofErr w:type="spellEnd"/>
        <w:r w:rsidRPr="00F3783E">
          <w:rPr>
            <w:rFonts w:ascii="Arial" w:hAnsi="Arial" w:cs="Arial"/>
            <w:lang w:val="en-US"/>
          </w:rPr>
          <w:t xml:space="preserve">, A., 2020. Demodex </w:t>
        </w:r>
        <w:proofErr w:type="spellStart"/>
        <w:r w:rsidRPr="00F3783E">
          <w:rPr>
            <w:rFonts w:ascii="Arial" w:hAnsi="Arial" w:cs="Arial"/>
            <w:lang w:val="en-US"/>
          </w:rPr>
          <w:t>folliculorum</w:t>
        </w:r>
        <w:proofErr w:type="spellEnd"/>
        <w:r w:rsidRPr="00F3783E">
          <w:rPr>
            <w:rFonts w:ascii="Arial" w:hAnsi="Arial" w:cs="Arial"/>
            <w:lang w:val="en-US"/>
          </w:rPr>
          <w:t xml:space="preserve"> infestations in common facial dermatoses: acne vulgaris, rosacea, seborrheic dermatitis. </w:t>
        </w:r>
        <w:r w:rsidRPr="002423F8">
          <w:rPr>
            <w:rFonts w:ascii="Arial" w:hAnsi="Arial" w:cs="Arial"/>
            <w:lang w:val="en-US"/>
          </w:rPr>
          <w:t>An. Bras. Dermatol. 95, 187–193. https://doi.org/10.1016/j.abd.2019.08.023</w:t>
        </w:r>
      </w:ins>
    </w:p>
    <w:p w14:paraId="5F26F6E9" w14:textId="77777777" w:rsidR="0051218D" w:rsidRPr="00F3783E" w:rsidRDefault="0051218D" w:rsidP="0051218D">
      <w:pPr>
        <w:spacing w:line="240" w:lineRule="auto"/>
        <w:jc w:val="both"/>
        <w:rPr>
          <w:ins w:id="163" w:author="Geraldine Ochoa/Other/Consultant" w:date="2022-11-17T19:07:00Z"/>
          <w:rFonts w:ascii="Arial" w:hAnsi="Arial" w:cs="Arial"/>
          <w:lang w:val="en-US"/>
        </w:rPr>
      </w:pPr>
      <w:ins w:id="164" w:author="Geraldine Ochoa/Other/Consultant" w:date="2022-11-17T19:07:00Z">
        <w:r>
          <w:rPr>
            <w:rFonts w:ascii="Arial" w:hAnsi="Arial" w:cs="Arial"/>
            <w:lang w:val="en-US"/>
          </w:rPr>
          <w:t xml:space="preserve">7. </w:t>
        </w:r>
        <w:r w:rsidRPr="00F3783E">
          <w:rPr>
            <w:rFonts w:ascii="Arial" w:hAnsi="Arial" w:cs="Arial"/>
            <w:lang w:val="en-US"/>
          </w:rPr>
          <w:t xml:space="preserve">Tucker, D., Masood, S., 2022. Seborrheic Dermatitis, in: </w:t>
        </w:r>
        <w:proofErr w:type="spellStart"/>
        <w:r w:rsidRPr="00F3783E">
          <w:rPr>
            <w:rFonts w:ascii="Arial" w:hAnsi="Arial" w:cs="Arial"/>
            <w:lang w:val="en-US"/>
          </w:rPr>
          <w:t>StatPearls</w:t>
        </w:r>
        <w:proofErr w:type="spellEnd"/>
        <w:r w:rsidRPr="00F3783E">
          <w:rPr>
            <w:rFonts w:ascii="Arial" w:hAnsi="Arial" w:cs="Arial"/>
            <w:lang w:val="en-US"/>
          </w:rPr>
          <w:t xml:space="preserve">. </w:t>
        </w:r>
        <w:proofErr w:type="spellStart"/>
        <w:r w:rsidRPr="00F3783E">
          <w:rPr>
            <w:rFonts w:ascii="Arial" w:hAnsi="Arial" w:cs="Arial"/>
            <w:lang w:val="en-US"/>
          </w:rPr>
          <w:t>StatPearls</w:t>
        </w:r>
        <w:proofErr w:type="spellEnd"/>
        <w:r w:rsidRPr="00F3783E">
          <w:rPr>
            <w:rFonts w:ascii="Arial" w:hAnsi="Arial" w:cs="Arial"/>
            <w:lang w:val="en-US"/>
          </w:rPr>
          <w:t xml:space="preserve"> Publishing, Treasure Island (FL).</w:t>
        </w:r>
      </w:ins>
    </w:p>
    <w:p w14:paraId="74DB4420" w14:textId="77777777" w:rsidR="0051218D" w:rsidRPr="00134D11" w:rsidRDefault="0051218D" w:rsidP="0051218D">
      <w:pPr>
        <w:spacing w:line="240" w:lineRule="auto"/>
        <w:jc w:val="both"/>
        <w:rPr>
          <w:ins w:id="165" w:author="Geraldine Ochoa/Other/Consultant" w:date="2022-11-17T19:07:00Z"/>
          <w:rFonts w:ascii="Arial" w:hAnsi="Arial" w:cs="Arial"/>
          <w:lang w:val="es-ES"/>
          <w:rPrChange w:id="166" w:author="Ramirez, Diana (MEX-MEW)" w:date="2022-12-05T14:31:00Z">
            <w:rPr>
              <w:ins w:id="167" w:author="Geraldine Ochoa/Other/Consultant" w:date="2022-11-17T19:07:00Z"/>
              <w:rFonts w:ascii="Arial" w:hAnsi="Arial" w:cs="Arial"/>
              <w:lang w:val="en-US"/>
            </w:rPr>
          </w:rPrChange>
        </w:rPr>
      </w:pPr>
      <w:ins w:id="168" w:author="Geraldine Ochoa/Other/Consultant" w:date="2022-11-17T19:07:00Z">
        <w:r>
          <w:rPr>
            <w:rFonts w:ascii="Arial" w:hAnsi="Arial" w:cs="Arial"/>
          </w:rPr>
          <w:t xml:space="preserve">8. </w:t>
        </w:r>
        <w:r w:rsidRPr="00F3783E">
          <w:rPr>
            <w:rFonts w:ascii="Arial" w:hAnsi="Arial" w:cs="Arial"/>
          </w:rPr>
          <w:t xml:space="preserve">Cobos, G.A., Femia, A., Vleugels, R.A., 2020. </w:t>
        </w:r>
        <w:r w:rsidRPr="00F3783E">
          <w:rPr>
            <w:rFonts w:ascii="Arial" w:hAnsi="Arial" w:cs="Arial"/>
            <w:lang w:val="en-US"/>
          </w:rPr>
          <w:t xml:space="preserve">Dermatomyositis: An Update on Diagnosis and Treatment. </w:t>
        </w:r>
        <w:r w:rsidRPr="00134D11">
          <w:rPr>
            <w:rFonts w:ascii="Arial" w:hAnsi="Arial" w:cs="Arial"/>
            <w:lang w:val="es-ES"/>
            <w:rPrChange w:id="169" w:author="Ramirez, Diana (MEX-MEW)" w:date="2022-12-05T14:31:00Z">
              <w:rPr>
                <w:rFonts w:ascii="Arial" w:hAnsi="Arial" w:cs="Arial"/>
                <w:lang w:val="en-US"/>
              </w:rPr>
            </w:rPrChange>
          </w:rPr>
          <w:t xml:space="preserve">Am. J. Clin. </w:t>
        </w:r>
        <w:proofErr w:type="spellStart"/>
        <w:r w:rsidRPr="00134D11">
          <w:rPr>
            <w:rFonts w:ascii="Arial" w:hAnsi="Arial" w:cs="Arial"/>
            <w:lang w:val="es-ES"/>
            <w:rPrChange w:id="170" w:author="Ramirez, Diana (MEX-MEW)" w:date="2022-12-05T14:31:00Z">
              <w:rPr>
                <w:rFonts w:ascii="Arial" w:hAnsi="Arial" w:cs="Arial"/>
                <w:lang w:val="en-US"/>
              </w:rPr>
            </w:rPrChange>
          </w:rPr>
          <w:t>Dermatol</w:t>
        </w:r>
        <w:proofErr w:type="spellEnd"/>
        <w:r w:rsidRPr="00134D11">
          <w:rPr>
            <w:rFonts w:ascii="Arial" w:hAnsi="Arial" w:cs="Arial"/>
            <w:lang w:val="es-ES"/>
            <w:rPrChange w:id="171" w:author="Ramirez, Diana (MEX-MEW)" w:date="2022-12-05T14:31:00Z">
              <w:rPr>
                <w:rFonts w:ascii="Arial" w:hAnsi="Arial" w:cs="Arial"/>
                <w:lang w:val="en-US"/>
              </w:rPr>
            </w:rPrChange>
          </w:rPr>
          <w:t>. 21, 339–353. https://doi.org/10.1007/s40257-020-00502-6</w:t>
        </w:r>
      </w:ins>
    </w:p>
    <w:p w14:paraId="39DBAC18" w14:textId="7510AFD3" w:rsidR="00E5240E" w:rsidDel="00134D11" w:rsidRDefault="00E5240E" w:rsidP="00945A61">
      <w:pPr>
        <w:spacing w:line="240" w:lineRule="auto"/>
        <w:jc w:val="both"/>
        <w:rPr>
          <w:del w:id="172" w:author="Geraldine Ochoa/Other/Consultant" w:date="2022-11-17T19:06:00Z"/>
          <w:rFonts w:ascii="Arial" w:hAnsi="Arial" w:cs="Arial"/>
        </w:rPr>
      </w:pPr>
    </w:p>
    <w:p w14:paraId="1C361981" w14:textId="627D3A69" w:rsidR="00134D11" w:rsidRDefault="00134D11" w:rsidP="00945A61">
      <w:pPr>
        <w:spacing w:line="240" w:lineRule="auto"/>
        <w:jc w:val="both"/>
        <w:rPr>
          <w:ins w:id="173" w:author="Ramirez, Diana (MEX-MEW)" w:date="2022-12-05T14:30:00Z"/>
          <w:rFonts w:ascii="Arial" w:hAnsi="Arial" w:cs="Arial"/>
        </w:rPr>
      </w:pPr>
    </w:p>
    <w:p w14:paraId="7936B219" w14:textId="70D3957E" w:rsidR="00134D11" w:rsidRDefault="00134D11" w:rsidP="00945A61">
      <w:pPr>
        <w:spacing w:line="240" w:lineRule="auto"/>
        <w:jc w:val="both"/>
        <w:rPr>
          <w:ins w:id="174" w:author="Ramirez, Diana (MEX-MEW)" w:date="2022-12-05T14:30:00Z"/>
          <w:rFonts w:ascii="Arial" w:hAnsi="Arial" w:cs="Arial"/>
        </w:rPr>
      </w:pPr>
      <w:ins w:id="175" w:author="Ramirez, Diana (MEX-MEW)" w:date="2022-12-05T14:30:00Z">
        <w:r>
          <w:rPr>
            <w:rFonts w:ascii="Arial" w:hAnsi="Arial" w:cs="Arial"/>
          </w:rPr>
          <w:t xml:space="preserve">2 páginas - </w:t>
        </w:r>
      </w:ins>
      <w:ins w:id="176" w:author="Ramirez, Diana (MEX-MEW)" w:date="2022-12-05T14:31:00Z">
        <w:r>
          <w:rPr>
            <w:rFonts w:ascii="Arial" w:hAnsi="Arial" w:cs="Arial"/>
          </w:rPr>
          <w:t xml:space="preserve"> ¿Cómo lo sé?</w:t>
        </w:r>
      </w:ins>
    </w:p>
    <w:p w14:paraId="4E86AC41" w14:textId="1F8B0B4A" w:rsidR="00E5240E" w:rsidDel="0051218D" w:rsidRDefault="00E5240E" w:rsidP="00945A61">
      <w:pPr>
        <w:spacing w:line="240" w:lineRule="auto"/>
        <w:jc w:val="both"/>
        <w:rPr>
          <w:del w:id="177" w:author="Geraldine Ochoa/Other/Consultant" w:date="2022-11-17T19:06:00Z"/>
          <w:rFonts w:ascii="Arial" w:hAnsi="Arial" w:cs="Arial"/>
        </w:rPr>
      </w:pPr>
    </w:p>
    <w:p w14:paraId="343CC8E9" w14:textId="77777777" w:rsidR="00E5240E" w:rsidDel="0051218D" w:rsidRDefault="00E5240E" w:rsidP="00945A61">
      <w:pPr>
        <w:spacing w:line="240" w:lineRule="auto"/>
        <w:jc w:val="both"/>
        <w:rPr>
          <w:del w:id="178" w:author="Geraldine Ochoa/Other/Consultant" w:date="2022-11-17T19:06:00Z"/>
          <w:rFonts w:ascii="Arial" w:hAnsi="Arial" w:cs="Arial"/>
        </w:rPr>
      </w:pPr>
    </w:p>
    <w:p w14:paraId="66204509" w14:textId="7D243558" w:rsidR="001351B1" w:rsidRPr="007634D1" w:rsidDel="0051218D" w:rsidRDefault="001351B1" w:rsidP="00945A61">
      <w:pPr>
        <w:spacing w:line="240" w:lineRule="auto"/>
        <w:jc w:val="both"/>
        <w:rPr>
          <w:del w:id="179" w:author="Geraldine Ochoa/Other/Consultant" w:date="2022-11-17T19:06:00Z"/>
          <w:rFonts w:ascii="Arial" w:hAnsi="Arial" w:cs="Arial"/>
          <w:b/>
          <w:bCs/>
        </w:rPr>
      </w:pPr>
      <w:del w:id="180" w:author="Geraldine Ochoa/Other/Consultant" w:date="2022-11-17T19:06:00Z">
        <w:r w:rsidRPr="007634D1" w:rsidDel="0051218D">
          <w:rPr>
            <w:rFonts w:ascii="Arial" w:hAnsi="Arial" w:cs="Arial"/>
            <w:b/>
            <w:bCs/>
          </w:rPr>
          <w:delText xml:space="preserve">Bibliografía </w:delText>
        </w:r>
      </w:del>
    </w:p>
    <w:p w14:paraId="5CCAF805" w14:textId="0D202BD9" w:rsidR="00391C29" w:rsidRPr="00391C29" w:rsidDel="0051218D" w:rsidRDefault="001351B1" w:rsidP="00391C29">
      <w:pPr>
        <w:pStyle w:val="Bibliography"/>
        <w:rPr>
          <w:del w:id="181" w:author="Geraldine Ochoa/Other/Consultant" w:date="2022-11-17T19:06:00Z"/>
          <w:rFonts w:ascii="Arial" w:hAnsi="Arial" w:cs="Arial"/>
        </w:rPr>
      </w:pPr>
      <w:del w:id="182" w:author="Geraldine Ochoa/Other/Consultant" w:date="2022-11-17T19:06:00Z">
        <w:r w:rsidDel="0051218D">
          <w:rPr>
            <w:rFonts w:ascii="Arial" w:hAnsi="Arial" w:cs="Arial"/>
          </w:rPr>
          <w:fldChar w:fldCharType="begin"/>
        </w:r>
        <w:r w:rsidR="00391C29" w:rsidRPr="002A275F" w:rsidDel="0051218D">
          <w:rPr>
            <w:rFonts w:ascii="Arial" w:hAnsi="Arial" w:cs="Arial"/>
          </w:rPr>
          <w:delInstrText xml:space="preserve"> ADDIN ZOTERO_BIBL {"uncited":[],"omitted":[],"custom":[]} CSL_BIBLIOGRAPHY </w:delInstrText>
        </w:r>
        <w:r w:rsidDel="0051218D">
          <w:rPr>
            <w:rFonts w:ascii="Arial" w:hAnsi="Arial" w:cs="Arial"/>
          </w:rPr>
          <w:fldChar w:fldCharType="separate"/>
        </w:r>
        <w:r w:rsidR="00391C29" w:rsidRPr="002A275F" w:rsidDel="0051218D">
          <w:rPr>
            <w:rFonts w:ascii="Arial" w:hAnsi="Arial" w:cs="Arial"/>
          </w:rPr>
          <w:delText xml:space="preserve">Aktaş Karabay, E., Aksu Çerman, A., 2020. </w:delText>
        </w:r>
        <w:r w:rsidR="00391C29" w:rsidRPr="00391C29" w:rsidDel="0051218D">
          <w:rPr>
            <w:rFonts w:ascii="Arial" w:hAnsi="Arial" w:cs="Arial"/>
            <w:lang w:val="en-US"/>
          </w:rPr>
          <w:delText xml:space="preserve">Demodex folliculorum infestations in common facial dermatoses: acne vulgaris, rosacea, seborrheic dermatitis. </w:delText>
        </w:r>
        <w:r w:rsidR="00391C29" w:rsidRPr="00391C29" w:rsidDel="0051218D">
          <w:rPr>
            <w:rFonts w:ascii="Arial" w:hAnsi="Arial" w:cs="Arial"/>
          </w:rPr>
          <w:delText>An. Bras. Dermatol. 95, 187–193. https://doi.org/10.1016/j.abd.2019.08.023</w:delText>
        </w:r>
      </w:del>
    </w:p>
    <w:p w14:paraId="7199B39A" w14:textId="3D57A685" w:rsidR="00391C29" w:rsidRPr="00391C29" w:rsidDel="0051218D" w:rsidRDefault="00391C29" w:rsidP="00391C29">
      <w:pPr>
        <w:pStyle w:val="Bibliography"/>
        <w:rPr>
          <w:del w:id="183" w:author="Geraldine Ochoa/Other/Consultant" w:date="2022-11-17T19:06:00Z"/>
          <w:rFonts w:ascii="Arial" w:hAnsi="Arial" w:cs="Arial"/>
          <w:lang w:val="en-US"/>
        </w:rPr>
      </w:pPr>
      <w:del w:id="184" w:author="Geraldine Ochoa/Other/Consultant" w:date="2022-11-17T19:06:00Z">
        <w:r w:rsidRPr="00391C29" w:rsidDel="0051218D">
          <w:rPr>
            <w:rFonts w:ascii="Arial" w:hAnsi="Arial" w:cs="Arial"/>
          </w:rPr>
          <w:delText xml:space="preserve">Broides, A., Sofer, S., Lazar, I., 2011. </w:delText>
        </w:r>
        <w:r w:rsidRPr="00391C29" w:rsidDel="0051218D">
          <w:rPr>
            <w:rFonts w:ascii="Arial" w:hAnsi="Arial" w:cs="Arial"/>
            <w:lang w:val="en-US"/>
          </w:rPr>
          <w:delText>Contact Dermatitis With Severe Scalp Swelling and Upper Airway Compromise Due to Black Henna Hair Dye. Pediatr. Emerg. Care 27, 745–746. https://doi.org/10.1097/PEC.0b013e318226df18</w:delText>
        </w:r>
      </w:del>
    </w:p>
    <w:p w14:paraId="308C0858" w14:textId="0F2735E5" w:rsidR="00391C29" w:rsidRPr="00391C29" w:rsidDel="0051218D" w:rsidRDefault="00391C29" w:rsidP="00391C29">
      <w:pPr>
        <w:pStyle w:val="Bibliography"/>
        <w:rPr>
          <w:del w:id="185" w:author="Geraldine Ochoa/Other/Consultant" w:date="2022-11-17T19:06:00Z"/>
          <w:rFonts w:ascii="Arial" w:hAnsi="Arial" w:cs="Arial"/>
          <w:lang w:val="en-US"/>
        </w:rPr>
      </w:pPr>
      <w:del w:id="186" w:author="Geraldine Ochoa/Other/Consultant" w:date="2022-11-17T19:06:00Z">
        <w:r w:rsidRPr="00391C29" w:rsidDel="0051218D">
          <w:rPr>
            <w:rFonts w:ascii="Arial" w:hAnsi="Arial" w:cs="Arial"/>
            <w:lang w:val="en-US"/>
          </w:rPr>
          <w:delText>Cobos, G.A., Femia, A., Vleugels, R.A., 2020. Dermatomyositis: An Update on Diagnosis and Treatment. Am. J. Clin. Dermatol. 21, 339–353. https://doi.org/10.1007/s40257-020-00502-6</w:delText>
        </w:r>
      </w:del>
    </w:p>
    <w:p w14:paraId="0728D2F1" w14:textId="29CAA6BA" w:rsidR="00391C29" w:rsidRPr="00391C29" w:rsidDel="0051218D" w:rsidRDefault="00391C29" w:rsidP="00391C29">
      <w:pPr>
        <w:pStyle w:val="Bibliography"/>
        <w:rPr>
          <w:del w:id="187" w:author="Geraldine Ochoa/Other/Consultant" w:date="2022-11-17T19:06:00Z"/>
          <w:rFonts w:ascii="Arial" w:hAnsi="Arial" w:cs="Arial"/>
          <w:lang w:val="en-US"/>
        </w:rPr>
      </w:pPr>
      <w:del w:id="188" w:author="Geraldine Ochoa/Other/Consultant" w:date="2022-11-17T19:06:00Z">
        <w:r w:rsidRPr="00391C29" w:rsidDel="0051218D">
          <w:rPr>
            <w:rFonts w:ascii="Arial" w:hAnsi="Arial" w:cs="Arial"/>
            <w:lang w:val="en-US"/>
          </w:rPr>
          <w:delText>Eichenfield, D.Z., Sprague, J., Eichenfield, L.F., 2021. Management of Acne Vulgaris: A Review. JAMA 326, 2055–2067. https://doi.org/10.1001/jama.2021.17633</w:delText>
        </w:r>
      </w:del>
    </w:p>
    <w:p w14:paraId="44311927" w14:textId="4916CF31" w:rsidR="00391C29" w:rsidRPr="00391C29" w:rsidDel="0051218D" w:rsidRDefault="00391C29" w:rsidP="00391C29">
      <w:pPr>
        <w:pStyle w:val="Bibliography"/>
        <w:rPr>
          <w:del w:id="189" w:author="Geraldine Ochoa/Other/Consultant" w:date="2022-11-17T19:06:00Z"/>
          <w:rFonts w:ascii="Arial" w:hAnsi="Arial" w:cs="Arial"/>
          <w:lang w:val="en-US"/>
        </w:rPr>
      </w:pPr>
      <w:del w:id="190" w:author="Geraldine Ochoa/Other/Consultant" w:date="2022-11-17T19:06:00Z">
        <w:r w:rsidRPr="00391C29" w:rsidDel="0051218D">
          <w:rPr>
            <w:rFonts w:ascii="Arial" w:hAnsi="Arial" w:cs="Arial"/>
            <w:lang w:val="en-US"/>
          </w:rPr>
          <w:delText>İkizoğlu, G., 2014. Red face revisited: Flushing. Clin. Dermatol. 32, 800–808. https://doi.org/10.1016/j.clindermatol.2014.02.019</w:delText>
        </w:r>
      </w:del>
    </w:p>
    <w:p w14:paraId="2A9ED073" w14:textId="449F0F96" w:rsidR="00391C29" w:rsidRPr="00391C29" w:rsidDel="0051218D" w:rsidRDefault="00391C29" w:rsidP="00391C29">
      <w:pPr>
        <w:pStyle w:val="Bibliography"/>
        <w:rPr>
          <w:del w:id="191" w:author="Geraldine Ochoa/Other/Consultant" w:date="2022-11-17T19:06:00Z"/>
          <w:rFonts w:ascii="Arial" w:hAnsi="Arial" w:cs="Arial"/>
          <w:lang w:val="en-US"/>
        </w:rPr>
      </w:pPr>
      <w:del w:id="192" w:author="Geraldine Ochoa/Other/Consultant" w:date="2022-11-17T19:06:00Z">
        <w:r w:rsidRPr="00391C29" w:rsidDel="0051218D">
          <w:rPr>
            <w:rFonts w:ascii="Arial" w:hAnsi="Arial" w:cs="Arial"/>
            <w:lang w:val="en-US"/>
          </w:rPr>
          <w:delText>Nassau, S., Fonacier, L., 2020. Allergic Contact Dermatitis. Med. Clin. North Am. 104, 61–76. https://doi.org/10.1016/j.mcna.2019.08.012</w:delText>
        </w:r>
      </w:del>
    </w:p>
    <w:p w14:paraId="29AF991B" w14:textId="32D336C8" w:rsidR="00391C29" w:rsidRPr="00391C29" w:rsidDel="0051218D" w:rsidRDefault="00391C29" w:rsidP="00391C29">
      <w:pPr>
        <w:pStyle w:val="Bibliography"/>
        <w:rPr>
          <w:del w:id="193" w:author="Geraldine Ochoa/Other/Consultant" w:date="2022-11-17T19:06:00Z"/>
          <w:rFonts w:ascii="Arial" w:hAnsi="Arial" w:cs="Arial"/>
          <w:lang w:val="en-US"/>
        </w:rPr>
      </w:pPr>
      <w:del w:id="194" w:author="Geraldine Ochoa/Other/Consultant" w:date="2022-11-17T19:06:00Z">
        <w:r w:rsidRPr="00391C29" w:rsidDel="0051218D">
          <w:rPr>
            <w:rFonts w:ascii="Arial" w:hAnsi="Arial" w:cs="Arial"/>
            <w:lang w:val="en-US"/>
          </w:rPr>
          <w:delText>Rosacea Treatment: Review and Update - PubMed [WWW Document], n.d. URL https://pubmed.ncbi.nlm.nih.gov/33170491/ (accessed 11.14.22).</w:delText>
        </w:r>
      </w:del>
    </w:p>
    <w:p w14:paraId="74F6282F" w14:textId="5A811CD9" w:rsidR="00391C29" w:rsidRPr="00391C29" w:rsidDel="0051218D" w:rsidRDefault="00391C29" w:rsidP="00391C29">
      <w:pPr>
        <w:pStyle w:val="Bibliography"/>
        <w:rPr>
          <w:del w:id="195" w:author="Geraldine Ochoa/Other/Consultant" w:date="2022-11-17T19:06:00Z"/>
          <w:rFonts w:ascii="Arial" w:hAnsi="Arial" w:cs="Arial"/>
          <w:lang w:val="en-US"/>
        </w:rPr>
      </w:pPr>
      <w:del w:id="196" w:author="Geraldine Ochoa/Other/Consultant" w:date="2022-11-17T19:06:00Z">
        <w:r w:rsidRPr="00391C29" w:rsidDel="0051218D">
          <w:rPr>
            <w:rFonts w:ascii="Arial" w:hAnsi="Arial" w:cs="Arial"/>
            <w:lang w:val="en-US"/>
          </w:rPr>
          <w:delText>Tucker, D., Masood, S., 2022. Seborrheic Dermatitis, in: StatPearls. StatPearls Publishing, Treasure Island (FL).</w:delText>
        </w:r>
      </w:del>
    </w:p>
    <w:p w14:paraId="227095D4" w14:textId="5114F996" w:rsidR="00391C29" w:rsidRPr="00391C29" w:rsidDel="0051218D" w:rsidRDefault="00391C29" w:rsidP="00391C29">
      <w:pPr>
        <w:pStyle w:val="Bibliography"/>
        <w:rPr>
          <w:del w:id="197" w:author="Geraldine Ochoa/Other/Consultant" w:date="2022-11-17T19:06:00Z"/>
          <w:rFonts w:ascii="Arial" w:hAnsi="Arial" w:cs="Arial"/>
        </w:rPr>
      </w:pPr>
      <w:del w:id="198" w:author="Geraldine Ochoa/Other/Consultant" w:date="2022-11-17T19:06:00Z">
        <w:r w:rsidRPr="00391C29" w:rsidDel="0051218D">
          <w:rPr>
            <w:rFonts w:ascii="Arial" w:hAnsi="Arial" w:cs="Arial"/>
            <w:lang w:val="en-US"/>
          </w:rPr>
          <w:delText xml:space="preserve">Zhu, S., Viejo-Borbolla, A., n.d. Pathogenesis and virulence of herpes simplex virus. </w:delText>
        </w:r>
        <w:r w:rsidRPr="00391C29" w:rsidDel="0051218D">
          <w:rPr>
            <w:rFonts w:ascii="Arial" w:hAnsi="Arial" w:cs="Arial"/>
          </w:rPr>
          <w:delText>Virulence 12, 2670–2702. https://doi.org/10.1080/21505594.2021.1982373</w:delText>
        </w:r>
      </w:del>
    </w:p>
    <w:p w14:paraId="25D1E1F6" w14:textId="2451556B" w:rsidR="001351B1" w:rsidRPr="00945A61" w:rsidDel="0051218D" w:rsidRDefault="001351B1" w:rsidP="00945A61">
      <w:pPr>
        <w:spacing w:line="240" w:lineRule="auto"/>
        <w:jc w:val="both"/>
        <w:rPr>
          <w:del w:id="199" w:author="Geraldine Ochoa/Other/Consultant" w:date="2022-11-17T19:06:00Z"/>
          <w:rFonts w:ascii="Arial" w:hAnsi="Arial" w:cs="Arial"/>
        </w:rPr>
      </w:pPr>
      <w:del w:id="200" w:author="Geraldine Ochoa/Other/Consultant" w:date="2022-11-17T19:06:00Z">
        <w:r w:rsidDel="0051218D">
          <w:rPr>
            <w:rFonts w:ascii="Arial" w:hAnsi="Arial" w:cs="Arial"/>
          </w:rPr>
          <w:fldChar w:fldCharType="end"/>
        </w:r>
      </w:del>
    </w:p>
    <w:p w14:paraId="5B530EE6" w14:textId="5F61CECB" w:rsidR="00ED4D4D" w:rsidRPr="00626EF9" w:rsidRDefault="00ED4D4D" w:rsidP="00945A61">
      <w:pPr>
        <w:spacing w:line="240" w:lineRule="auto"/>
        <w:jc w:val="both"/>
        <w:rPr>
          <w:rFonts w:ascii="Arial" w:hAnsi="Arial" w:cs="Arial"/>
        </w:rPr>
      </w:pPr>
    </w:p>
    <w:sectPr w:rsidR="00ED4D4D" w:rsidRPr="00626EF9" w:rsidSect="00E5240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irez, Diana (MEX-MEW)">
    <w15:presenceInfo w15:providerId="AD" w15:userId="S::diana.ramirez@mccann.com.mx::7b91afab-9d36-4f1c-a96a-464c8d747c61"/>
  </w15:person>
  <w15:person w15:author="Geraldine Ochoa/Other/Consultant">
    <w15:presenceInfo w15:providerId="AD" w15:userId="S::geraldine.ochoa@avon.com::d1ce0e2a-d165-48aa-859c-f52b205f1d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F9"/>
    <w:rsid w:val="00055EB3"/>
    <w:rsid w:val="000601F8"/>
    <w:rsid w:val="000C588E"/>
    <w:rsid w:val="00134D11"/>
    <w:rsid w:val="001351B1"/>
    <w:rsid w:val="002A275F"/>
    <w:rsid w:val="002D58D2"/>
    <w:rsid w:val="00386155"/>
    <w:rsid w:val="00391C29"/>
    <w:rsid w:val="00435165"/>
    <w:rsid w:val="00466B33"/>
    <w:rsid w:val="00511DCD"/>
    <w:rsid w:val="0051218D"/>
    <w:rsid w:val="00520A58"/>
    <w:rsid w:val="00570484"/>
    <w:rsid w:val="005F3CC2"/>
    <w:rsid w:val="00626EF9"/>
    <w:rsid w:val="00693DD1"/>
    <w:rsid w:val="007634D1"/>
    <w:rsid w:val="00785B96"/>
    <w:rsid w:val="008635CB"/>
    <w:rsid w:val="00876EE3"/>
    <w:rsid w:val="008828DB"/>
    <w:rsid w:val="00945A61"/>
    <w:rsid w:val="00992715"/>
    <w:rsid w:val="009C11B7"/>
    <w:rsid w:val="00A86CDF"/>
    <w:rsid w:val="00AD2146"/>
    <w:rsid w:val="00B064AB"/>
    <w:rsid w:val="00B70CB3"/>
    <w:rsid w:val="00C23F05"/>
    <w:rsid w:val="00C436DC"/>
    <w:rsid w:val="00C93326"/>
    <w:rsid w:val="00CD6D54"/>
    <w:rsid w:val="00E5240E"/>
    <w:rsid w:val="00EC38FF"/>
    <w:rsid w:val="00ED4D4D"/>
    <w:rsid w:val="00F11A83"/>
    <w:rsid w:val="00FC15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9B89"/>
  <w15:docId w15:val="{F68E9792-3157-4841-BD87-60F0127B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351B1"/>
    <w:pPr>
      <w:spacing w:after="0" w:line="240" w:lineRule="auto"/>
      <w:ind w:left="720" w:hanging="720"/>
    </w:pPr>
  </w:style>
  <w:style w:type="character" w:styleId="Hyperlink">
    <w:name w:val="Hyperlink"/>
    <w:basedOn w:val="DefaultParagraphFont"/>
    <w:uiPriority w:val="99"/>
    <w:unhideWhenUsed/>
    <w:rsid w:val="00055EB3"/>
    <w:rPr>
      <w:color w:val="0563C1" w:themeColor="hyperlink"/>
      <w:u w:val="single"/>
    </w:rPr>
  </w:style>
  <w:style w:type="character" w:styleId="UnresolvedMention">
    <w:name w:val="Unresolved Mention"/>
    <w:basedOn w:val="DefaultParagraphFont"/>
    <w:uiPriority w:val="99"/>
    <w:semiHidden/>
    <w:unhideWhenUsed/>
    <w:rsid w:val="00055EB3"/>
    <w:rPr>
      <w:color w:val="605E5C"/>
      <w:shd w:val="clear" w:color="auto" w:fill="E1DFDD"/>
    </w:rPr>
  </w:style>
  <w:style w:type="paragraph" w:styleId="Revision">
    <w:name w:val="Revision"/>
    <w:hidden/>
    <w:uiPriority w:val="99"/>
    <w:semiHidden/>
    <w:rsid w:val="002A27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987">
      <w:bodyDiv w:val="1"/>
      <w:marLeft w:val="0"/>
      <w:marRight w:val="0"/>
      <w:marTop w:val="0"/>
      <w:marBottom w:val="0"/>
      <w:divBdr>
        <w:top w:val="none" w:sz="0" w:space="0" w:color="auto"/>
        <w:left w:val="none" w:sz="0" w:space="0" w:color="auto"/>
        <w:bottom w:val="none" w:sz="0" w:space="0" w:color="auto"/>
        <w:right w:val="none" w:sz="0" w:space="0" w:color="auto"/>
      </w:divBdr>
    </w:div>
    <w:div w:id="426268315">
      <w:bodyDiv w:val="1"/>
      <w:marLeft w:val="0"/>
      <w:marRight w:val="0"/>
      <w:marTop w:val="0"/>
      <w:marBottom w:val="0"/>
      <w:divBdr>
        <w:top w:val="none" w:sz="0" w:space="0" w:color="auto"/>
        <w:left w:val="none" w:sz="0" w:space="0" w:color="auto"/>
        <w:bottom w:val="none" w:sz="0" w:space="0" w:color="auto"/>
        <w:right w:val="none" w:sz="0" w:space="0" w:color="auto"/>
      </w:divBdr>
    </w:div>
    <w:div w:id="1222592974">
      <w:bodyDiv w:val="1"/>
      <w:marLeft w:val="0"/>
      <w:marRight w:val="0"/>
      <w:marTop w:val="0"/>
      <w:marBottom w:val="0"/>
      <w:divBdr>
        <w:top w:val="none" w:sz="0" w:space="0" w:color="auto"/>
        <w:left w:val="none" w:sz="0" w:space="0" w:color="auto"/>
        <w:bottom w:val="none" w:sz="0" w:space="0" w:color="auto"/>
        <w:right w:val="none" w:sz="0" w:space="0" w:color="auto"/>
      </w:divBdr>
    </w:div>
    <w:div w:id="1231112427">
      <w:bodyDiv w:val="1"/>
      <w:marLeft w:val="0"/>
      <w:marRight w:val="0"/>
      <w:marTop w:val="0"/>
      <w:marBottom w:val="0"/>
      <w:divBdr>
        <w:top w:val="none" w:sz="0" w:space="0" w:color="auto"/>
        <w:left w:val="none" w:sz="0" w:space="0" w:color="auto"/>
        <w:bottom w:val="none" w:sz="0" w:space="0" w:color="auto"/>
        <w:right w:val="none" w:sz="0" w:space="0" w:color="auto"/>
      </w:divBdr>
    </w:div>
    <w:div w:id="1236891503">
      <w:bodyDiv w:val="1"/>
      <w:marLeft w:val="0"/>
      <w:marRight w:val="0"/>
      <w:marTop w:val="0"/>
      <w:marBottom w:val="0"/>
      <w:divBdr>
        <w:top w:val="none" w:sz="0" w:space="0" w:color="auto"/>
        <w:left w:val="none" w:sz="0" w:space="0" w:color="auto"/>
        <w:bottom w:val="none" w:sz="0" w:space="0" w:color="auto"/>
        <w:right w:val="none" w:sz="0" w:space="0" w:color="auto"/>
      </w:divBdr>
    </w:div>
    <w:div w:id="1362782079">
      <w:bodyDiv w:val="1"/>
      <w:marLeft w:val="0"/>
      <w:marRight w:val="0"/>
      <w:marTop w:val="0"/>
      <w:marBottom w:val="0"/>
      <w:divBdr>
        <w:top w:val="none" w:sz="0" w:space="0" w:color="auto"/>
        <w:left w:val="none" w:sz="0" w:space="0" w:color="auto"/>
        <w:bottom w:val="none" w:sz="0" w:space="0" w:color="auto"/>
        <w:right w:val="none" w:sz="0" w:space="0" w:color="auto"/>
      </w:divBdr>
    </w:div>
    <w:div w:id="1500583133">
      <w:bodyDiv w:val="1"/>
      <w:marLeft w:val="0"/>
      <w:marRight w:val="0"/>
      <w:marTop w:val="0"/>
      <w:marBottom w:val="0"/>
      <w:divBdr>
        <w:top w:val="none" w:sz="0" w:space="0" w:color="auto"/>
        <w:left w:val="none" w:sz="0" w:space="0" w:color="auto"/>
        <w:bottom w:val="none" w:sz="0" w:space="0" w:color="auto"/>
        <w:right w:val="none" w:sz="0" w:space="0" w:color="auto"/>
      </w:divBdr>
    </w:div>
    <w:div w:id="1558737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mailto:dominguez.judith@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3967</Words>
  <Characters>22613</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Sirenia Castro</dc:creator>
  <cp:keywords/>
  <dc:description/>
  <cp:lastModifiedBy>Ramirez, Diana (MEX-MEW)</cp:lastModifiedBy>
  <cp:revision>6</cp:revision>
  <dcterms:created xsi:type="dcterms:W3CDTF">2022-11-17T16:15:00Z</dcterms:created>
  <dcterms:modified xsi:type="dcterms:W3CDTF">2022-12-05T20:43:00Z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id="3wcoOyO5"/&gt;&lt;style id="http://www.zotero.org/styles/elsevier-harvard"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